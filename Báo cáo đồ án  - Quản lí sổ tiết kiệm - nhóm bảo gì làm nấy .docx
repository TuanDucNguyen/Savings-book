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C05B" w14:textId="0009EE3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502AA15"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3" w:author="Hoan Ng" w:date="2017-03-20T22:11:00Z"/>
        </w:rPr>
        <w:pPrChange w:id="904" w:author="Hoan Ng" w:date="2017-03-20T21:39:00Z">
          <w:pPr>
            <w:pStyle w:val="ListParagraph"/>
            <w:numPr>
              <w:numId w:val="1"/>
            </w:numPr>
            <w:ind w:hanging="360"/>
          </w:pPr>
        </w:pPrChange>
      </w:pPr>
      <w:ins w:id="905" w:author="LÊ VĂN PA" w:date="2018-03-17T22:18:00Z">
        <w:r>
          <w:t xml:space="preserve">- </w:t>
        </w:r>
        <w:r>
          <w:tab/>
        </w:r>
        <w:r w:rsidRPr="00797F83">
          <w:t>Phòng kế - toán tài chính là phòng sử dụng phần mềm quản lí sổ tiết kiệm.</w:t>
        </w:r>
      </w:ins>
    </w:p>
    <w:p w14:paraId="4C85A63A" w14:textId="43CEF581" w:rsidR="005F3BAC" w:rsidRPr="00432265" w:rsidRDefault="00046086">
      <w:pPr>
        <w:ind w:firstLine="360"/>
        <w:rPr>
          <w:ins w:id="906" w:author="LÊ VĂN PA" w:date="2018-03-14T09:07:00Z"/>
          <w:u w:val="single"/>
          <w:rPrChange w:id="907" w:author="LÊ VĂN PA" w:date="2018-03-14T09:09:00Z">
            <w:rPr>
              <w:ins w:id="908" w:author="LÊ VĂN PA" w:date="2018-03-14T09:07:00Z"/>
            </w:rPr>
          </w:rPrChange>
        </w:rPr>
      </w:pPr>
      <w:ins w:id="909" w:author="Hoan Ng" w:date="2017-03-20T21:39:00Z">
        <w:r w:rsidRPr="00432265">
          <w:rPr>
            <w:u w:val="single"/>
            <w:rPrChange w:id="910" w:author="LÊ VĂN PA" w:date="2018-03-14T09:09:00Z">
              <w:rPr/>
            </w:rPrChange>
          </w:rPr>
          <w:t xml:space="preserve">1.2. </w:t>
        </w:r>
      </w:ins>
      <w:r w:rsidR="003715AE" w:rsidRPr="00432265">
        <w:rPr>
          <w:u w:val="single"/>
          <w:rPrChange w:id="911" w:author="LÊ VĂN PA" w:date="2018-03-14T09:09:00Z">
            <w:rPr/>
          </w:rPrChange>
        </w:rPr>
        <w:t>Hiện trạng nghiệp vụ (chức năng &amp; phi chức năng</w:t>
      </w:r>
      <w:ins w:id="912" w:author="LÊ VĂN PA" w:date="2018-03-14T09:07:00Z">
        <w:r w:rsidR="00432265" w:rsidRPr="00432265">
          <w:rPr>
            <w:u w:val="single"/>
            <w:rPrChange w:id="913" w:author="LÊ VĂN PA" w:date="2018-03-14T09:09:00Z">
              <w:rPr/>
            </w:rPrChange>
          </w:rPr>
          <w:t>)</w:t>
        </w:r>
      </w:ins>
    </w:p>
    <w:p w14:paraId="0F7F0467" w14:textId="77777777" w:rsidR="00432265" w:rsidRDefault="00432265" w:rsidP="00432265">
      <w:pPr>
        <w:pStyle w:val="ListParagraph"/>
        <w:numPr>
          <w:ilvl w:val="0"/>
          <w:numId w:val="16"/>
        </w:numPr>
        <w:rPr>
          <w:ins w:id="914" w:author="LÊ VĂN PA" w:date="2018-03-14T09:07:00Z"/>
        </w:rPr>
      </w:pPr>
      <w:ins w:id="915" w:author="LÊ VĂN PA" w:date="2018-03-14T09:07:00Z">
        <w:r>
          <w:t>Mở sổ tiết kiệm</w:t>
        </w:r>
      </w:ins>
    </w:p>
    <w:p w14:paraId="16D8A0A3" w14:textId="77777777" w:rsidR="00432265" w:rsidRDefault="00432265" w:rsidP="00432265">
      <w:pPr>
        <w:pStyle w:val="ListParagraph"/>
        <w:rPr>
          <w:ins w:id="916" w:author="LÊ VĂN PA" w:date="2018-03-14T09:07:00Z"/>
        </w:rPr>
      </w:pPr>
      <w:ins w:id="917"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8" w:author="LÊ VĂN PA" w:date="2018-03-14T09:07:00Z"/>
        </w:rPr>
      </w:pPr>
      <w:ins w:id="919" w:author="LÊ VĂN PA" w:date="2018-03-14T09:07:00Z">
        <w:r>
          <w:t>Gửi tiết kiệm</w:t>
        </w:r>
      </w:ins>
    </w:p>
    <w:p w14:paraId="3AE6DD76" w14:textId="77777777" w:rsidR="00432265" w:rsidRDefault="00432265" w:rsidP="00432265">
      <w:pPr>
        <w:pStyle w:val="ListParagraph"/>
        <w:rPr>
          <w:ins w:id="920" w:author="LÊ VĂN PA" w:date="2018-03-14T09:07:00Z"/>
        </w:rPr>
      </w:pPr>
      <w:ins w:id="921"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2" w:author="LÊ VĂN PA" w:date="2018-03-14T09:07:00Z"/>
        </w:rPr>
      </w:pPr>
      <w:ins w:id="923" w:author="LÊ VĂN PA" w:date="2018-03-14T09:07:00Z">
        <w:r>
          <w:t>Rút tiền</w:t>
        </w:r>
      </w:ins>
    </w:p>
    <w:p w14:paraId="10AB00A1" w14:textId="208F67EF" w:rsidR="00432265" w:rsidRDefault="00432265" w:rsidP="00432265">
      <w:pPr>
        <w:pStyle w:val="ListParagraph"/>
        <w:rPr>
          <w:ins w:id="924" w:author="LÊ VĂN PA" w:date="2018-03-14T09:07:00Z"/>
        </w:rPr>
      </w:pPr>
      <w:ins w:id="925" w:author="LÊ VĂN PA" w:date="2018-03-14T09:07:00Z">
        <w:r>
          <w:t>Khách hàng cần CMND và STK, thông báo số tiền rút</w:t>
        </w:r>
      </w:ins>
      <w:ins w:id="926" w:author="LÊ VĂN PA" w:date="2018-03-17T22:18:00Z">
        <w:r w:rsidR="00797F83">
          <w:t>, kiểu rút tiền</w:t>
        </w:r>
      </w:ins>
      <w:ins w:id="927" w:author="LÊ VĂN PA" w:date="2018-03-14T09:07:00Z">
        <w:r>
          <w:t xml:space="preserve"> cho nhân viên giao dịch.</w:t>
        </w:r>
      </w:ins>
    </w:p>
    <w:p w14:paraId="0B43CCD9" w14:textId="77777777" w:rsidR="00432265" w:rsidRDefault="00432265" w:rsidP="00432265">
      <w:pPr>
        <w:pStyle w:val="ListParagraph"/>
        <w:numPr>
          <w:ilvl w:val="0"/>
          <w:numId w:val="17"/>
        </w:numPr>
        <w:rPr>
          <w:ins w:id="928" w:author="LÊ VĂN PA" w:date="2018-03-14T09:07:00Z"/>
        </w:rPr>
      </w:pPr>
      <w:ins w:id="929"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30" w:author="LÊ VĂN PA" w:date="2018-03-14T09:07:00Z"/>
        </w:rPr>
      </w:pPr>
      <w:ins w:id="931"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32" w:author="LÊ VĂN PA" w:date="2018-03-14T09:07:00Z"/>
        </w:rPr>
      </w:pPr>
      <w:ins w:id="933"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4" w:author="LÊ VĂN PA" w:date="2018-03-14T09:07:00Z"/>
        </w:rPr>
      </w:pPr>
      <w:ins w:id="935" w:author="LÊ VĂN PA" w:date="2018-03-14T09:07:00Z">
        <w:r>
          <w:t xml:space="preserve">Rút lãi: </w:t>
        </w:r>
      </w:ins>
    </w:p>
    <w:p w14:paraId="49ACD04C" w14:textId="36C8CD52" w:rsidR="00432265" w:rsidRDefault="00432265" w:rsidP="00432265">
      <w:pPr>
        <w:pStyle w:val="ListParagraph"/>
        <w:rPr>
          <w:ins w:id="936" w:author="LÊ VĂN PA" w:date="2018-03-14T09:07:00Z"/>
        </w:rPr>
      </w:pPr>
      <w:ins w:id="937" w:author="LÊ VĂN PA" w:date="2018-03-14T09:07:00Z">
        <w:r>
          <w:t>Khách hàng mang CMND đến và yêu cầu rút lãi.</w:t>
        </w:r>
      </w:ins>
    </w:p>
    <w:p w14:paraId="05BFC091" w14:textId="77777777" w:rsidR="00432265" w:rsidRDefault="00432265" w:rsidP="00432265">
      <w:pPr>
        <w:pStyle w:val="ListParagraph"/>
        <w:rPr>
          <w:ins w:id="938" w:author="LÊ VĂN PA" w:date="2018-03-14T09:07:00Z"/>
        </w:rPr>
      </w:pPr>
      <w:ins w:id="939"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40" w:author="LÊ VĂN PA" w:date="2018-03-14T09:07:00Z"/>
        </w:rPr>
      </w:pPr>
      <w:ins w:id="941" w:author="LÊ VĂN PA" w:date="2018-03-14T09:07:00Z">
        <w:r>
          <w:t>Tra cứu</w:t>
        </w:r>
      </w:ins>
    </w:p>
    <w:p w14:paraId="64989DF9" w14:textId="4292D28D" w:rsidR="00432265" w:rsidRPr="00460399" w:rsidRDefault="00432265" w:rsidP="00432265">
      <w:pPr>
        <w:pStyle w:val="ListParagraph"/>
        <w:rPr>
          <w:ins w:id="942" w:author="LÊ VĂN PA" w:date="2018-03-14T09:07:00Z"/>
        </w:rPr>
      </w:pPr>
      <w:ins w:id="943" w:author="LÊ VĂN PA" w:date="2018-03-14T09:07:00Z">
        <w:r w:rsidRPr="00460399">
          <w:t>NVGD</w:t>
        </w:r>
        <w:r>
          <w:t xml:space="preserve"> có thể</w:t>
        </w:r>
        <w:r w:rsidRPr="00460399">
          <w:t xml:space="preserve"> tra cứu thông tin </w:t>
        </w:r>
        <w:r>
          <w:t>STK, số dư, lịch sử giao dịch của khách hàng</w:t>
        </w:r>
      </w:ins>
      <w:ins w:id="944" w:author="LÊ VĂN PA" w:date="2018-03-17T22:19:00Z">
        <w:r w:rsidR="00797F83">
          <w:t>. Ngoài ra NVGD cũng có thể cập nhật thông tin khách hàng theo yêu cầu của khách hàng</w:t>
        </w:r>
      </w:ins>
      <w:ins w:id="945" w:author="LÊ VĂN PA" w:date="2018-04-06T09:53:00Z">
        <w:r w:rsidR="00904974">
          <w:t xml:space="preserve">, thay đổi </w:t>
        </w:r>
        <w:r w:rsidR="000B64F4">
          <w:t>loại STK của kh</w:t>
        </w:r>
      </w:ins>
      <w:ins w:id="946" w:author="LÊ VĂN PA" w:date="2018-04-06T09:54:00Z">
        <w:r w:rsidR="000B64F4">
          <w:t>ách hàng</w:t>
        </w:r>
      </w:ins>
      <w:ins w:id="947" w:author="LÊ VĂN PA" w:date="2018-04-06T09:53:00Z">
        <w:r w:rsidR="000B64F4">
          <w:t xml:space="preserve"> theo</w:t>
        </w:r>
      </w:ins>
      <w:ins w:id="948" w:author="LÊ VĂN PA" w:date="2018-04-06T09:54:00Z">
        <w:r w:rsidR="000B64F4">
          <w:t xml:space="preserve"> kì hạn.</w:t>
        </w:r>
      </w:ins>
    </w:p>
    <w:p w14:paraId="4DF133F8" w14:textId="77777777" w:rsidR="00432265" w:rsidRDefault="00432265" w:rsidP="00432265">
      <w:pPr>
        <w:pStyle w:val="ListParagraph"/>
        <w:numPr>
          <w:ilvl w:val="0"/>
          <w:numId w:val="16"/>
        </w:numPr>
        <w:rPr>
          <w:ins w:id="949" w:author="LÊ VĂN PA" w:date="2018-03-14T09:07:00Z"/>
        </w:rPr>
      </w:pPr>
      <w:ins w:id="950" w:author="LÊ VĂN PA" w:date="2018-03-14T09:07:00Z">
        <w:r>
          <w:t>In phiếu</w:t>
        </w:r>
      </w:ins>
    </w:p>
    <w:p w14:paraId="39639B1E" w14:textId="77777777" w:rsidR="00432265" w:rsidRDefault="00432265" w:rsidP="00432265">
      <w:pPr>
        <w:pStyle w:val="ListParagraph"/>
        <w:rPr>
          <w:ins w:id="951" w:author="LÊ VĂN PA" w:date="2018-03-14T09:07:00Z"/>
        </w:rPr>
      </w:pPr>
      <w:ins w:id="952"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53" w:author="LÊ VĂN PA" w:date="2018-03-14T09:07:00Z"/>
        </w:rPr>
      </w:pPr>
      <w:ins w:id="954" w:author="LÊ VĂN PA" w:date="2018-03-14T09:07:00Z">
        <w:r>
          <w:t>Viết report</w:t>
        </w:r>
      </w:ins>
    </w:p>
    <w:p w14:paraId="41496DE9" w14:textId="77777777" w:rsidR="00432265" w:rsidRDefault="00432265" w:rsidP="00432265">
      <w:pPr>
        <w:pStyle w:val="ListParagraph"/>
        <w:rPr>
          <w:ins w:id="955" w:author="LÊ VĂN PA" w:date="2018-03-14T09:07:00Z"/>
        </w:rPr>
      </w:pPr>
      <w:ins w:id="956"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57" w:author="LÊ VĂN PA" w:date="2018-03-14T09:07:00Z"/>
        </w:rPr>
      </w:pPr>
      <w:ins w:id="958" w:author="LÊ VĂN PA" w:date="2018-03-14T09:07:00Z">
        <w:r>
          <w:t>Quản lý hệ thống</w:t>
        </w:r>
      </w:ins>
    </w:p>
    <w:p w14:paraId="5C949C85" w14:textId="709495EF" w:rsidR="00432265" w:rsidRDefault="00797F83" w:rsidP="00432265">
      <w:pPr>
        <w:pStyle w:val="ListParagraph"/>
        <w:rPr>
          <w:ins w:id="959" w:author="LÊ VĂN PA" w:date="2018-03-14T09:08:00Z"/>
        </w:rPr>
      </w:pPr>
      <w:ins w:id="960" w:author="LÊ VĂN PA" w:date="2018-03-17T22:20:00Z">
        <w:r>
          <w:t>L</w:t>
        </w:r>
      </w:ins>
      <w:ins w:id="961" w:author="LÊ VĂN PA" w:date="2018-03-14T09:07:00Z">
        <w:r w:rsidR="00432265">
          <w:t>iên kết CSDL, backup and restore</w:t>
        </w:r>
      </w:ins>
    </w:p>
    <w:p w14:paraId="231AEAF3" w14:textId="6422BD69" w:rsidR="00432265" w:rsidRDefault="00432265">
      <w:pPr>
        <w:pStyle w:val="ListParagraph"/>
        <w:numPr>
          <w:ilvl w:val="0"/>
          <w:numId w:val="16"/>
        </w:numPr>
        <w:rPr>
          <w:ins w:id="962" w:author="LÊ VĂN PA" w:date="2018-03-14T09:07:00Z"/>
        </w:rPr>
        <w:pPrChange w:id="963" w:author="LÊ VĂN PA" w:date="2018-03-14T09:08:00Z">
          <w:pPr>
            <w:pStyle w:val="ListParagraph"/>
          </w:pPr>
        </w:pPrChange>
      </w:pPr>
      <w:ins w:id="964" w:author="LÊ VĂN PA" w:date="2018-03-14T09:08:00Z">
        <w:r>
          <w:t>Yêu cầu phần mềm hoạt động chính xác, ổn định và có tính bảo mật cao</w:t>
        </w:r>
      </w:ins>
    </w:p>
    <w:p w14:paraId="75AD2C07" w14:textId="77777777" w:rsidR="00432265" w:rsidRDefault="00432265">
      <w:pPr>
        <w:ind w:firstLine="360"/>
        <w:rPr>
          <w:ins w:id="965" w:author="Hoan Ng" w:date="2017-03-20T22:11:00Z"/>
        </w:rPr>
        <w:pPrChange w:id="966" w:author="Hoan Ng" w:date="2017-03-20T22:11:00Z">
          <w:pPr>
            <w:pStyle w:val="ListParagraph"/>
            <w:numPr>
              <w:numId w:val="1"/>
            </w:numPr>
            <w:ind w:hanging="360"/>
          </w:pPr>
        </w:pPrChange>
      </w:pPr>
    </w:p>
    <w:p w14:paraId="34B13EFE" w14:textId="13083407" w:rsidR="00E61DC3" w:rsidRPr="00432265" w:rsidDel="00046086" w:rsidRDefault="005F3BAC">
      <w:pPr>
        <w:rPr>
          <w:del w:id="967" w:author="Hoan Ng" w:date="2017-03-20T21:39:00Z"/>
        </w:rPr>
        <w:pPrChange w:id="968" w:author="Hoan Ng" w:date="2017-03-20T21:40:00Z">
          <w:pPr>
            <w:pStyle w:val="ListParagraph"/>
            <w:numPr>
              <w:numId w:val="1"/>
            </w:numPr>
            <w:ind w:hanging="360"/>
          </w:pPr>
        </w:pPrChange>
      </w:pPr>
      <w:ins w:id="969" w:author="Hoan Ng" w:date="2017-03-20T22:11:00Z">
        <w:r w:rsidRPr="00432265">
          <w:t xml:space="preserve">        </w:t>
        </w:r>
      </w:ins>
      <w:del w:id="970" w:author="Hoan Ng" w:date="2017-03-20T21:39:00Z">
        <w:r w:rsidR="003715AE" w:rsidRPr="00432265" w:rsidDel="00046086">
          <w:delText>)</w:delText>
        </w:r>
      </w:del>
    </w:p>
    <w:p w14:paraId="0ECA73DD" w14:textId="4570FA28" w:rsidR="00E61DC3" w:rsidRPr="00432265" w:rsidRDefault="00046086">
      <w:pPr>
        <w:rPr>
          <w:ins w:id="971" w:author="LÊ VĂN PA" w:date="2018-03-13T15:54:00Z"/>
          <w:u w:val="single"/>
          <w:rPrChange w:id="972" w:author="LÊ VĂN PA" w:date="2018-03-14T09:08:00Z">
            <w:rPr>
              <w:ins w:id="973" w:author="LÊ VĂN PA" w:date="2018-03-13T15:54:00Z"/>
            </w:rPr>
          </w:rPrChange>
        </w:rPr>
      </w:pPr>
      <w:ins w:id="974" w:author="Hoan Ng" w:date="2017-03-20T21:39:00Z">
        <w:r w:rsidRPr="00432265">
          <w:rPr>
            <w:u w:val="single"/>
            <w:rPrChange w:id="975" w:author="LÊ VĂN PA" w:date="2018-03-14T09:08:00Z">
              <w:rPr/>
            </w:rPrChange>
          </w:rPr>
          <w:t xml:space="preserve">1.3. </w:t>
        </w:r>
      </w:ins>
      <w:r w:rsidR="003715AE" w:rsidRPr="00432265">
        <w:rPr>
          <w:u w:val="single"/>
          <w:rPrChange w:id="976"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77" w:author="LÊ VĂN PA" w:date="2018-03-13T15:54:00Z"/>
          <w:rPrChange w:id="978" w:author="LÊ VĂN PA" w:date="2018-03-14T09:09:00Z">
            <w:rPr>
              <w:ins w:id="979" w:author="LÊ VĂN PA" w:date="2018-03-13T15:54:00Z"/>
              <w:rFonts w:ascii="Times New Roman" w:eastAsia="Times New Roman" w:hAnsi="Times New Roman" w:cs="Times New Roman"/>
              <w:sz w:val="28"/>
              <w:szCs w:val="28"/>
            </w:rPr>
          </w:rPrChange>
        </w:rPr>
      </w:pPr>
      <w:ins w:id="980" w:author="LÊ VĂN PA" w:date="2018-03-13T15:54:00Z">
        <w:r w:rsidRPr="00432265">
          <w:rPr>
            <w:rPrChange w:id="981"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82" w:author="LÊ VĂN PA" w:date="2018-03-13T15:54:00Z"/>
        </w:trPr>
        <w:tc>
          <w:tcPr>
            <w:tcW w:w="1673" w:type="dxa"/>
            <w:vAlign w:val="center"/>
          </w:tcPr>
          <w:p w14:paraId="6DA80B76" w14:textId="77777777" w:rsidR="003B7881" w:rsidRPr="00432265" w:rsidRDefault="003B7881" w:rsidP="003B7881">
            <w:pPr>
              <w:spacing w:line="259" w:lineRule="auto"/>
              <w:jc w:val="center"/>
              <w:rPr>
                <w:ins w:id="983" w:author="LÊ VĂN PA" w:date="2018-03-13T15:54:00Z"/>
                <w:rFonts w:asciiTheme="minorHAnsi" w:eastAsiaTheme="minorHAnsi" w:hAnsiTheme="minorHAnsi" w:cstheme="minorBidi"/>
                <w:sz w:val="22"/>
                <w:szCs w:val="22"/>
                <w:lang w:val="en-US"/>
                <w:rPrChange w:id="984" w:author="LÊ VĂN PA" w:date="2018-03-14T09:09:00Z">
                  <w:rPr>
                    <w:ins w:id="985" w:author="LÊ VĂN PA" w:date="2018-03-13T15:54:00Z"/>
                    <w:b/>
                  </w:rPr>
                </w:rPrChange>
              </w:rPr>
            </w:pPr>
            <w:ins w:id="986" w:author="LÊ VĂN PA" w:date="2018-03-13T15:54:00Z">
              <w:r w:rsidRPr="00432265">
                <w:rPr>
                  <w:rPrChange w:id="987"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88" w:author="LÊ VĂN PA" w:date="2018-03-13T15:54:00Z"/>
                <w:rFonts w:asciiTheme="minorHAnsi" w:eastAsiaTheme="minorHAnsi" w:hAnsiTheme="minorHAnsi" w:cstheme="minorBidi"/>
                <w:sz w:val="22"/>
                <w:szCs w:val="22"/>
                <w:lang w:val="en-US"/>
                <w:rPrChange w:id="989" w:author="LÊ VĂN PA" w:date="2018-03-14T09:09:00Z">
                  <w:rPr>
                    <w:ins w:id="990" w:author="LÊ VĂN PA" w:date="2018-03-13T15:54:00Z"/>
                    <w:b/>
                  </w:rPr>
                </w:rPrChange>
              </w:rPr>
            </w:pPr>
            <w:ins w:id="991" w:author="LÊ VĂN PA" w:date="2018-03-13T15:54:00Z">
              <w:r w:rsidRPr="00432265">
                <w:rPr>
                  <w:rPrChange w:id="992"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93" w:author="LÊ VĂN PA" w:date="2018-03-13T15:54:00Z"/>
                <w:rFonts w:asciiTheme="minorHAnsi" w:eastAsiaTheme="minorHAnsi" w:hAnsiTheme="minorHAnsi" w:cstheme="minorBidi"/>
                <w:sz w:val="22"/>
                <w:szCs w:val="22"/>
                <w:lang w:val="en-US"/>
                <w:rPrChange w:id="994" w:author="LÊ VĂN PA" w:date="2018-03-14T09:09:00Z">
                  <w:rPr>
                    <w:ins w:id="995" w:author="LÊ VĂN PA" w:date="2018-03-13T15:54:00Z"/>
                    <w:b/>
                  </w:rPr>
                </w:rPrChange>
              </w:rPr>
            </w:pPr>
            <w:ins w:id="996" w:author="LÊ VĂN PA" w:date="2018-03-13T15:54:00Z">
              <w:r w:rsidRPr="00432265">
                <w:rPr>
                  <w:rPrChange w:id="997"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98" w:author="LÊ VĂN PA" w:date="2018-03-13T15:54:00Z"/>
                <w:rFonts w:asciiTheme="minorHAnsi" w:eastAsiaTheme="minorHAnsi" w:hAnsiTheme="minorHAnsi" w:cstheme="minorBidi"/>
                <w:sz w:val="22"/>
                <w:szCs w:val="22"/>
                <w:lang w:val="en-US"/>
                <w:rPrChange w:id="999" w:author="LÊ VĂN PA" w:date="2018-03-14T09:09:00Z">
                  <w:rPr>
                    <w:ins w:id="1000" w:author="LÊ VĂN PA" w:date="2018-03-13T15:54:00Z"/>
                    <w:b/>
                  </w:rPr>
                </w:rPrChange>
              </w:rPr>
            </w:pPr>
            <w:ins w:id="1001" w:author="LÊ VĂN PA" w:date="2018-03-13T15:54:00Z">
              <w:r w:rsidRPr="00432265">
                <w:rPr>
                  <w:rPrChange w:id="1002"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003" w:author="LÊ VĂN PA" w:date="2018-03-13T15:54:00Z"/>
                <w:rFonts w:asciiTheme="minorHAnsi" w:eastAsiaTheme="minorHAnsi" w:hAnsiTheme="minorHAnsi" w:cstheme="minorBidi"/>
                <w:sz w:val="22"/>
                <w:szCs w:val="22"/>
                <w:lang w:val="en-US"/>
                <w:rPrChange w:id="1004" w:author="LÊ VĂN PA" w:date="2018-03-14T09:09:00Z">
                  <w:rPr>
                    <w:ins w:id="1005" w:author="LÊ VĂN PA" w:date="2018-03-13T15:54:00Z"/>
                    <w:b/>
                  </w:rPr>
                </w:rPrChange>
              </w:rPr>
            </w:pPr>
            <w:ins w:id="1006" w:author="LÊ VĂN PA" w:date="2018-03-13T15:54:00Z">
              <w:r w:rsidRPr="00432265">
                <w:rPr>
                  <w:rPrChange w:id="1007"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008" w:author="LÊ VĂN PA" w:date="2018-03-13T15:54:00Z"/>
                <w:rFonts w:asciiTheme="minorHAnsi" w:eastAsiaTheme="minorHAnsi" w:hAnsiTheme="minorHAnsi" w:cstheme="minorBidi"/>
                <w:sz w:val="22"/>
                <w:szCs w:val="22"/>
                <w:lang w:val="en-US"/>
                <w:rPrChange w:id="1009" w:author="LÊ VĂN PA" w:date="2018-03-14T09:09:00Z">
                  <w:rPr>
                    <w:ins w:id="1010" w:author="LÊ VĂN PA" w:date="2018-03-13T15:54:00Z"/>
                    <w:b/>
                  </w:rPr>
                </w:rPrChange>
              </w:rPr>
            </w:pPr>
            <w:ins w:id="1011" w:author="LÊ VĂN PA" w:date="2018-03-13T15:54:00Z">
              <w:r w:rsidRPr="00432265">
                <w:rPr>
                  <w:rPrChange w:id="1012" w:author="LÊ VĂN PA" w:date="2018-03-14T09:09:00Z">
                    <w:rPr>
                      <w:b/>
                    </w:rPr>
                  </w:rPrChange>
                </w:rPr>
                <w:t>Loại kết nối</w:t>
              </w:r>
            </w:ins>
          </w:p>
        </w:tc>
      </w:tr>
      <w:tr w:rsidR="003B7881" w:rsidRPr="003B7881" w14:paraId="102BFE8A" w14:textId="77777777" w:rsidTr="00045BC2">
        <w:trPr>
          <w:trHeight w:val="475"/>
          <w:ins w:id="1013" w:author="LÊ VĂN PA" w:date="2018-03-13T15:54:00Z"/>
        </w:trPr>
        <w:tc>
          <w:tcPr>
            <w:tcW w:w="1673" w:type="dxa"/>
            <w:vAlign w:val="center"/>
          </w:tcPr>
          <w:p w14:paraId="23702AF7" w14:textId="77777777" w:rsidR="003B7881" w:rsidRPr="00432265" w:rsidRDefault="003B7881" w:rsidP="003B7881">
            <w:pPr>
              <w:spacing w:line="259" w:lineRule="auto"/>
              <w:rPr>
                <w:ins w:id="1014" w:author="LÊ VĂN PA" w:date="2018-03-13T15:54:00Z"/>
                <w:rFonts w:asciiTheme="minorHAnsi" w:eastAsiaTheme="minorHAnsi" w:hAnsiTheme="minorHAnsi" w:cstheme="minorBidi"/>
                <w:sz w:val="22"/>
                <w:szCs w:val="22"/>
                <w:lang w:val="en-US"/>
                <w:rPrChange w:id="1015" w:author="LÊ VĂN PA" w:date="2018-03-14T09:09:00Z">
                  <w:rPr>
                    <w:ins w:id="1016" w:author="LÊ VĂN PA" w:date="2018-03-13T15:54:00Z"/>
                  </w:rPr>
                </w:rPrChange>
              </w:rPr>
            </w:pPr>
            <w:ins w:id="1017"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018" w:author="LÊ VĂN PA" w:date="2018-03-13T15:54:00Z"/>
                <w:rFonts w:asciiTheme="minorHAnsi" w:eastAsiaTheme="minorHAnsi" w:hAnsiTheme="minorHAnsi" w:cstheme="minorBidi"/>
                <w:sz w:val="22"/>
                <w:szCs w:val="22"/>
                <w:lang w:val="en-US"/>
                <w:rPrChange w:id="1019" w:author="LÊ VĂN PA" w:date="2018-03-14T09:09:00Z">
                  <w:rPr>
                    <w:ins w:id="1020" w:author="LÊ VĂN PA" w:date="2018-03-13T15:54:00Z"/>
                  </w:rPr>
                </w:rPrChange>
              </w:rPr>
            </w:pPr>
            <w:ins w:id="1021"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022" w:author="LÊ VĂN PA" w:date="2018-03-13T15:54:00Z"/>
                <w:rFonts w:asciiTheme="minorHAnsi" w:eastAsiaTheme="minorHAnsi" w:hAnsiTheme="minorHAnsi" w:cstheme="minorBidi"/>
                <w:sz w:val="22"/>
                <w:szCs w:val="22"/>
                <w:lang w:val="en-US"/>
                <w:rPrChange w:id="1023" w:author="LÊ VĂN PA" w:date="2018-03-14T09:09:00Z">
                  <w:rPr>
                    <w:ins w:id="1024" w:author="LÊ VĂN PA" w:date="2018-03-13T15:54:00Z"/>
                  </w:rPr>
                </w:rPrChange>
              </w:rPr>
            </w:pPr>
            <w:ins w:id="1025"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026" w:author="LÊ VĂN PA" w:date="2018-03-13T15:54:00Z"/>
                <w:rFonts w:asciiTheme="minorHAnsi" w:eastAsiaTheme="minorHAnsi" w:hAnsiTheme="minorHAnsi" w:cstheme="minorBidi"/>
                <w:sz w:val="22"/>
                <w:szCs w:val="22"/>
                <w:lang w:val="en-US"/>
                <w:rPrChange w:id="1027" w:author="LÊ VĂN PA" w:date="2018-03-14T09:09:00Z">
                  <w:rPr>
                    <w:ins w:id="1028" w:author="LÊ VĂN PA" w:date="2018-03-13T15:54:00Z"/>
                  </w:rPr>
                </w:rPrChange>
              </w:rPr>
            </w:pPr>
            <w:ins w:id="1029"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030" w:author="LÊ VĂN PA" w:date="2018-03-13T15:54:00Z"/>
                <w:rFonts w:asciiTheme="minorHAnsi" w:eastAsiaTheme="minorHAnsi" w:hAnsiTheme="minorHAnsi" w:cstheme="minorBidi"/>
                <w:sz w:val="22"/>
                <w:szCs w:val="22"/>
                <w:lang w:val="en-US"/>
                <w:rPrChange w:id="1031" w:author="LÊ VĂN PA" w:date="2018-03-14T09:09:00Z">
                  <w:rPr>
                    <w:ins w:id="1032" w:author="LÊ VĂN PA" w:date="2018-03-13T15:54:00Z"/>
                  </w:rPr>
                </w:rPrChange>
              </w:rPr>
            </w:pPr>
            <w:ins w:id="1033"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034" w:author="LÊ VĂN PA" w:date="2018-03-13T15:54:00Z"/>
                <w:rFonts w:asciiTheme="minorHAnsi" w:eastAsiaTheme="minorHAnsi" w:hAnsiTheme="minorHAnsi" w:cstheme="minorBidi"/>
                <w:sz w:val="22"/>
                <w:szCs w:val="22"/>
                <w:lang w:val="en-US"/>
                <w:rPrChange w:id="1035" w:author="LÊ VĂN PA" w:date="2018-03-14T09:09:00Z">
                  <w:rPr>
                    <w:ins w:id="1036" w:author="LÊ VĂN PA" w:date="2018-03-13T15:54:00Z"/>
                  </w:rPr>
                </w:rPrChange>
              </w:rPr>
            </w:pPr>
            <w:ins w:id="1037" w:author="LÊ VĂN PA" w:date="2018-03-13T15:54:00Z">
              <w:r w:rsidRPr="00432265">
                <w:t>LAN, Internet</w:t>
              </w:r>
            </w:ins>
          </w:p>
        </w:tc>
      </w:tr>
      <w:tr w:rsidR="003B7881" w:rsidRPr="003B7881" w14:paraId="229DF667" w14:textId="77777777" w:rsidTr="00045BC2">
        <w:trPr>
          <w:trHeight w:val="475"/>
          <w:ins w:id="1038" w:author="LÊ VĂN PA" w:date="2018-03-13T15:54:00Z"/>
        </w:trPr>
        <w:tc>
          <w:tcPr>
            <w:tcW w:w="1673" w:type="dxa"/>
            <w:vAlign w:val="center"/>
          </w:tcPr>
          <w:p w14:paraId="02D0B7F2" w14:textId="77777777" w:rsidR="003B7881" w:rsidRPr="00432265" w:rsidRDefault="003B7881" w:rsidP="003B7881">
            <w:pPr>
              <w:spacing w:line="259" w:lineRule="auto"/>
              <w:rPr>
                <w:ins w:id="1039" w:author="LÊ VĂN PA" w:date="2018-03-13T15:54:00Z"/>
                <w:rFonts w:asciiTheme="minorHAnsi" w:eastAsiaTheme="minorHAnsi" w:hAnsiTheme="minorHAnsi" w:cstheme="minorBidi"/>
                <w:sz w:val="22"/>
                <w:szCs w:val="22"/>
                <w:lang w:val="en-US"/>
                <w:rPrChange w:id="1040" w:author="LÊ VĂN PA" w:date="2018-03-14T09:09:00Z">
                  <w:rPr>
                    <w:ins w:id="1041" w:author="LÊ VĂN PA" w:date="2018-03-13T15:54:00Z"/>
                  </w:rPr>
                </w:rPrChange>
              </w:rPr>
            </w:pPr>
            <w:ins w:id="1042"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043" w:author="LÊ VĂN PA" w:date="2018-03-13T15:54:00Z"/>
                <w:rFonts w:asciiTheme="minorHAnsi" w:eastAsiaTheme="minorHAnsi" w:hAnsiTheme="minorHAnsi" w:cstheme="minorBidi"/>
                <w:sz w:val="22"/>
                <w:szCs w:val="22"/>
                <w:lang w:val="en-US"/>
                <w:rPrChange w:id="1044" w:author="LÊ VĂN PA" w:date="2018-03-14T09:09:00Z">
                  <w:rPr>
                    <w:ins w:id="1045" w:author="LÊ VĂN PA" w:date="2018-03-13T15:54:00Z"/>
                  </w:rPr>
                </w:rPrChange>
              </w:rPr>
            </w:pPr>
            <w:ins w:id="1046"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047" w:author="LÊ VĂN PA" w:date="2018-03-13T15:54:00Z"/>
                <w:rFonts w:asciiTheme="minorHAnsi" w:eastAsiaTheme="minorHAnsi" w:hAnsiTheme="minorHAnsi" w:cstheme="minorBidi"/>
                <w:sz w:val="22"/>
                <w:szCs w:val="22"/>
                <w:lang w:val="en-US"/>
                <w:rPrChange w:id="1048" w:author="LÊ VĂN PA" w:date="2018-03-14T09:09:00Z">
                  <w:rPr>
                    <w:ins w:id="1049" w:author="LÊ VĂN PA" w:date="2018-03-13T15:54:00Z"/>
                  </w:rPr>
                </w:rPrChange>
              </w:rPr>
            </w:pPr>
            <w:ins w:id="1050"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051" w:author="LÊ VĂN PA" w:date="2018-03-13T15:54:00Z"/>
                <w:rFonts w:asciiTheme="minorHAnsi" w:eastAsiaTheme="minorHAnsi" w:hAnsiTheme="minorHAnsi" w:cstheme="minorBidi"/>
                <w:sz w:val="22"/>
                <w:szCs w:val="22"/>
                <w:lang w:val="en-US"/>
                <w:rPrChange w:id="1052" w:author="LÊ VĂN PA" w:date="2018-03-14T09:09:00Z">
                  <w:rPr>
                    <w:ins w:id="1053" w:author="LÊ VĂN PA" w:date="2018-03-13T15:54:00Z"/>
                  </w:rPr>
                </w:rPrChange>
              </w:rPr>
            </w:pPr>
            <w:ins w:id="1054"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55" w:author="LÊ VĂN PA" w:date="2018-03-13T15:54:00Z"/>
                <w:rFonts w:asciiTheme="minorHAnsi" w:eastAsiaTheme="minorHAnsi" w:hAnsiTheme="minorHAnsi" w:cstheme="minorBidi"/>
                <w:sz w:val="22"/>
                <w:szCs w:val="22"/>
                <w:lang w:val="en-US"/>
                <w:rPrChange w:id="1056" w:author="LÊ VĂN PA" w:date="2018-03-14T09:09:00Z">
                  <w:rPr>
                    <w:ins w:id="1057" w:author="LÊ VĂN PA" w:date="2018-03-13T15:54:00Z"/>
                  </w:rPr>
                </w:rPrChange>
              </w:rPr>
            </w:pPr>
            <w:ins w:id="1058"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059" w:author="LÊ VĂN PA" w:date="2018-03-13T15:54:00Z"/>
                <w:rFonts w:asciiTheme="minorHAnsi" w:eastAsiaTheme="minorHAnsi" w:hAnsiTheme="minorHAnsi" w:cstheme="minorBidi"/>
                <w:sz w:val="22"/>
                <w:szCs w:val="22"/>
                <w:lang w:val="en-US"/>
                <w:rPrChange w:id="1060" w:author="LÊ VĂN PA" w:date="2018-03-14T09:09:00Z">
                  <w:rPr>
                    <w:ins w:id="1061" w:author="LÊ VĂN PA" w:date="2018-03-13T15:54:00Z"/>
                  </w:rPr>
                </w:rPrChange>
              </w:rPr>
            </w:pPr>
            <w:ins w:id="1062" w:author="LÊ VĂN PA" w:date="2018-03-13T15:54:00Z">
              <w:r w:rsidRPr="00432265">
                <w:t>LAN, Internet</w:t>
              </w:r>
            </w:ins>
          </w:p>
        </w:tc>
      </w:tr>
      <w:tr w:rsidR="003B7881" w:rsidRPr="003B7881" w14:paraId="47D7BB65" w14:textId="77777777" w:rsidTr="00045BC2">
        <w:trPr>
          <w:trHeight w:val="475"/>
          <w:ins w:id="1063" w:author="LÊ VĂN PA" w:date="2018-03-13T15:54:00Z"/>
        </w:trPr>
        <w:tc>
          <w:tcPr>
            <w:tcW w:w="1673" w:type="dxa"/>
            <w:vAlign w:val="center"/>
          </w:tcPr>
          <w:p w14:paraId="210298B9" w14:textId="77777777" w:rsidR="003B7881" w:rsidRPr="00432265" w:rsidRDefault="003B7881" w:rsidP="003B7881">
            <w:pPr>
              <w:spacing w:line="259" w:lineRule="auto"/>
              <w:rPr>
                <w:ins w:id="1064" w:author="LÊ VĂN PA" w:date="2018-03-13T15:54:00Z"/>
                <w:rFonts w:asciiTheme="minorHAnsi" w:eastAsiaTheme="minorHAnsi" w:hAnsiTheme="minorHAnsi" w:cstheme="minorBidi"/>
                <w:sz w:val="22"/>
                <w:szCs w:val="22"/>
                <w:lang w:val="en-US"/>
                <w:rPrChange w:id="1065" w:author="LÊ VĂN PA" w:date="2018-03-14T09:09:00Z">
                  <w:rPr>
                    <w:ins w:id="1066" w:author="LÊ VĂN PA" w:date="2018-03-13T15:54:00Z"/>
                  </w:rPr>
                </w:rPrChange>
              </w:rPr>
            </w:pPr>
            <w:ins w:id="1067"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068" w:author="LÊ VĂN PA" w:date="2018-03-13T15:54:00Z"/>
                <w:rFonts w:asciiTheme="minorHAnsi" w:eastAsiaTheme="minorHAnsi" w:hAnsiTheme="minorHAnsi" w:cstheme="minorBidi"/>
                <w:sz w:val="22"/>
                <w:szCs w:val="22"/>
                <w:lang w:val="en-US"/>
                <w:rPrChange w:id="1069" w:author="LÊ VĂN PA" w:date="2018-03-14T09:09:00Z">
                  <w:rPr>
                    <w:ins w:id="1070" w:author="LÊ VĂN PA" w:date="2018-03-13T15:54:00Z"/>
                  </w:rPr>
                </w:rPrChange>
              </w:rPr>
            </w:pPr>
            <w:ins w:id="1071"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072" w:author="LÊ VĂN PA" w:date="2018-03-13T15:54:00Z"/>
                <w:rFonts w:asciiTheme="minorHAnsi" w:eastAsiaTheme="minorHAnsi" w:hAnsiTheme="minorHAnsi" w:cstheme="minorBidi"/>
                <w:sz w:val="22"/>
                <w:szCs w:val="22"/>
                <w:lang w:val="en-US"/>
                <w:rPrChange w:id="1073" w:author="LÊ VĂN PA" w:date="2018-03-14T09:09:00Z">
                  <w:rPr>
                    <w:ins w:id="1074" w:author="LÊ VĂN PA" w:date="2018-03-13T15:54:00Z"/>
                  </w:rPr>
                </w:rPrChange>
              </w:rPr>
            </w:pPr>
            <w:ins w:id="1075"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076" w:author="LÊ VĂN PA" w:date="2018-03-13T15:54:00Z"/>
                <w:rFonts w:asciiTheme="minorHAnsi" w:eastAsiaTheme="minorHAnsi" w:hAnsiTheme="minorHAnsi" w:cstheme="minorBidi"/>
                <w:sz w:val="22"/>
                <w:szCs w:val="22"/>
                <w:lang w:val="en-US"/>
                <w:rPrChange w:id="1077" w:author="LÊ VĂN PA" w:date="2018-03-14T09:09:00Z">
                  <w:rPr>
                    <w:ins w:id="1078" w:author="LÊ VĂN PA" w:date="2018-03-13T15:54:00Z"/>
                  </w:rPr>
                </w:rPrChange>
              </w:rPr>
            </w:pPr>
            <w:ins w:id="1079"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080" w:author="LÊ VĂN PA" w:date="2018-03-13T15:54:00Z"/>
                <w:rFonts w:asciiTheme="minorHAnsi" w:eastAsiaTheme="minorHAnsi" w:hAnsiTheme="minorHAnsi" w:cstheme="minorBidi"/>
                <w:sz w:val="22"/>
                <w:szCs w:val="22"/>
                <w:lang w:val="en-US"/>
                <w:rPrChange w:id="1081" w:author="LÊ VĂN PA" w:date="2018-03-14T09:09:00Z">
                  <w:rPr>
                    <w:ins w:id="1082" w:author="LÊ VĂN PA" w:date="2018-03-13T15:54:00Z"/>
                  </w:rPr>
                </w:rPrChange>
              </w:rPr>
            </w:pPr>
            <w:ins w:id="1083"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084" w:author="LÊ VĂN PA" w:date="2018-03-13T15:54:00Z"/>
                <w:rFonts w:asciiTheme="minorHAnsi" w:eastAsiaTheme="minorHAnsi" w:hAnsiTheme="minorHAnsi" w:cstheme="minorBidi"/>
                <w:sz w:val="22"/>
                <w:szCs w:val="22"/>
                <w:lang w:val="en-US"/>
                <w:rPrChange w:id="1085" w:author="LÊ VĂN PA" w:date="2018-03-14T09:09:00Z">
                  <w:rPr>
                    <w:ins w:id="1086" w:author="LÊ VĂN PA" w:date="2018-03-13T15:54:00Z"/>
                  </w:rPr>
                </w:rPrChange>
              </w:rPr>
            </w:pPr>
            <w:ins w:id="1087" w:author="LÊ VĂN PA" w:date="2018-03-13T15:54:00Z">
              <w:r w:rsidRPr="00432265">
                <w:t>Internet</w:t>
              </w:r>
            </w:ins>
          </w:p>
        </w:tc>
      </w:tr>
      <w:tr w:rsidR="003B7881" w:rsidRPr="003B7881" w14:paraId="6DA172EE" w14:textId="77777777" w:rsidTr="00045BC2">
        <w:trPr>
          <w:trHeight w:val="475"/>
          <w:ins w:id="1088" w:author="LÊ VĂN PA" w:date="2018-03-13T15:54:00Z"/>
        </w:trPr>
        <w:tc>
          <w:tcPr>
            <w:tcW w:w="1673" w:type="dxa"/>
            <w:vAlign w:val="center"/>
          </w:tcPr>
          <w:p w14:paraId="3A3CDC52" w14:textId="77777777" w:rsidR="003B7881" w:rsidRPr="00432265" w:rsidRDefault="003B7881" w:rsidP="003B7881">
            <w:pPr>
              <w:spacing w:line="259" w:lineRule="auto"/>
              <w:rPr>
                <w:ins w:id="1089" w:author="LÊ VĂN PA" w:date="2018-03-13T15:54:00Z"/>
                <w:rFonts w:asciiTheme="minorHAnsi" w:eastAsiaTheme="minorHAnsi" w:hAnsiTheme="minorHAnsi" w:cstheme="minorBidi"/>
                <w:sz w:val="22"/>
                <w:szCs w:val="22"/>
                <w:lang w:val="en-US"/>
                <w:rPrChange w:id="1090" w:author="LÊ VĂN PA" w:date="2018-03-14T09:09:00Z">
                  <w:rPr>
                    <w:ins w:id="1091" w:author="LÊ VĂN PA" w:date="2018-03-13T15:54:00Z"/>
                  </w:rPr>
                </w:rPrChange>
              </w:rPr>
            </w:pPr>
            <w:ins w:id="1092"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093" w:author="LÊ VĂN PA" w:date="2018-03-13T15:54:00Z"/>
                <w:rFonts w:asciiTheme="minorHAnsi" w:eastAsiaTheme="minorHAnsi" w:hAnsiTheme="minorHAnsi" w:cstheme="minorBidi"/>
                <w:sz w:val="22"/>
                <w:szCs w:val="22"/>
                <w:lang w:val="en-US"/>
                <w:rPrChange w:id="1094" w:author="LÊ VĂN PA" w:date="2018-03-14T09:09:00Z">
                  <w:rPr>
                    <w:ins w:id="1095" w:author="LÊ VĂN PA" w:date="2018-03-13T15:54:00Z"/>
                  </w:rPr>
                </w:rPrChange>
              </w:rPr>
            </w:pPr>
            <w:ins w:id="1096"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097" w:author="LÊ VĂN PA" w:date="2018-03-13T15:54:00Z"/>
                <w:rFonts w:asciiTheme="minorHAnsi" w:eastAsiaTheme="minorHAnsi" w:hAnsiTheme="minorHAnsi" w:cstheme="minorBidi"/>
                <w:sz w:val="22"/>
                <w:szCs w:val="22"/>
                <w:lang w:val="en-US"/>
                <w:rPrChange w:id="1098" w:author="LÊ VĂN PA" w:date="2018-03-14T09:09:00Z">
                  <w:rPr>
                    <w:ins w:id="1099" w:author="LÊ VĂN PA" w:date="2018-03-13T15:54:00Z"/>
                  </w:rPr>
                </w:rPrChange>
              </w:rPr>
            </w:pPr>
            <w:ins w:id="1100"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101" w:author="LÊ VĂN PA" w:date="2018-03-13T15:54:00Z"/>
                <w:rFonts w:asciiTheme="minorHAnsi" w:eastAsiaTheme="minorHAnsi" w:hAnsiTheme="minorHAnsi" w:cstheme="minorBidi"/>
                <w:sz w:val="22"/>
                <w:szCs w:val="22"/>
                <w:lang w:val="en-US"/>
                <w:rPrChange w:id="1102" w:author="LÊ VĂN PA" w:date="2018-03-14T09:09:00Z">
                  <w:rPr>
                    <w:ins w:id="1103" w:author="LÊ VĂN PA" w:date="2018-03-13T15:54:00Z"/>
                  </w:rPr>
                </w:rPrChange>
              </w:rPr>
            </w:pPr>
            <w:ins w:id="1104"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105" w:author="LÊ VĂN PA" w:date="2018-03-13T15:54:00Z"/>
                <w:rFonts w:asciiTheme="minorHAnsi" w:eastAsiaTheme="minorHAnsi" w:hAnsiTheme="minorHAnsi" w:cstheme="minorBidi"/>
                <w:sz w:val="22"/>
                <w:szCs w:val="22"/>
                <w:lang w:val="en-US"/>
                <w:rPrChange w:id="1106" w:author="LÊ VĂN PA" w:date="2018-03-14T09:09:00Z">
                  <w:rPr>
                    <w:ins w:id="1107" w:author="LÊ VĂN PA" w:date="2018-03-13T15:54:00Z"/>
                  </w:rPr>
                </w:rPrChange>
              </w:rPr>
            </w:pPr>
            <w:ins w:id="1108"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109" w:author="LÊ VĂN PA" w:date="2018-03-13T15:54:00Z"/>
                <w:rFonts w:asciiTheme="minorHAnsi" w:eastAsiaTheme="minorHAnsi" w:hAnsiTheme="minorHAnsi" w:cstheme="minorBidi"/>
                <w:sz w:val="22"/>
                <w:szCs w:val="22"/>
                <w:lang w:val="en-US"/>
                <w:rPrChange w:id="1110" w:author="LÊ VĂN PA" w:date="2018-03-14T09:09:00Z">
                  <w:rPr>
                    <w:ins w:id="1111" w:author="LÊ VĂN PA" w:date="2018-03-13T15:54:00Z"/>
                  </w:rPr>
                </w:rPrChange>
              </w:rPr>
            </w:pPr>
          </w:p>
        </w:tc>
      </w:tr>
    </w:tbl>
    <w:p w14:paraId="65C31243" w14:textId="77777777" w:rsidR="003B7881" w:rsidRPr="00432265" w:rsidRDefault="003B7881">
      <w:pPr>
        <w:spacing w:after="0" w:line="276" w:lineRule="auto"/>
        <w:contextualSpacing/>
        <w:rPr>
          <w:ins w:id="1112" w:author="LÊ VĂN PA" w:date="2018-03-13T15:54:00Z"/>
          <w:rPrChange w:id="1113" w:author="LÊ VĂN PA" w:date="2018-03-14T09:09:00Z">
            <w:rPr>
              <w:ins w:id="1114" w:author="LÊ VĂN PA" w:date="2018-03-13T15:54:00Z"/>
              <w:rFonts w:ascii="Times New Roman" w:eastAsia="Times New Roman" w:hAnsi="Times New Roman" w:cs="Times New Roman"/>
              <w:sz w:val="28"/>
              <w:lang w:eastAsia="vi-VN"/>
            </w:rPr>
          </w:rPrChange>
        </w:rPr>
        <w:pPrChange w:id="1115" w:author="Windows User" w:date="2018-03-17T20:23:00Z">
          <w:pPr>
            <w:numPr>
              <w:numId w:val="13"/>
            </w:numPr>
            <w:spacing w:after="0" w:line="276" w:lineRule="auto"/>
            <w:ind w:left="1080" w:hanging="360"/>
            <w:contextualSpacing/>
          </w:pPr>
        </w:pPrChange>
      </w:pPr>
      <w:ins w:id="1116" w:author="LÊ VĂN PA" w:date="2018-03-13T15:54:00Z">
        <w:del w:id="1117" w:author="Windows User" w:date="2018-03-17T20:23:00Z">
          <w:r w:rsidRPr="00432265" w:rsidDel="00292E6F">
            <w:rPr>
              <w:rPrChange w:id="1118"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119" w:author="LÊ VĂN PA" w:date="2018-03-13T15:54:00Z"/>
          <w:rPrChange w:id="1120" w:author="LÊ VĂN PA" w:date="2018-03-14T09:09:00Z">
            <w:rPr>
              <w:ins w:id="1121" w:author="LÊ VĂN PA" w:date="2018-03-13T15:54:00Z"/>
              <w:rFonts w:ascii="Times New Roman" w:eastAsia="Times New Roman" w:hAnsi="Times New Roman" w:cs="Times New Roman"/>
              <w:sz w:val="28"/>
              <w:lang w:eastAsia="vi-VN"/>
            </w:rPr>
          </w:rPrChange>
        </w:rPr>
      </w:pPr>
      <w:ins w:id="1122" w:author="LÊ VĂN PA" w:date="2018-03-13T15:54:00Z">
        <w:r w:rsidRPr="00432265">
          <w:rPr>
            <w:rPrChange w:id="1123"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24" w:author="LÊ VĂN PA" w:date="2018-03-13T15:54:00Z"/>
          <w:rPrChange w:id="1125" w:author="LÊ VĂN PA" w:date="2018-03-14T09:09:00Z">
            <w:rPr>
              <w:ins w:id="1126" w:author="LÊ VĂN PA" w:date="2018-03-13T15:54:00Z"/>
              <w:rFonts w:ascii="Times New Roman" w:eastAsia="Times New Roman" w:hAnsi="Times New Roman" w:cs="Times New Roman"/>
              <w:sz w:val="28"/>
              <w:szCs w:val="28"/>
            </w:rPr>
          </w:rPrChange>
        </w:rPr>
      </w:pPr>
      <w:ins w:id="1127" w:author="LÊ VĂN PA" w:date="2018-03-13T15:54:00Z">
        <w:r w:rsidRPr="00432265">
          <w:rPr>
            <w:rPrChange w:id="1128"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29" w:author="LÊ VĂN PA" w:date="2018-03-13T15:54:00Z"/>
          <w:rPrChange w:id="1130" w:author="LÊ VĂN PA" w:date="2018-03-14T09:09:00Z">
            <w:rPr>
              <w:ins w:id="1131"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32" w:author="LÊ VĂN PA" w:date="2018-03-13T15:54:00Z"/>
          <w:rPrChange w:id="1133" w:author="LÊ VĂN PA" w:date="2018-03-14T09:09:00Z">
            <w:rPr>
              <w:ins w:id="1134" w:author="LÊ VĂN PA" w:date="2018-03-13T15:54:00Z"/>
              <w:rFonts w:ascii="Times New Roman" w:eastAsia="Times New Roman" w:hAnsi="Times New Roman" w:cs="Times New Roman"/>
              <w:sz w:val="28"/>
              <w:szCs w:val="28"/>
            </w:rPr>
          </w:rPrChange>
        </w:rPr>
      </w:pPr>
      <w:ins w:id="1135" w:author="LÊ VĂN PA" w:date="2018-03-13T15:54:00Z">
        <w:r w:rsidRPr="00432265">
          <w:rPr>
            <w:rPrChange w:id="1136"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137" w:author="LÊ VĂN PA" w:date="2018-03-13T15:54:00Z"/>
          <w:rPrChange w:id="1138" w:author="LÊ VĂN PA" w:date="2018-03-14T09:09:00Z">
            <w:rPr>
              <w:ins w:id="1139" w:author="LÊ VĂN PA" w:date="2018-03-13T15:54:00Z"/>
              <w:rFonts w:ascii="Times New Roman" w:eastAsia="Times New Roman" w:hAnsi="Times New Roman" w:cs="Times New Roman"/>
              <w:sz w:val="28"/>
              <w:szCs w:val="28"/>
            </w:rPr>
          </w:rPrChange>
        </w:rPr>
      </w:pPr>
      <w:ins w:id="1140" w:author="LÊ VĂN PA" w:date="2018-03-13T15:54:00Z">
        <w:r w:rsidRPr="00432265">
          <w:rPr>
            <w:rPrChange w:id="1141"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42" w:author="LÊ VĂN PA" w:date="2018-03-13T15:54:00Z"/>
          <w:rPrChange w:id="1143" w:author="LÊ VĂN PA" w:date="2018-03-14T09:09:00Z">
            <w:rPr>
              <w:ins w:id="1144" w:author="LÊ VĂN PA" w:date="2018-03-13T15:54:00Z"/>
              <w:rFonts w:ascii="Times New Roman" w:eastAsia="Times New Roman" w:hAnsi="Times New Roman" w:cs="Times New Roman"/>
              <w:sz w:val="28"/>
              <w:szCs w:val="28"/>
            </w:rPr>
          </w:rPrChange>
        </w:rPr>
      </w:pPr>
      <w:ins w:id="1145" w:author="LÊ VĂN PA" w:date="2018-03-13T15:54:00Z">
        <w:r w:rsidRPr="00432265">
          <w:rPr>
            <w:rPrChange w:id="1146"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47" w:author="LÊ VĂN PA" w:date="2018-03-13T15:54:00Z"/>
          <w:rPrChange w:id="1148" w:author="LÊ VĂN PA" w:date="2018-03-14T09:09:00Z">
            <w:rPr>
              <w:ins w:id="1149"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50" w:author="LÊ VĂN PA" w:date="2018-03-13T15:54:00Z"/>
          <w:rPrChange w:id="1151" w:author="LÊ VĂN PA" w:date="2018-03-14T09:09:00Z">
            <w:rPr>
              <w:ins w:id="1152" w:author="LÊ VĂN PA" w:date="2018-03-13T15:54:00Z"/>
              <w:rFonts w:ascii="Times New Roman" w:eastAsia="Times New Roman" w:hAnsi="Times New Roman" w:cs="Times New Roman"/>
              <w:sz w:val="28"/>
              <w:szCs w:val="28"/>
            </w:rPr>
          </w:rPrChange>
        </w:rPr>
      </w:pPr>
      <w:ins w:id="1153" w:author="LÊ VĂN PA" w:date="2018-03-13T15:54:00Z">
        <w:r w:rsidRPr="00432265">
          <w:rPr>
            <w:rPrChange w:id="1154"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55" w:author="LÊ VĂN PA" w:date="2018-03-13T15:54:00Z"/>
          <w:rPrChange w:id="1156" w:author="LÊ VĂN PA" w:date="2018-03-14T09:09:00Z">
            <w:rPr>
              <w:ins w:id="1157" w:author="LÊ VĂN PA" w:date="2018-03-13T15:54:00Z"/>
              <w:rFonts w:ascii="Times New Roman" w:eastAsia="Times New Roman" w:hAnsi="Times New Roman" w:cs="Times New Roman"/>
              <w:sz w:val="28"/>
              <w:szCs w:val="28"/>
            </w:rPr>
          </w:rPrChange>
        </w:rPr>
      </w:pPr>
      <w:ins w:id="1158" w:author="LÊ VĂN PA" w:date="2018-03-13T15:54:00Z">
        <w:r w:rsidRPr="00432265">
          <w:rPr>
            <w:rPrChange w:id="1159"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60" w:author="LÊ VĂN PA" w:date="2018-03-13T15:54:00Z"/>
          <w:rPrChange w:id="1161" w:author="LÊ VĂN PA" w:date="2018-03-14T09:09:00Z">
            <w:rPr>
              <w:ins w:id="1162" w:author="LÊ VĂN PA" w:date="2018-03-13T15:54:00Z"/>
              <w:rFonts w:ascii="Times New Roman" w:eastAsia="Times New Roman" w:hAnsi="Times New Roman" w:cs="Times New Roman"/>
              <w:sz w:val="28"/>
              <w:szCs w:val="28"/>
            </w:rPr>
          </w:rPrChange>
        </w:rPr>
      </w:pPr>
      <w:ins w:id="1163" w:author="LÊ VĂN PA" w:date="2018-03-13T15:54:00Z">
        <w:r w:rsidRPr="00432265">
          <w:rPr>
            <w:rPrChange w:id="1164"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65"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66"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27783301" w:rsidR="007E56BA" w:rsidRDefault="007E56BA" w:rsidP="007E56BA">
      <w:pPr>
        <w:pStyle w:val="ListParagraph"/>
        <w:numPr>
          <w:ilvl w:val="0"/>
          <w:numId w:val="3"/>
        </w:numPr>
        <w:rPr>
          <w:ins w:id="1167" w:author="Hoan Ng" w:date="2017-04-05T14:44:00Z"/>
        </w:rPr>
      </w:pPr>
      <w:r w:rsidRPr="007E56BA">
        <w:lastRenderedPageBreak/>
        <w:t>Lược đồ phân chức năng</w:t>
      </w:r>
      <w:r w:rsidR="00BC30BA">
        <w:t xml:space="preserve"> (FDD)</w:t>
      </w:r>
    </w:p>
    <w:p w14:paraId="69D07D77" w14:textId="75EB29D0" w:rsidR="0095052C" w:rsidRDefault="00226AF1">
      <w:pPr>
        <w:pStyle w:val="ListParagraph"/>
        <w:numPr>
          <w:ilvl w:val="1"/>
          <w:numId w:val="3"/>
        </w:numPr>
        <w:rPr>
          <w:ins w:id="1168" w:author="LÊ VĂN PA" w:date="2018-03-18T19:32:00Z"/>
        </w:rPr>
      </w:pPr>
      <w:ins w:id="1169" w:author="LÊ VĂN PA" w:date="2018-04-09T19:53:00Z">
        <w:r>
          <w:rPr>
            <w:noProof/>
          </w:rPr>
          <w:drawing>
            <wp:anchor distT="0" distB="0" distL="114300" distR="114300" simplePos="0" relativeHeight="251659264" behindDoc="0" locked="0" layoutInCell="1" allowOverlap="1" wp14:anchorId="34E052CA" wp14:editId="7A14BE1C">
              <wp:simplePos x="0" y="0"/>
              <wp:positionH relativeFrom="column">
                <wp:posOffset>406400</wp:posOffset>
              </wp:positionH>
              <wp:positionV relativeFrom="paragraph">
                <wp:posOffset>184150</wp:posOffset>
              </wp:positionV>
              <wp:extent cx="5207000" cy="2959100"/>
              <wp:effectExtent l="0" t="0" r="0" b="0"/>
              <wp:wrapThrough wrapText="bothSides">
                <wp:wrapPolygon edited="0">
                  <wp:start x="0" y="0"/>
                  <wp:lineTo x="0" y="21415"/>
                  <wp:lineTo x="21495" y="21415"/>
                  <wp:lineTo x="2149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7000" cy="2959100"/>
                      </a:xfrm>
                      <a:prstGeom prst="rect">
                        <a:avLst/>
                      </a:prstGeom>
                    </pic:spPr>
                  </pic:pic>
                </a:graphicData>
              </a:graphic>
              <wp14:sizeRelH relativeFrom="margin">
                <wp14:pctWidth>0</wp14:pctWidth>
              </wp14:sizeRelH>
              <wp14:sizeRelV relativeFrom="margin">
                <wp14:pctHeight>0</wp14:pctHeight>
              </wp14:sizeRelV>
            </wp:anchor>
          </w:drawing>
        </w:r>
      </w:ins>
      <w:ins w:id="1170" w:author="Hoan Ng" w:date="2017-04-05T14:44:00Z">
        <w:r w:rsidR="0095052C">
          <w:t>Lược đồ FDD</w:t>
        </w:r>
      </w:ins>
    </w:p>
    <w:p w14:paraId="72F4DA54" w14:textId="2B29994F" w:rsidR="000205E8" w:rsidRDefault="000205E8">
      <w:pPr>
        <w:pStyle w:val="ListParagraph"/>
        <w:ind w:left="1440"/>
        <w:rPr>
          <w:ins w:id="1171" w:author="Hoan Ng" w:date="2017-04-05T14:44:00Z"/>
        </w:rPr>
        <w:pPrChange w:id="1172" w:author="LÊ VĂN PA" w:date="2018-03-18T19:32:00Z">
          <w:pPr>
            <w:pStyle w:val="ListParagraph"/>
            <w:numPr>
              <w:numId w:val="3"/>
            </w:numPr>
            <w:ind w:hanging="360"/>
          </w:pPr>
        </w:pPrChange>
      </w:pPr>
    </w:p>
    <w:p w14:paraId="2973898A" w14:textId="465B0678" w:rsidR="0095052C" w:rsidRPr="007E56BA" w:rsidRDefault="0095052C">
      <w:pPr>
        <w:pStyle w:val="ListParagraph"/>
        <w:numPr>
          <w:ilvl w:val="1"/>
          <w:numId w:val="3"/>
        </w:numPr>
        <w:pPrChange w:id="1173" w:author="Hoan Ng" w:date="2017-04-05T14:44:00Z">
          <w:pPr>
            <w:pStyle w:val="ListParagraph"/>
            <w:numPr>
              <w:numId w:val="3"/>
            </w:numPr>
            <w:ind w:hanging="360"/>
          </w:pPr>
        </w:pPrChange>
      </w:pPr>
      <w:ins w:id="1174" w:author="Hoan Ng" w:date="2017-04-05T14:44:00Z">
        <w:r>
          <w:t>Bảng giải thích/mô tả các chức năng</w:t>
        </w:r>
      </w:ins>
    </w:p>
    <w:p w14:paraId="1D21F0B5" w14:textId="09E3F943" w:rsidR="00CD0F29" w:rsidRDefault="007E56BA">
      <w:pPr>
        <w:pStyle w:val="ListParagraph"/>
        <w:numPr>
          <w:ilvl w:val="0"/>
          <w:numId w:val="3"/>
        </w:numPr>
        <w:rPr>
          <w:ins w:id="1175" w:author="LÊ VĂN PA" w:date="2018-03-20T11:13:00Z"/>
        </w:rPr>
        <w:pPrChange w:id="1176" w:author="LÊ VĂN PA" w:date="2018-03-20T11:17:00Z">
          <w:pPr/>
        </w:pPrChange>
      </w:pPr>
      <w:r w:rsidRPr="007E56BA">
        <w:t>Đặc tả và Mô hình hóa nghiệp vụ</w:t>
      </w:r>
      <w:r w:rsidR="00BC30BA">
        <w:t xml:space="preserve"> (DFD Model)</w:t>
      </w:r>
      <w:ins w:id="1177" w:author="LÊ VĂN PA" w:date="2018-03-20T11:13:00Z">
        <w:r w:rsidR="00CD0F29">
          <w:br w:type="page"/>
        </w:r>
      </w:ins>
    </w:p>
    <w:p w14:paraId="409480AF" w14:textId="77777777" w:rsidR="007E56BA" w:rsidRDefault="007E56BA">
      <w:pPr>
        <w:pStyle w:val="ListParagraph"/>
        <w:pPrChange w:id="1178" w:author="LÊ VĂN PA" w:date="2018-03-20T11:13:00Z">
          <w:pPr>
            <w:pStyle w:val="ListParagraph"/>
            <w:numPr>
              <w:numId w:val="3"/>
            </w:numPr>
            <w:ind w:hanging="360"/>
          </w:pPr>
        </w:pPrChange>
      </w:pPr>
    </w:p>
    <w:p w14:paraId="7AF36E27" w14:textId="6CC0BE99" w:rsidR="00226AF1" w:rsidRDefault="00226AF1" w:rsidP="00226AF1">
      <w:pPr>
        <w:pStyle w:val="ListParagraph"/>
        <w:rPr>
          <w:ins w:id="1179" w:author="LÊ VĂN PA" w:date="2018-04-09T19:46:00Z"/>
        </w:rPr>
      </w:pPr>
      <w:ins w:id="1180" w:author="LÊ VĂN PA" w:date="2018-04-09T19:46:00Z">
        <w:r>
          <w:rPr>
            <w:noProof/>
          </w:rPr>
          <w:drawing>
            <wp:inline distT="0" distB="0" distL="0" distR="0" wp14:anchorId="4ED9B97B" wp14:editId="3D9A1198">
              <wp:extent cx="4016829" cy="292507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2323" cy="2936358"/>
                      </a:xfrm>
                      <a:prstGeom prst="rect">
                        <a:avLst/>
                      </a:prstGeom>
                    </pic:spPr>
                  </pic:pic>
                </a:graphicData>
              </a:graphic>
            </wp:inline>
          </w:drawing>
        </w:r>
      </w:ins>
    </w:p>
    <w:p w14:paraId="535641AB" w14:textId="77777777" w:rsidR="00226AF1" w:rsidRPr="00226AF1" w:rsidRDefault="00226AF1" w:rsidP="00226AF1">
      <w:pPr>
        <w:pStyle w:val="ListParagraph"/>
        <w:rPr>
          <w:ins w:id="1181" w:author="LÊ VĂN PA" w:date="2018-04-09T19:46:00Z"/>
        </w:rPr>
      </w:pPr>
      <w:ins w:id="1182" w:author="LÊ VĂN PA" w:date="2018-04-09T19:46:00Z">
        <w:r w:rsidRPr="00226AF1">
          <w:t>D1: Họ tên, CMND, nơi cấp, ngày cấp, ngày sinh, giới tính, sdt, địa chỉ, loại tk</w:t>
        </w:r>
      </w:ins>
    </w:p>
    <w:p w14:paraId="2F2220B4" w14:textId="77777777" w:rsidR="00226AF1" w:rsidRPr="00226AF1" w:rsidRDefault="00226AF1" w:rsidP="00226AF1">
      <w:pPr>
        <w:pStyle w:val="ListParagraph"/>
        <w:rPr>
          <w:ins w:id="1183" w:author="LÊ VĂN PA" w:date="2018-04-09T19:46:00Z"/>
        </w:rPr>
      </w:pPr>
      <w:ins w:id="1184" w:author="LÊ VĂN PA" w:date="2018-04-09T19:46:00Z">
        <w:r w:rsidRPr="00226AF1">
          <w:t>D2: D1</w:t>
        </w:r>
      </w:ins>
    </w:p>
    <w:p w14:paraId="4B4D5C3A" w14:textId="77777777" w:rsidR="00226AF1" w:rsidRPr="00226AF1" w:rsidRDefault="00226AF1" w:rsidP="00226AF1">
      <w:pPr>
        <w:pStyle w:val="ListParagraph"/>
        <w:rPr>
          <w:ins w:id="1185" w:author="LÊ VĂN PA" w:date="2018-04-09T19:46:00Z"/>
        </w:rPr>
      </w:pPr>
      <w:ins w:id="1186" w:author="LÊ VĂN PA" w:date="2018-04-09T19:46:00Z">
        <w:r w:rsidRPr="00226AF1">
          <w:t>D3: D1 + mã kh, số stk, mã nhân viên, tên nhân viên, mã quầy gd, mã phòng gd, tên phòng gd, mã loại tk</w:t>
        </w:r>
      </w:ins>
    </w:p>
    <w:p w14:paraId="71D7F7CE" w14:textId="77777777" w:rsidR="00226AF1" w:rsidRPr="00226AF1" w:rsidRDefault="00226AF1" w:rsidP="00226AF1">
      <w:pPr>
        <w:pStyle w:val="ListParagraph"/>
        <w:rPr>
          <w:ins w:id="1187" w:author="LÊ VĂN PA" w:date="2018-04-09T19:46:00Z"/>
        </w:rPr>
      </w:pPr>
      <w:ins w:id="1188" w:author="LÊ VĂN PA" w:date="2018-04-09T19:46:00Z">
        <w:r w:rsidRPr="00226AF1">
          <w:t>D4: D3</w:t>
        </w:r>
      </w:ins>
    </w:p>
    <w:p w14:paraId="055FCBF5" w14:textId="67B6EAD7" w:rsidR="00226AF1" w:rsidRDefault="00226AF1" w:rsidP="00226AF1">
      <w:pPr>
        <w:pStyle w:val="ListParagraph"/>
        <w:rPr>
          <w:ins w:id="1189" w:author="LÊ VĂN PA" w:date="2018-04-09T19:46:00Z"/>
        </w:rPr>
      </w:pPr>
      <w:ins w:id="1190" w:author="LÊ VĂN PA" w:date="2018-04-09T19:46:00Z">
        <w:r w:rsidRPr="00226AF1">
          <w:t>D5: D3</w:t>
        </w:r>
      </w:ins>
    </w:p>
    <w:p w14:paraId="6F5C2BFE" w14:textId="23C145A6" w:rsidR="00226AF1" w:rsidRDefault="00226AF1" w:rsidP="00226AF1">
      <w:pPr>
        <w:pStyle w:val="ListParagraph"/>
        <w:rPr>
          <w:ins w:id="1191" w:author="LÊ VĂN PA" w:date="2018-04-09T19:47:00Z"/>
        </w:rPr>
      </w:pPr>
      <w:ins w:id="1192" w:author="LÊ VĂN PA" w:date="2018-04-09T19:47:00Z">
        <w:r>
          <w:rPr>
            <w:noProof/>
          </w:rPr>
          <w:drawing>
            <wp:inline distT="0" distB="0" distL="0" distR="0" wp14:anchorId="6C7A6506" wp14:editId="52645C8A">
              <wp:extent cx="2061349" cy="2841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4538" cy="2859349"/>
                      </a:xfrm>
                      <a:prstGeom prst="rect">
                        <a:avLst/>
                      </a:prstGeom>
                    </pic:spPr>
                  </pic:pic>
                </a:graphicData>
              </a:graphic>
            </wp:inline>
          </w:drawing>
        </w:r>
      </w:ins>
    </w:p>
    <w:p w14:paraId="4D26F39D" w14:textId="77777777" w:rsidR="00226AF1" w:rsidRPr="00226AF1" w:rsidRDefault="00226AF1" w:rsidP="00226AF1">
      <w:pPr>
        <w:pStyle w:val="ListParagraph"/>
        <w:rPr>
          <w:ins w:id="1193" w:author="LÊ VĂN PA" w:date="2018-04-09T19:47:00Z"/>
        </w:rPr>
      </w:pPr>
      <w:ins w:id="1194" w:author="LÊ VĂN PA" w:date="2018-04-09T19:47:00Z">
        <w:r w:rsidRPr="00226AF1">
          <w:t xml:space="preserve">D1: số stk, cmnd, </w:t>
        </w:r>
      </w:ins>
    </w:p>
    <w:p w14:paraId="6A5CAACB" w14:textId="77777777" w:rsidR="00226AF1" w:rsidRPr="00226AF1" w:rsidRDefault="00226AF1" w:rsidP="00226AF1">
      <w:pPr>
        <w:pStyle w:val="ListParagraph"/>
        <w:rPr>
          <w:ins w:id="1195" w:author="LÊ VĂN PA" w:date="2018-04-09T19:47:00Z"/>
        </w:rPr>
      </w:pPr>
      <w:ins w:id="1196" w:author="LÊ VĂN PA" w:date="2018-04-09T19:47:00Z">
        <w:r w:rsidRPr="00226AF1">
          <w:t>D2: D1</w:t>
        </w:r>
      </w:ins>
    </w:p>
    <w:p w14:paraId="00112902" w14:textId="77777777" w:rsidR="00226AF1" w:rsidRPr="00226AF1" w:rsidRDefault="00226AF1" w:rsidP="00226AF1">
      <w:pPr>
        <w:pStyle w:val="ListParagraph"/>
        <w:rPr>
          <w:ins w:id="1197" w:author="LÊ VĂN PA" w:date="2018-04-09T19:47:00Z"/>
        </w:rPr>
      </w:pPr>
      <w:ins w:id="1198" w:author="LÊ VĂN PA" w:date="2018-04-09T19:47:00Z">
        <w:r w:rsidRPr="00226AF1">
          <w:t>D3: tính toán lãi suất và trả về:  số stk, loại stk, số dư, cmnd, họ tên kh, số tiền rút, họ tên nhân viên, số quầy gd, tên phòng gd</w:t>
        </w:r>
      </w:ins>
    </w:p>
    <w:p w14:paraId="1296EECC" w14:textId="69557792" w:rsidR="00226AF1" w:rsidRDefault="00226AF1" w:rsidP="00226AF1">
      <w:pPr>
        <w:pStyle w:val="ListParagraph"/>
        <w:rPr>
          <w:ins w:id="1199" w:author="LÊ VĂN PA" w:date="2018-04-09T19:47:00Z"/>
        </w:rPr>
      </w:pPr>
      <w:ins w:id="1200" w:author="LÊ VĂN PA" w:date="2018-04-09T19:47:00Z">
        <w:r w:rsidRPr="00226AF1">
          <w:t>D4: D3</w:t>
        </w:r>
      </w:ins>
    </w:p>
    <w:p w14:paraId="0ED90491" w14:textId="7B857D95" w:rsidR="00226AF1" w:rsidRDefault="00226AF1" w:rsidP="00226AF1">
      <w:pPr>
        <w:pStyle w:val="ListParagraph"/>
        <w:rPr>
          <w:ins w:id="1201" w:author="LÊ VĂN PA" w:date="2018-04-09T19:47:00Z"/>
        </w:rPr>
      </w:pPr>
      <w:ins w:id="1202" w:author="LÊ VĂN PA" w:date="2018-04-09T19:47:00Z">
        <w:r>
          <w:rPr>
            <w:noProof/>
          </w:rPr>
          <w:lastRenderedPageBreak/>
          <w:drawing>
            <wp:inline distT="0" distB="0" distL="0" distR="0" wp14:anchorId="771D2CCA" wp14:editId="6F820723">
              <wp:extent cx="1926771" cy="3190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1297" cy="3214886"/>
                      </a:xfrm>
                      <a:prstGeom prst="rect">
                        <a:avLst/>
                      </a:prstGeom>
                    </pic:spPr>
                  </pic:pic>
                </a:graphicData>
              </a:graphic>
            </wp:inline>
          </w:drawing>
        </w:r>
      </w:ins>
    </w:p>
    <w:p w14:paraId="6A6BA6B9" w14:textId="77777777" w:rsidR="00226AF1" w:rsidRPr="00226AF1" w:rsidRDefault="00226AF1" w:rsidP="00226AF1">
      <w:pPr>
        <w:pStyle w:val="ListParagraph"/>
        <w:rPr>
          <w:ins w:id="1203" w:author="LÊ VĂN PA" w:date="2018-04-09T19:47:00Z"/>
        </w:rPr>
      </w:pPr>
      <w:ins w:id="1204" w:author="LÊ VĂN PA" w:date="2018-04-09T19:47:00Z">
        <w:r w:rsidRPr="00226AF1">
          <w:t>D1: số stk, cmnd,</w:t>
        </w:r>
      </w:ins>
    </w:p>
    <w:p w14:paraId="3EE7FCEB" w14:textId="77777777" w:rsidR="00226AF1" w:rsidRPr="00226AF1" w:rsidRDefault="00226AF1" w:rsidP="00226AF1">
      <w:pPr>
        <w:pStyle w:val="ListParagraph"/>
        <w:rPr>
          <w:ins w:id="1205" w:author="LÊ VĂN PA" w:date="2018-04-09T19:47:00Z"/>
        </w:rPr>
      </w:pPr>
      <w:ins w:id="1206" w:author="LÊ VĂN PA" w:date="2018-04-09T19:47:00Z">
        <w:r w:rsidRPr="00226AF1">
          <w:t>D2: D1</w:t>
        </w:r>
      </w:ins>
    </w:p>
    <w:p w14:paraId="64DEAAEC" w14:textId="77777777" w:rsidR="00226AF1" w:rsidRPr="00226AF1" w:rsidRDefault="00226AF1" w:rsidP="00226AF1">
      <w:pPr>
        <w:pStyle w:val="ListParagraph"/>
        <w:rPr>
          <w:ins w:id="1207" w:author="LÊ VĂN PA" w:date="2018-04-09T19:47:00Z"/>
        </w:rPr>
      </w:pPr>
      <w:ins w:id="1208" w:author="LÊ VĂN PA" w:date="2018-04-09T19:47:00Z">
        <w:r w:rsidRPr="00226AF1">
          <w:t>D3: tính toán lãi suất, cập nhật ngày đáo hạn và trả về:  số stk, loại stk, số dư, ngày đáo hạn, cmnd, họ tên kh, số tiền rút, họ tên nhân viên, số quầy gd, tên phòng gd</w:t>
        </w:r>
      </w:ins>
    </w:p>
    <w:p w14:paraId="3CEFBC32" w14:textId="3BEB59C4" w:rsidR="00226AF1" w:rsidRDefault="00226AF1" w:rsidP="00226AF1">
      <w:pPr>
        <w:pStyle w:val="ListParagraph"/>
        <w:rPr>
          <w:ins w:id="1209" w:author="LÊ VĂN PA" w:date="2018-04-09T19:47:00Z"/>
        </w:rPr>
      </w:pPr>
      <w:ins w:id="1210" w:author="LÊ VĂN PA" w:date="2018-04-09T19:47:00Z">
        <w:r w:rsidRPr="00226AF1">
          <w:t>D4: D3</w:t>
        </w:r>
      </w:ins>
    </w:p>
    <w:p w14:paraId="2D795F32" w14:textId="57C6BEF5" w:rsidR="00226AF1" w:rsidRDefault="00226AF1">
      <w:pPr>
        <w:pStyle w:val="ListParagraph"/>
        <w:rPr>
          <w:ins w:id="1211" w:author="LÊ VĂN PA" w:date="2018-04-09T19:47:00Z"/>
        </w:rPr>
      </w:pPr>
      <w:ins w:id="1212" w:author="LÊ VĂN PA" w:date="2018-04-09T19:49:00Z">
        <w:r>
          <w:rPr>
            <w:noProof/>
          </w:rPr>
          <w:drawing>
            <wp:anchor distT="0" distB="0" distL="114300" distR="114300" simplePos="0" relativeHeight="251658240" behindDoc="0" locked="0" layoutInCell="1" allowOverlap="1" wp14:anchorId="783E8F57" wp14:editId="3B6FE047">
              <wp:simplePos x="0" y="0"/>
              <wp:positionH relativeFrom="column">
                <wp:posOffset>3617776</wp:posOffset>
              </wp:positionH>
              <wp:positionV relativeFrom="paragraph">
                <wp:posOffset>195580</wp:posOffset>
              </wp:positionV>
              <wp:extent cx="1893455" cy="289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3455" cy="2895600"/>
                      </a:xfrm>
                      <a:prstGeom prst="rect">
                        <a:avLst/>
                      </a:prstGeom>
                    </pic:spPr>
                  </pic:pic>
                </a:graphicData>
              </a:graphic>
              <wp14:sizeRelH relativeFrom="margin">
                <wp14:pctWidth>0</wp14:pctWidth>
              </wp14:sizeRelH>
              <wp14:sizeRelV relativeFrom="margin">
                <wp14:pctHeight>0</wp14:pctHeight>
              </wp14:sizeRelV>
            </wp:anchor>
          </w:drawing>
        </w:r>
      </w:ins>
      <w:ins w:id="1213" w:author="LÊ VĂN PA" w:date="2018-04-09T19:47:00Z">
        <w:r>
          <w:rPr>
            <w:noProof/>
          </w:rPr>
          <w:drawing>
            <wp:inline distT="0" distB="0" distL="0" distR="0" wp14:anchorId="52F42405" wp14:editId="693D38B4">
              <wp:extent cx="1877431" cy="30915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4230" cy="3119206"/>
                      </a:xfrm>
                      <a:prstGeom prst="rect">
                        <a:avLst/>
                      </a:prstGeom>
                    </pic:spPr>
                  </pic:pic>
                </a:graphicData>
              </a:graphic>
            </wp:inline>
          </w:drawing>
        </w:r>
      </w:ins>
    </w:p>
    <w:p w14:paraId="07D2E69D" w14:textId="33C561D9" w:rsidR="00226AF1" w:rsidRPr="00226AF1" w:rsidRDefault="00226AF1">
      <w:pPr>
        <w:pStyle w:val="ListParagraph"/>
        <w:numPr>
          <w:ilvl w:val="0"/>
          <w:numId w:val="17"/>
        </w:numPr>
        <w:rPr>
          <w:ins w:id="1214" w:author="LÊ VĂN PA" w:date="2018-04-09T19:48:00Z"/>
        </w:rPr>
        <w:pPrChange w:id="1215" w:author="LÊ VĂN PA" w:date="2018-04-09T19:48:00Z">
          <w:pPr>
            <w:pStyle w:val="ListParagraph"/>
          </w:pPr>
        </w:pPrChange>
      </w:pPr>
      <w:ins w:id="1216" w:author="LÊ VĂN PA" w:date="2018-04-09T19:48:00Z">
        <w:r w:rsidRPr="00226AF1">
          <w:t>Thực hiện rút hoàn toàn:</w:t>
        </w:r>
      </w:ins>
    </w:p>
    <w:p w14:paraId="40E5BF12" w14:textId="77777777" w:rsidR="00226AF1" w:rsidRPr="00226AF1" w:rsidRDefault="00226AF1" w:rsidP="00226AF1">
      <w:pPr>
        <w:pStyle w:val="ListParagraph"/>
        <w:rPr>
          <w:ins w:id="1217" w:author="LÊ VĂN PA" w:date="2018-04-09T19:48:00Z"/>
        </w:rPr>
      </w:pPr>
      <w:ins w:id="1218" w:author="LÊ VĂN PA" w:date="2018-04-09T19:48:00Z">
        <w:r w:rsidRPr="00226AF1">
          <w:t>D1: số stk, cmnd</w:t>
        </w:r>
      </w:ins>
    </w:p>
    <w:p w14:paraId="48DFEB8E" w14:textId="77777777" w:rsidR="00226AF1" w:rsidRPr="00226AF1" w:rsidRDefault="00226AF1" w:rsidP="00226AF1">
      <w:pPr>
        <w:pStyle w:val="ListParagraph"/>
        <w:rPr>
          <w:ins w:id="1219" w:author="LÊ VĂN PA" w:date="2018-04-09T19:48:00Z"/>
        </w:rPr>
      </w:pPr>
      <w:ins w:id="1220" w:author="LÊ VĂN PA" w:date="2018-04-09T19:48:00Z">
        <w:r w:rsidRPr="00226AF1">
          <w:t>D2: D1</w:t>
        </w:r>
      </w:ins>
    </w:p>
    <w:p w14:paraId="515C9481" w14:textId="77777777" w:rsidR="00226AF1" w:rsidRPr="00226AF1" w:rsidRDefault="00226AF1" w:rsidP="00226AF1">
      <w:pPr>
        <w:pStyle w:val="ListParagraph"/>
        <w:rPr>
          <w:ins w:id="1221" w:author="LÊ VĂN PA" w:date="2018-04-09T19:48:00Z"/>
        </w:rPr>
      </w:pPr>
      <w:ins w:id="1222" w:author="LÊ VĂN PA" w:date="2018-04-09T19:48:00Z">
        <w:r w:rsidRPr="00226AF1">
          <w:t>D3: tính toán lãi suất và trả về:  số stk, loại stk, số dư, cmnd, họ tên kh, số tiền rút, họ tên nhân viên, số quầy gd, tên phòng gd</w:t>
        </w:r>
      </w:ins>
    </w:p>
    <w:p w14:paraId="6DDBDEBE" w14:textId="364785F1" w:rsidR="00226AF1" w:rsidRDefault="00226AF1" w:rsidP="00226AF1">
      <w:pPr>
        <w:pStyle w:val="ListParagraph"/>
        <w:rPr>
          <w:ins w:id="1223" w:author="LÊ VĂN PA" w:date="2018-04-09T19:48:00Z"/>
        </w:rPr>
      </w:pPr>
      <w:ins w:id="1224" w:author="LÊ VĂN PA" w:date="2018-04-09T19:48:00Z">
        <w:r w:rsidRPr="00226AF1">
          <w:lastRenderedPageBreak/>
          <w:t>D4: D3</w:t>
        </w:r>
      </w:ins>
    </w:p>
    <w:p w14:paraId="62CBC3F3" w14:textId="77777777" w:rsidR="00226AF1" w:rsidRPr="00226AF1" w:rsidRDefault="00226AF1" w:rsidP="00226AF1">
      <w:pPr>
        <w:pStyle w:val="ListParagraph"/>
        <w:numPr>
          <w:ilvl w:val="0"/>
          <w:numId w:val="17"/>
        </w:numPr>
        <w:rPr>
          <w:ins w:id="1225" w:author="LÊ VĂN PA" w:date="2018-04-09T19:49:00Z"/>
        </w:rPr>
      </w:pPr>
      <w:ins w:id="1226" w:author="LÊ VĂN PA" w:date="2018-04-09T19:49:00Z">
        <w:r w:rsidRPr="00226AF1">
          <w:t>Sau đó thực hiện gửi tiền tiết kiệm</w:t>
        </w:r>
      </w:ins>
    </w:p>
    <w:p w14:paraId="3E292648" w14:textId="77777777" w:rsidR="00226AF1" w:rsidRPr="00226AF1" w:rsidRDefault="00226AF1">
      <w:pPr>
        <w:ind w:left="720"/>
        <w:rPr>
          <w:ins w:id="1227" w:author="LÊ VĂN PA" w:date="2018-04-09T19:49:00Z"/>
        </w:rPr>
        <w:pPrChange w:id="1228" w:author="LÊ VĂN PA" w:date="2018-04-09T19:49:00Z">
          <w:pPr>
            <w:pStyle w:val="ListParagraph"/>
            <w:numPr>
              <w:numId w:val="17"/>
            </w:numPr>
            <w:ind w:left="1080" w:hanging="360"/>
          </w:pPr>
        </w:pPrChange>
      </w:pPr>
      <w:ins w:id="1229" w:author="LÊ VĂN PA" w:date="2018-04-09T19:49:00Z">
        <w:r w:rsidRPr="00226AF1">
          <w:t>C1: D4 : số stk, loại stk, số dư, cmnd, họ tên kh, số tiền rút, họ tên nhân viên, số quầy gd, tên phòng gd</w:t>
        </w:r>
      </w:ins>
    </w:p>
    <w:p w14:paraId="4BAE6C4D" w14:textId="77777777" w:rsidR="00226AF1" w:rsidRPr="00226AF1" w:rsidRDefault="00226AF1">
      <w:pPr>
        <w:ind w:left="720"/>
        <w:rPr>
          <w:ins w:id="1230" w:author="LÊ VĂN PA" w:date="2018-04-09T19:49:00Z"/>
        </w:rPr>
        <w:pPrChange w:id="1231" w:author="LÊ VĂN PA" w:date="2018-04-09T19:49:00Z">
          <w:pPr>
            <w:pStyle w:val="ListParagraph"/>
            <w:numPr>
              <w:numId w:val="17"/>
            </w:numPr>
            <w:ind w:left="1080" w:hanging="360"/>
          </w:pPr>
        </w:pPrChange>
      </w:pPr>
      <w:ins w:id="1232" w:author="LÊ VĂN PA" w:date="2018-04-09T19:49:00Z">
        <w:r w:rsidRPr="00226AF1">
          <w:t>C2: C1</w:t>
        </w:r>
      </w:ins>
    </w:p>
    <w:p w14:paraId="7D7D9F22" w14:textId="77777777" w:rsidR="00226AF1" w:rsidRPr="00226AF1" w:rsidRDefault="00226AF1">
      <w:pPr>
        <w:ind w:left="720"/>
        <w:rPr>
          <w:ins w:id="1233" w:author="LÊ VĂN PA" w:date="2018-04-09T19:49:00Z"/>
        </w:rPr>
        <w:pPrChange w:id="1234" w:author="LÊ VĂN PA" w:date="2018-04-09T19:49:00Z">
          <w:pPr>
            <w:pStyle w:val="ListParagraph"/>
            <w:numPr>
              <w:numId w:val="17"/>
            </w:numPr>
            <w:ind w:left="1080" w:hanging="360"/>
          </w:pPr>
        </w:pPrChange>
      </w:pPr>
      <w:ins w:id="1235" w:author="LÊ VĂN PA" w:date="2018-04-09T19:49:00Z">
        <w:r w:rsidRPr="00226AF1">
          <w:t xml:space="preserve">C3: cập nhật ngày đáo hạn, loại stk, số dư, </w:t>
        </w:r>
      </w:ins>
    </w:p>
    <w:p w14:paraId="70EA4CA8" w14:textId="574EE166" w:rsidR="00226AF1" w:rsidRDefault="00226AF1">
      <w:pPr>
        <w:ind w:left="720"/>
        <w:rPr>
          <w:ins w:id="1236" w:author="LÊ VĂN PA" w:date="2018-04-09T19:48:00Z"/>
        </w:rPr>
        <w:pPrChange w:id="1237" w:author="LÊ VĂN PA" w:date="2018-04-09T19:49:00Z">
          <w:pPr>
            <w:pStyle w:val="ListParagraph"/>
          </w:pPr>
        </w:pPrChange>
      </w:pPr>
      <w:ins w:id="1238" w:author="LÊ VĂN PA" w:date="2018-04-09T19:49:00Z">
        <w:r w:rsidRPr="00226AF1">
          <w:t>C4:C3</w:t>
        </w:r>
      </w:ins>
    </w:p>
    <w:p w14:paraId="7A12D14E" w14:textId="684CC6E8" w:rsidR="00226AF1" w:rsidRDefault="00226AF1">
      <w:pPr>
        <w:pStyle w:val="ListParagraph"/>
        <w:rPr>
          <w:ins w:id="1239" w:author="Windows User" w:date="2018-04-09T22:33:00Z"/>
        </w:rPr>
        <w:pPrChange w:id="1240" w:author="LÊ VĂN PA" w:date="2018-04-09T19:45:00Z">
          <w:pPr>
            <w:pStyle w:val="ListParagraph"/>
            <w:numPr>
              <w:numId w:val="3"/>
            </w:numPr>
            <w:ind w:hanging="360"/>
          </w:pPr>
        </w:pPrChange>
      </w:pPr>
    </w:p>
    <w:p w14:paraId="0FBB6CF5" w14:textId="1EC98D53" w:rsidR="009753FA" w:rsidRDefault="009753FA" w:rsidP="009753FA">
      <w:pPr>
        <w:pStyle w:val="ListParagraph"/>
        <w:jc w:val="center"/>
        <w:rPr>
          <w:ins w:id="1241" w:author="Windows User" w:date="2018-04-09T22:38:00Z"/>
        </w:rPr>
        <w:pPrChange w:id="1242" w:author="Windows User" w:date="2018-04-09T22:46:00Z">
          <w:pPr>
            <w:pStyle w:val="ListParagraph"/>
            <w:numPr>
              <w:numId w:val="3"/>
            </w:numPr>
            <w:ind w:hanging="360"/>
          </w:pPr>
        </w:pPrChange>
      </w:pPr>
    </w:p>
    <w:p w14:paraId="75142087" w14:textId="573E21DA" w:rsidR="009753FA" w:rsidRPr="009753FA" w:rsidRDefault="009753FA" w:rsidP="00BD416C">
      <w:pPr>
        <w:pStyle w:val="ListParagraph"/>
        <w:numPr>
          <w:ilvl w:val="0"/>
          <w:numId w:val="12"/>
        </w:numPr>
        <w:jc w:val="both"/>
        <w:rPr>
          <w:ins w:id="1243" w:author="Windows User" w:date="2018-04-09T22:48:00Z"/>
          <w:noProof/>
          <w:rPrChange w:id="1244" w:author="Windows User" w:date="2018-04-09T22:48:00Z">
            <w:rPr>
              <w:ins w:id="1245" w:author="Windows User" w:date="2018-04-09T22:48:00Z"/>
              <w:noProof/>
            </w:rPr>
          </w:rPrChange>
        </w:rPr>
        <w:pPrChange w:id="1246" w:author="Windows User" w:date="2018-04-10T00:20:00Z">
          <w:pPr>
            <w:pStyle w:val="ListParagraph"/>
          </w:pPr>
        </w:pPrChange>
      </w:pPr>
    </w:p>
    <w:p w14:paraId="0552AB7A" w14:textId="6001C00A" w:rsidR="00A844E1" w:rsidRDefault="00A844E1" w:rsidP="00A844E1">
      <w:pPr>
        <w:pStyle w:val="ListParagraph"/>
        <w:tabs>
          <w:tab w:val="left" w:pos="6915"/>
        </w:tabs>
        <w:rPr>
          <w:ins w:id="1247" w:author="Windows User" w:date="2018-04-09T22:56:00Z"/>
          <w:noProof/>
        </w:rPr>
        <w:pPrChange w:id="1248" w:author="Windows User" w:date="2018-04-09T22:53:00Z">
          <w:pPr>
            <w:pStyle w:val="ListParagraph"/>
            <w:numPr>
              <w:numId w:val="3"/>
            </w:numPr>
            <w:ind w:hanging="360"/>
          </w:pPr>
        </w:pPrChange>
      </w:pPr>
      <w:ins w:id="1249" w:author="Windows User" w:date="2018-04-09T22:51:00Z">
        <w:r>
          <w:rPr>
            <w:noProof/>
          </w:rPr>
          <w:t xml:space="preserve"> </w:t>
        </w:r>
      </w:ins>
      <w:ins w:id="1250" w:author="Windows User" w:date="2018-04-09T22:50:00Z">
        <w:r w:rsidR="00BD416C">
          <w:rPr>
            <w:noProof/>
          </w:rPr>
          <w:pict w14:anchorId="5A16A3FB">
            <v:shape id="_x0000_i1141" type="#_x0000_t75" style="width:218.25pt;height:233.25pt">
              <v:imagedata r:id="rId14" o:title="2"/>
            </v:shape>
          </w:pict>
        </w:r>
      </w:ins>
      <w:ins w:id="1251" w:author="Windows User" w:date="2018-04-09T22:53:00Z">
        <w:r>
          <w:rPr>
            <w:noProof/>
          </w:rPr>
          <w:tab/>
        </w:r>
      </w:ins>
      <w:ins w:id="1252" w:author="Windows User" w:date="2018-04-09T22:46:00Z">
        <w:r w:rsidR="009753FA">
          <w:rPr>
            <w:noProof/>
          </w:rPr>
          <w:br w:type="textWrapping" w:clear="all"/>
        </w:r>
      </w:ins>
      <w:ins w:id="1253" w:author="Windows User" w:date="2018-04-09T22:56:00Z">
        <w:r>
          <w:rPr>
            <w:noProof/>
          </w:rPr>
          <w:t xml:space="preserve">Giải thích </w:t>
        </w:r>
      </w:ins>
      <w:ins w:id="1254" w:author="Windows User" w:date="2018-04-09T23:04:00Z">
        <w:r w:rsidR="00487E61">
          <w:rPr>
            <w:noProof/>
          </w:rPr>
          <w:t xml:space="preserve">                                                                                                   </w:t>
        </w:r>
      </w:ins>
    </w:p>
    <w:p w14:paraId="1F9101B6" w14:textId="7E9C1D8D" w:rsidR="00A844E1" w:rsidRDefault="00A844E1" w:rsidP="00A844E1">
      <w:pPr>
        <w:pStyle w:val="ListParagraph"/>
        <w:tabs>
          <w:tab w:val="left" w:pos="6915"/>
        </w:tabs>
        <w:rPr>
          <w:ins w:id="1255" w:author="Windows User" w:date="2018-04-09T22:58:00Z"/>
          <w:noProof/>
        </w:rPr>
        <w:pPrChange w:id="1256" w:author="Windows User" w:date="2018-04-09T22:53:00Z">
          <w:pPr>
            <w:pStyle w:val="ListParagraph"/>
            <w:numPr>
              <w:numId w:val="3"/>
            </w:numPr>
            <w:ind w:hanging="360"/>
          </w:pPr>
        </w:pPrChange>
      </w:pPr>
      <w:ins w:id="1257" w:author="Windows User" w:date="2018-04-09T22:56:00Z">
        <w:r>
          <w:rPr>
            <w:noProof/>
          </w:rPr>
          <w:t>D1</w:t>
        </w:r>
      </w:ins>
      <w:ins w:id="1258" w:author="Windows User" w:date="2018-04-09T22:58:00Z">
        <w:r w:rsidR="006B5BDD">
          <w:rPr>
            <w:noProof/>
          </w:rPr>
          <w:t xml:space="preserve"> </w:t>
        </w:r>
      </w:ins>
      <w:ins w:id="1259" w:author="Windows User" w:date="2018-04-09T22:56:00Z">
        <w:r>
          <w:rPr>
            <w:noProof/>
          </w:rPr>
          <w:t xml:space="preserve">: </w:t>
        </w:r>
      </w:ins>
      <w:ins w:id="1260" w:author="Windows User" w:date="2018-04-09T22:57:00Z">
        <w:r w:rsidR="0056141C">
          <w:rPr>
            <w:noProof/>
          </w:rPr>
          <w:t xml:space="preserve">Thông tin </w:t>
        </w:r>
      </w:ins>
      <w:ins w:id="1261" w:author="Windows User" w:date="2018-04-09T23:00:00Z">
        <w:r w:rsidR="003A0673">
          <w:rPr>
            <w:noProof/>
          </w:rPr>
          <w:t xml:space="preserve">liên quan tới </w:t>
        </w:r>
      </w:ins>
      <w:ins w:id="1262" w:author="Windows User" w:date="2018-04-09T22:57:00Z">
        <w:r w:rsidR="0056141C">
          <w:rPr>
            <w:noProof/>
          </w:rPr>
          <w:t>khách hàng có trong</w:t>
        </w:r>
      </w:ins>
      <w:ins w:id="1263" w:author="Windows User" w:date="2018-04-09T22:58:00Z">
        <w:r w:rsidR="0056141C">
          <w:rPr>
            <w:noProof/>
          </w:rPr>
          <w:t xml:space="preserve"> STK.</w:t>
        </w:r>
      </w:ins>
    </w:p>
    <w:p w14:paraId="065DE523" w14:textId="32B88D44" w:rsidR="006B5BDD" w:rsidRDefault="006B5BDD" w:rsidP="00A844E1">
      <w:pPr>
        <w:pStyle w:val="ListParagraph"/>
        <w:tabs>
          <w:tab w:val="left" w:pos="6915"/>
        </w:tabs>
        <w:rPr>
          <w:ins w:id="1264" w:author="Windows User" w:date="2018-04-09T22:59:00Z"/>
          <w:noProof/>
        </w:rPr>
        <w:pPrChange w:id="1265" w:author="Windows User" w:date="2018-04-09T22:53:00Z">
          <w:pPr>
            <w:pStyle w:val="ListParagraph"/>
            <w:numPr>
              <w:numId w:val="3"/>
            </w:numPr>
            <w:ind w:hanging="360"/>
          </w:pPr>
        </w:pPrChange>
      </w:pPr>
      <w:ins w:id="1266" w:author="Windows User" w:date="2018-04-09T22:58:00Z">
        <w:r>
          <w:rPr>
            <w:noProof/>
          </w:rPr>
          <w:t xml:space="preserve">D2 : </w:t>
        </w:r>
      </w:ins>
      <w:ins w:id="1267" w:author="Windows User" w:date="2018-04-09T22:59:00Z">
        <w:r w:rsidR="003A0673">
          <w:rPr>
            <w:noProof/>
          </w:rPr>
          <w:t>Thông tin cần tra cứu.</w:t>
        </w:r>
      </w:ins>
    </w:p>
    <w:p w14:paraId="74801A2B" w14:textId="4FF11A12" w:rsidR="003A0673" w:rsidRDefault="003A0673" w:rsidP="00A844E1">
      <w:pPr>
        <w:pStyle w:val="ListParagraph"/>
        <w:tabs>
          <w:tab w:val="left" w:pos="6915"/>
        </w:tabs>
        <w:rPr>
          <w:ins w:id="1268" w:author="Windows User" w:date="2018-04-09T23:03:00Z"/>
          <w:noProof/>
        </w:rPr>
        <w:pPrChange w:id="1269" w:author="Windows User" w:date="2018-04-09T22:53:00Z">
          <w:pPr>
            <w:pStyle w:val="ListParagraph"/>
            <w:numPr>
              <w:numId w:val="3"/>
            </w:numPr>
            <w:ind w:hanging="360"/>
          </w:pPr>
        </w:pPrChange>
      </w:pPr>
      <w:ins w:id="1270" w:author="Windows User" w:date="2018-04-09T22:59:00Z">
        <w:r>
          <w:rPr>
            <w:noProof/>
          </w:rPr>
          <w:t xml:space="preserve">D3: </w:t>
        </w:r>
      </w:ins>
      <w:ins w:id="1271" w:author="Windows User" w:date="2018-04-09T23:00:00Z">
        <w:r>
          <w:rPr>
            <w:noProof/>
          </w:rPr>
          <w:t xml:space="preserve"> </w:t>
        </w:r>
      </w:ins>
      <w:ins w:id="1272" w:author="Windows User" w:date="2018-04-09T23:03:00Z">
        <w:r>
          <w:rPr>
            <w:noProof/>
          </w:rPr>
          <w:t>Thông tin cần tra cứu.</w:t>
        </w:r>
      </w:ins>
    </w:p>
    <w:p w14:paraId="6F82142E" w14:textId="66E4C042" w:rsidR="003A0673" w:rsidRDefault="003A0673" w:rsidP="00A844E1">
      <w:pPr>
        <w:pStyle w:val="ListParagraph"/>
        <w:tabs>
          <w:tab w:val="left" w:pos="6915"/>
        </w:tabs>
        <w:rPr>
          <w:ins w:id="1273" w:author="Windows User" w:date="2018-04-09T23:04:00Z"/>
          <w:noProof/>
        </w:rPr>
        <w:pPrChange w:id="1274" w:author="Windows User" w:date="2018-04-09T22:53:00Z">
          <w:pPr>
            <w:pStyle w:val="ListParagraph"/>
            <w:numPr>
              <w:numId w:val="3"/>
            </w:numPr>
            <w:ind w:hanging="360"/>
          </w:pPr>
        </w:pPrChange>
      </w:pPr>
      <w:ins w:id="1275" w:author="Windows User" w:date="2018-04-09T23:03:00Z">
        <w:r>
          <w:rPr>
            <w:noProof/>
          </w:rPr>
          <w:t>D4 : D3</w:t>
        </w:r>
      </w:ins>
    </w:p>
    <w:p w14:paraId="70B09A10" w14:textId="42133BD8" w:rsidR="00487E61" w:rsidRDefault="00487E61" w:rsidP="00A844E1">
      <w:pPr>
        <w:pStyle w:val="ListParagraph"/>
        <w:tabs>
          <w:tab w:val="left" w:pos="6915"/>
        </w:tabs>
        <w:rPr>
          <w:ins w:id="1276" w:author="Windows User" w:date="2018-04-09T23:04:00Z"/>
          <w:noProof/>
        </w:rPr>
        <w:pPrChange w:id="1277" w:author="Windows User" w:date="2018-04-09T22:53:00Z">
          <w:pPr>
            <w:pStyle w:val="ListParagraph"/>
            <w:numPr>
              <w:numId w:val="3"/>
            </w:numPr>
            <w:ind w:hanging="360"/>
          </w:pPr>
        </w:pPrChange>
      </w:pPr>
    </w:p>
    <w:p w14:paraId="76EB93D3" w14:textId="1FFD56C1" w:rsidR="00487E61" w:rsidRDefault="00487E61" w:rsidP="00A844E1">
      <w:pPr>
        <w:pStyle w:val="ListParagraph"/>
        <w:tabs>
          <w:tab w:val="left" w:pos="6915"/>
        </w:tabs>
        <w:rPr>
          <w:ins w:id="1278" w:author="Windows User" w:date="2018-04-09T23:04:00Z"/>
          <w:noProof/>
        </w:rPr>
        <w:pPrChange w:id="1279" w:author="Windows User" w:date="2018-04-09T22:53:00Z">
          <w:pPr>
            <w:pStyle w:val="ListParagraph"/>
            <w:numPr>
              <w:numId w:val="3"/>
            </w:numPr>
            <w:ind w:hanging="360"/>
          </w:pPr>
        </w:pPrChange>
      </w:pPr>
      <w:ins w:id="1280" w:author="Windows User" w:date="2018-04-09T23:04:00Z">
        <w:r>
          <w:rPr>
            <w:noProof/>
          </w:rPr>
          <w:t>Thuật toán xử lý</w:t>
        </w:r>
      </w:ins>
    </w:p>
    <w:p w14:paraId="54F5E4B5" w14:textId="6FF6AA16" w:rsidR="00487E61" w:rsidRDefault="00495C05" w:rsidP="00A844E1">
      <w:pPr>
        <w:pStyle w:val="ListParagraph"/>
        <w:tabs>
          <w:tab w:val="left" w:pos="6915"/>
        </w:tabs>
        <w:rPr>
          <w:ins w:id="1281" w:author="Windows User" w:date="2018-04-09T23:06:00Z"/>
          <w:noProof/>
        </w:rPr>
        <w:pPrChange w:id="1282" w:author="Windows User" w:date="2018-04-09T22:53:00Z">
          <w:pPr>
            <w:pStyle w:val="ListParagraph"/>
            <w:numPr>
              <w:numId w:val="3"/>
            </w:numPr>
            <w:ind w:hanging="360"/>
          </w:pPr>
        </w:pPrChange>
      </w:pPr>
      <w:ins w:id="1283" w:author="Windows User" w:date="2018-04-09T23:05:00Z">
        <w:r>
          <w:rPr>
            <w:noProof/>
          </w:rPr>
          <w:t>Nhập D1</w:t>
        </w:r>
      </w:ins>
      <w:ins w:id="1284" w:author="Windows User" w:date="2018-04-09T23:12:00Z">
        <w:r w:rsidR="00290B9A">
          <w:rPr>
            <w:noProof/>
          </w:rPr>
          <w:t xml:space="preserve"> (Họ và tên khách hàng,</w:t>
        </w:r>
      </w:ins>
      <w:ins w:id="1285" w:author="Windows User" w:date="2018-04-09T23:13:00Z">
        <w:r w:rsidR="009F15A9">
          <w:rPr>
            <w:noProof/>
          </w:rPr>
          <w:t xml:space="preserve"> Mã khách hàng,</w:t>
        </w:r>
      </w:ins>
      <w:ins w:id="1286" w:author="Windows User" w:date="2018-04-09T23:12:00Z">
        <w:r w:rsidR="00290B9A">
          <w:rPr>
            <w:noProof/>
          </w:rPr>
          <w:t xml:space="preserve"> </w:t>
        </w:r>
        <w:r w:rsidR="009F15A9">
          <w:rPr>
            <w:noProof/>
          </w:rPr>
          <w:t xml:space="preserve">Mã sổ tiết kiểm </w:t>
        </w:r>
      </w:ins>
      <w:ins w:id="1287" w:author="Windows User" w:date="2018-04-09T23:05:00Z">
        <w:r w:rsidR="009F15A9">
          <w:rPr>
            <w:noProof/>
          </w:rPr>
          <w:t>)</w:t>
        </w:r>
      </w:ins>
    </w:p>
    <w:p w14:paraId="15B8D44C" w14:textId="22A43EE2" w:rsidR="00495C05" w:rsidRDefault="00495C05" w:rsidP="00A844E1">
      <w:pPr>
        <w:pStyle w:val="ListParagraph"/>
        <w:tabs>
          <w:tab w:val="left" w:pos="6915"/>
        </w:tabs>
        <w:rPr>
          <w:ins w:id="1288" w:author="Windows User" w:date="2018-04-09T23:09:00Z"/>
          <w:noProof/>
        </w:rPr>
        <w:pPrChange w:id="1289" w:author="Windows User" w:date="2018-04-09T22:53:00Z">
          <w:pPr>
            <w:pStyle w:val="ListParagraph"/>
            <w:numPr>
              <w:numId w:val="3"/>
            </w:numPr>
            <w:ind w:hanging="360"/>
          </w:pPr>
        </w:pPrChange>
      </w:pPr>
      <w:ins w:id="1290" w:author="Windows User" w:date="2018-04-09T23:06:00Z">
        <w:r>
          <w:rPr>
            <w:noProof/>
          </w:rPr>
          <w:t>Xử lý D3</w:t>
        </w:r>
      </w:ins>
      <w:ins w:id="1291" w:author="Windows User" w:date="2018-04-09T23:07:00Z">
        <w:r>
          <w:rPr>
            <w:noProof/>
          </w:rPr>
          <w:t>. Lưu D3 ( thông tin tra cứu)</w:t>
        </w:r>
      </w:ins>
    </w:p>
    <w:p w14:paraId="2B4BA1E0" w14:textId="77777777" w:rsidR="0093088F" w:rsidRDefault="00495C05" w:rsidP="0093088F">
      <w:pPr>
        <w:pStyle w:val="ListParagraph"/>
        <w:tabs>
          <w:tab w:val="left" w:pos="6915"/>
        </w:tabs>
        <w:rPr>
          <w:ins w:id="1292" w:author="Windows User" w:date="2018-04-09T23:35:00Z"/>
          <w:noProof/>
        </w:rPr>
        <w:pPrChange w:id="1293" w:author="Windows User" w:date="2018-04-09T23:35:00Z">
          <w:pPr>
            <w:pStyle w:val="ListParagraph"/>
            <w:numPr>
              <w:numId w:val="3"/>
            </w:numPr>
            <w:ind w:hanging="360"/>
          </w:pPr>
        </w:pPrChange>
      </w:pPr>
      <w:ins w:id="1294" w:author="Windows User" w:date="2018-04-09T23:09:00Z">
        <w:r>
          <w:rPr>
            <w:noProof/>
          </w:rPr>
          <w:t xml:space="preserve">Xử lý D4. </w:t>
        </w:r>
        <w:r w:rsidR="006D660D">
          <w:rPr>
            <w:noProof/>
          </w:rPr>
          <w:t xml:space="preserve">(Kết quả tra cứu bao gổm : Mã sổ tiết kiệm, </w:t>
        </w:r>
      </w:ins>
      <w:ins w:id="1295" w:author="Windows User" w:date="2018-04-09T23:31:00Z">
        <w:r w:rsidR="006D660D">
          <w:rPr>
            <w:noProof/>
          </w:rPr>
          <w:t xml:space="preserve">Mã loại tiết kiệm, </w:t>
        </w:r>
      </w:ins>
      <w:ins w:id="1296" w:author="Windows User" w:date="2018-04-09T23:32:00Z">
        <w:r w:rsidR="006D660D">
          <w:rPr>
            <w:noProof/>
          </w:rPr>
          <w:t xml:space="preserve">Ngày bắt đầu , Ngày kết thúc, </w:t>
        </w:r>
        <w:r w:rsidR="00056D72">
          <w:rPr>
            <w:noProof/>
          </w:rPr>
          <w:t>Ngày tính lãi</w:t>
        </w:r>
      </w:ins>
      <w:ins w:id="1297" w:author="Windows User" w:date="2018-04-09T23:09:00Z">
        <w:r w:rsidR="0094245F">
          <w:rPr>
            <w:noProof/>
          </w:rPr>
          <w:t>)</w:t>
        </w:r>
      </w:ins>
    </w:p>
    <w:p w14:paraId="180F3BB6" w14:textId="0F8DE033" w:rsidR="00AF7D97" w:rsidRDefault="00AF7D97" w:rsidP="0093088F">
      <w:pPr>
        <w:pStyle w:val="ListParagraph"/>
        <w:tabs>
          <w:tab w:val="left" w:pos="6915"/>
        </w:tabs>
        <w:rPr>
          <w:ins w:id="1298" w:author="Windows User" w:date="2018-04-09T23:35:00Z"/>
          <w:noProof/>
        </w:rPr>
        <w:pPrChange w:id="1299" w:author="Windows User" w:date="2018-04-09T23:35:00Z">
          <w:pPr>
            <w:pStyle w:val="ListParagraph"/>
            <w:numPr>
              <w:numId w:val="3"/>
            </w:numPr>
            <w:ind w:hanging="360"/>
          </w:pPr>
        </w:pPrChange>
      </w:pPr>
      <w:ins w:id="1300" w:author="Windows User" w:date="2018-04-09T23:10:00Z">
        <w:r>
          <w:rPr>
            <w:noProof/>
          </w:rPr>
          <w:t>Xuất D2.</w:t>
        </w:r>
      </w:ins>
    </w:p>
    <w:p w14:paraId="50DEC57D" w14:textId="06BDA4EC" w:rsidR="0093088F" w:rsidRDefault="0093088F" w:rsidP="0093088F">
      <w:pPr>
        <w:pStyle w:val="ListParagraph"/>
        <w:tabs>
          <w:tab w:val="left" w:pos="6915"/>
        </w:tabs>
        <w:rPr>
          <w:ins w:id="1301" w:author="Windows User" w:date="2018-04-10T00:21:00Z"/>
          <w:noProof/>
        </w:rPr>
        <w:pPrChange w:id="1302" w:author="Windows User" w:date="2018-04-09T23:35:00Z">
          <w:pPr>
            <w:pStyle w:val="ListParagraph"/>
            <w:numPr>
              <w:numId w:val="3"/>
            </w:numPr>
            <w:ind w:hanging="360"/>
          </w:pPr>
        </w:pPrChange>
      </w:pPr>
    </w:p>
    <w:p w14:paraId="346CA729" w14:textId="475596ED" w:rsidR="00BD416C" w:rsidRDefault="00BD416C" w:rsidP="0093088F">
      <w:pPr>
        <w:pStyle w:val="ListParagraph"/>
        <w:tabs>
          <w:tab w:val="left" w:pos="6915"/>
        </w:tabs>
        <w:rPr>
          <w:ins w:id="1303" w:author="Windows User" w:date="2018-04-10T00:21:00Z"/>
          <w:noProof/>
        </w:rPr>
        <w:pPrChange w:id="1304" w:author="Windows User" w:date="2018-04-09T23:35:00Z">
          <w:pPr>
            <w:pStyle w:val="ListParagraph"/>
            <w:numPr>
              <w:numId w:val="3"/>
            </w:numPr>
            <w:ind w:hanging="360"/>
          </w:pPr>
        </w:pPrChange>
      </w:pPr>
    </w:p>
    <w:p w14:paraId="2195C961" w14:textId="6DD48E88" w:rsidR="00BD416C" w:rsidRDefault="00BD416C" w:rsidP="0093088F">
      <w:pPr>
        <w:pStyle w:val="ListParagraph"/>
        <w:tabs>
          <w:tab w:val="left" w:pos="6915"/>
        </w:tabs>
        <w:rPr>
          <w:ins w:id="1305" w:author="Windows User" w:date="2018-04-10T00:21:00Z"/>
          <w:noProof/>
        </w:rPr>
        <w:pPrChange w:id="1306" w:author="Windows User" w:date="2018-04-09T23:35:00Z">
          <w:pPr>
            <w:pStyle w:val="ListParagraph"/>
            <w:numPr>
              <w:numId w:val="3"/>
            </w:numPr>
            <w:ind w:hanging="360"/>
          </w:pPr>
        </w:pPrChange>
      </w:pPr>
    </w:p>
    <w:p w14:paraId="0E6CF4D7" w14:textId="77777777" w:rsidR="00BD416C" w:rsidRDefault="00BD416C" w:rsidP="00BD416C">
      <w:pPr>
        <w:pStyle w:val="ListParagraph"/>
        <w:numPr>
          <w:ilvl w:val="0"/>
          <w:numId w:val="12"/>
        </w:numPr>
        <w:tabs>
          <w:tab w:val="left" w:pos="6915"/>
        </w:tabs>
        <w:rPr>
          <w:ins w:id="1307" w:author="Windows User" w:date="2018-04-09T23:11:00Z"/>
          <w:noProof/>
        </w:rPr>
        <w:pPrChange w:id="1308" w:author="Windows User" w:date="2018-04-10T00:21:00Z">
          <w:pPr>
            <w:pStyle w:val="ListParagraph"/>
            <w:numPr>
              <w:numId w:val="3"/>
            </w:numPr>
            <w:ind w:hanging="360"/>
          </w:pPr>
        </w:pPrChange>
      </w:pPr>
    </w:p>
    <w:p w14:paraId="53DFB544" w14:textId="5ED6FF56" w:rsidR="00290B9A" w:rsidRDefault="00A84FA0" w:rsidP="00A844E1">
      <w:pPr>
        <w:pStyle w:val="ListParagraph"/>
        <w:tabs>
          <w:tab w:val="left" w:pos="6915"/>
        </w:tabs>
        <w:rPr>
          <w:ins w:id="1309" w:author="Windows User" w:date="2018-04-09T22:53:00Z"/>
          <w:noProof/>
        </w:rPr>
        <w:pPrChange w:id="1310" w:author="Windows User" w:date="2018-04-09T22:53:00Z">
          <w:pPr>
            <w:pStyle w:val="ListParagraph"/>
            <w:numPr>
              <w:numId w:val="3"/>
            </w:numPr>
            <w:ind w:hanging="360"/>
          </w:pPr>
        </w:pPrChange>
      </w:pPr>
      <w:ins w:id="1311" w:author="Windows User" w:date="2018-04-09T23:15:00Z">
        <w:r>
          <w:rPr>
            <w:noProof/>
          </w:rPr>
          <w:pict w14:anchorId="3EFF1E68">
            <v:shape id="_x0000_i1142" type="#_x0000_t75" style="width:225.75pt;height:231.75pt">
              <v:imagedata r:id="rId15" o:title="1"/>
            </v:shape>
          </w:pict>
        </w:r>
      </w:ins>
    </w:p>
    <w:p w14:paraId="2F53C8F9" w14:textId="6C6694B8" w:rsidR="009753FA" w:rsidDel="00290B9A" w:rsidRDefault="00290B9A" w:rsidP="000066F7">
      <w:pPr>
        <w:rPr>
          <w:del w:id="1312" w:author="Windows User" w:date="2018-04-09T23:10:00Z"/>
          <w:noProof/>
        </w:rPr>
        <w:pPrChange w:id="1313" w:author="Windows User" w:date="2018-04-09T23:10:00Z">
          <w:pPr>
            <w:pStyle w:val="ListParagraph"/>
            <w:numPr>
              <w:numId w:val="3"/>
            </w:numPr>
            <w:ind w:hanging="360"/>
          </w:pPr>
        </w:pPrChange>
      </w:pPr>
      <w:ins w:id="1314" w:author="Windows User" w:date="2018-04-09T23:11:00Z">
        <w:r>
          <w:rPr>
            <w:noProof/>
          </w:rPr>
          <w:t xml:space="preserve">Giải thích </w:t>
        </w:r>
      </w:ins>
    </w:p>
    <w:p w14:paraId="3664540D" w14:textId="24245CAD" w:rsidR="00290B9A" w:rsidRDefault="00290B9A" w:rsidP="009753FA">
      <w:pPr>
        <w:pStyle w:val="ListParagraph"/>
        <w:rPr>
          <w:noProof/>
        </w:rPr>
        <w:pPrChange w:id="1315" w:author="Windows User" w:date="2018-04-09T22:48:00Z">
          <w:pPr>
            <w:pStyle w:val="ListParagraph"/>
            <w:numPr>
              <w:numId w:val="3"/>
            </w:numPr>
            <w:ind w:hanging="360"/>
          </w:pPr>
        </w:pPrChange>
      </w:pPr>
    </w:p>
    <w:p w14:paraId="11D7158B" w14:textId="5BAF8597" w:rsidR="00290B9A" w:rsidRDefault="00290B9A" w:rsidP="009753FA">
      <w:pPr>
        <w:pStyle w:val="ListParagraph"/>
        <w:rPr>
          <w:noProof/>
        </w:rPr>
        <w:pPrChange w:id="1316" w:author="Windows User" w:date="2018-04-09T22:48:00Z">
          <w:pPr>
            <w:pStyle w:val="ListParagraph"/>
            <w:numPr>
              <w:numId w:val="3"/>
            </w:numPr>
            <w:ind w:hanging="360"/>
          </w:pPr>
        </w:pPrChange>
      </w:pPr>
      <w:r>
        <w:rPr>
          <w:noProof/>
        </w:rPr>
        <w:t xml:space="preserve">    D1 : </w:t>
      </w:r>
      <w:r w:rsidR="00A84FA0">
        <w:rPr>
          <w:noProof/>
        </w:rPr>
        <w:t xml:space="preserve"> Thông tin khách hàng cần rút lãi có trong STK.</w:t>
      </w:r>
    </w:p>
    <w:p w14:paraId="77A4DFEC" w14:textId="7D81CC42" w:rsidR="001B3748" w:rsidRDefault="001B3748" w:rsidP="009753FA">
      <w:pPr>
        <w:pStyle w:val="ListParagraph"/>
        <w:rPr>
          <w:noProof/>
        </w:rPr>
        <w:pPrChange w:id="1317" w:author="Windows User" w:date="2018-04-09T22:48:00Z">
          <w:pPr>
            <w:pStyle w:val="ListParagraph"/>
            <w:numPr>
              <w:numId w:val="3"/>
            </w:numPr>
            <w:ind w:hanging="360"/>
          </w:pPr>
        </w:pPrChange>
      </w:pPr>
      <w:r>
        <w:rPr>
          <w:noProof/>
        </w:rPr>
        <w:t xml:space="preserve">    D2 :  Số tiền lãi tiết kiệm.</w:t>
      </w:r>
    </w:p>
    <w:p w14:paraId="0063D7C1" w14:textId="5F4A5B94" w:rsidR="00243771" w:rsidRDefault="00243771" w:rsidP="009753FA">
      <w:pPr>
        <w:pStyle w:val="ListParagraph"/>
        <w:rPr>
          <w:noProof/>
        </w:rPr>
        <w:pPrChange w:id="1318" w:author="Windows User" w:date="2018-04-09T22:48:00Z">
          <w:pPr>
            <w:pStyle w:val="ListParagraph"/>
            <w:numPr>
              <w:numId w:val="3"/>
            </w:numPr>
            <w:ind w:hanging="360"/>
          </w:pPr>
        </w:pPrChange>
      </w:pPr>
      <w:r>
        <w:rPr>
          <w:noProof/>
        </w:rPr>
        <w:t xml:space="preserve">    D3 </w:t>
      </w:r>
      <w:r w:rsidR="00E54423">
        <w:rPr>
          <w:noProof/>
        </w:rPr>
        <w:t>:  Thông tin tính lãi.</w:t>
      </w:r>
    </w:p>
    <w:p w14:paraId="2801CF78" w14:textId="2C673658" w:rsidR="00E54423" w:rsidRDefault="00E54423" w:rsidP="009753FA">
      <w:pPr>
        <w:pStyle w:val="ListParagraph"/>
        <w:rPr>
          <w:noProof/>
        </w:rPr>
        <w:pPrChange w:id="1319" w:author="Windows User" w:date="2018-04-09T22:48:00Z">
          <w:pPr>
            <w:pStyle w:val="ListParagraph"/>
            <w:numPr>
              <w:numId w:val="3"/>
            </w:numPr>
            <w:ind w:hanging="360"/>
          </w:pPr>
        </w:pPrChange>
      </w:pPr>
      <w:r>
        <w:rPr>
          <w:noProof/>
        </w:rPr>
        <w:t xml:space="preserve">    D4 :  Tổng số tiền lãi của khách hàng.</w:t>
      </w:r>
    </w:p>
    <w:p w14:paraId="0E9C9CCC" w14:textId="2937F4E2" w:rsidR="00D8057D" w:rsidRDefault="00D8057D" w:rsidP="009753FA">
      <w:pPr>
        <w:pStyle w:val="ListParagraph"/>
        <w:rPr>
          <w:noProof/>
        </w:rPr>
        <w:pPrChange w:id="1320" w:author="Windows User" w:date="2018-04-09T22:48:00Z">
          <w:pPr>
            <w:pStyle w:val="ListParagraph"/>
            <w:numPr>
              <w:numId w:val="3"/>
            </w:numPr>
            <w:ind w:hanging="360"/>
          </w:pPr>
        </w:pPrChange>
      </w:pPr>
    </w:p>
    <w:p w14:paraId="62BA5379" w14:textId="51A3E073" w:rsidR="00D8057D" w:rsidRDefault="001136CB" w:rsidP="009753FA">
      <w:pPr>
        <w:pStyle w:val="ListParagraph"/>
        <w:rPr>
          <w:noProof/>
        </w:rPr>
        <w:pPrChange w:id="1321" w:author="Windows User" w:date="2018-04-09T22:48:00Z">
          <w:pPr>
            <w:pStyle w:val="ListParagraph"/>
            <w:numPr>
              <w:numId w:val="3"/>
            </w:numPr>
            <w:ind w:hanging="360"/>
          </w:pPr>
        </w:pPrChange>
      </w:pPr>
      <w:r>
        <w:rPr>
          <w:noProof/>
        </w:rPr>
        <w:t>Thuật toán xử lý</w:t>
      </w:r>
    </w:p>
    <w:p w14:paraId="16E67BD7" w14:textId="3B3C41E4" w:rsidR="001136CB" w:rsidRDefault="001136CB" w:rsidP="009753FA">
      <w:pPr>
        <w:pStyle w:val="ListParagraph"/>
        <w:rPr>
          <w:noProof/>
        </w:rPr>
        <w:pPrChange w:id="1322" w:author="Windows User" w:date="2018-04-09T22:48:00Z">
          <w:pPr>
            <w:pStyle w:val="ListParagraph"/>
            <w:numPr>
              <w:numId w:val="3"/>
            </w:numPr>
            <w:ind w:hanging="360"/>
          </w:pPr>
        </w:pPrChange>
      </w:pPr>
      <w:r>
        <w:rPr>
          <w:noProof/>
        </w:rPr>
        <w:t xml:space="preserve">     Nhập D1 ( Họ và tên khách hàng, Tên loại tiết kiểm, Mã sổ tiết kiệm, </w:t>
      </w:r>
      <w:r w:rsidR="00C46C74">
        <w:rPr>
          <w:noProof/>
        </w:rPr>
        <w:t xml:space="preserve">Ngày tính lãi, Mã loại </w:t>
      </w:r>
      <w:r w:rsidR="00793D56">
        <w:rPr>
          <w:noProof/>
        </w:rPr>
        <w:t xml:space="preserve">  </w:t>
      </w:r>
      <w:r w:rsidR="00C46C74">
        <w:rPr>
          <w:noProof/>
        </w:rPr>
        <w:t>tiền</w:t>
      </w:r>
      <w:r w:rsidR="00894A92">
        <w:rPr>
          <w:noProof/>
        </w:rPr>
        <w:t>, Lãi suất</w:t>
      </w:r>
      <w:r w:rsidR="00C46C74">
        <w:rPr>
          <w:noProof/>
        </w:rPr>
        <w:t>)</w:t>
      </w:r>
    </w:p>
    <w:p w14:paraId="19CD36FB" w14:textId="1B75A736" w:rsidR="0093088F" w:rsidRDefault="0093088F" w:rsidP="009753FA">
      <w:pPr>
        <w:pStyle w:val="ListParagraph"/>
        <w:rPr>
          <w:noProof/>
        </w:rPr>
        <w:pPrChange w:id="1323" w:author="Windows User" w:date="2018-04-09T22:48:00Z">
          <w:pPr>
            <w:pStyle w:val="ListParagraph"/>
            <w:numPr>
              <w:numId w:val="3"/>
            </w:numPr>
            <w:ind w:hanging="360"/>
          </w:pPr>
        </w:pPrChange>
      </w:pPr>
      <w:r>
        <w:rPr>
          <w:noProof/>
        </w:rPr>
        <w:t xml:space="preserve">     Xử lý D3. Lưu D3 ( thông tin tính lãi tiết kiệm)</w:t>
      </w:r>
    </w:p>
    <w:p w14:paraId="0B9C8FB9" w14:textId="0877C507" w:rsidR="0093088F" w:rsidRDefault="0093088F" w:rsidP="009753FA">
      <w:pPr>
        <w:pStyle w:val="ListParagraph"/>
        <w:rPr>
          <w:noProof/>
        </w:rPr>
        <w:pPrChange w:id="1324" w:author="Windows User" w:date="2018-04-09T22:48:00Z">
          <w:pPr>
            <w:pStyle w:val="ListParagraph"/>
            <w:numPr>
              <w:numId w:val="3"/>
            </w:numPr>
            <w:ind w:hanging="360"/>
          </w:pPr>
        </w:pPrChange>
      </w:pPr>
      <w:r>
        <w:rPr>
          <w:noProof/>
        </w:rPr>
        <w:t xml:space="preserve">     Xử lý D4.</w:t>
      </w:r>
      <w:r w:rsidR="0001490D">
        <w:rPr>
          <w:noProof/>
        </w:rPr>
        <w:t xml:space="preserve"> (Thông tin tiền lãi tiết kiểm )</w:t>
      </w:r>
    </w:p>
    <w:p w14:paraId="2BEB6309" w14:textId="38315C29" w:rsidR="009406C7" w:rsidRDefault="009406C7" w:rsidP="009753FA">
      <w:pPr>
        <w:pStyle w:val="ListParagraph"/>
        <w:rPr>
          <w:ins w:id="1325" w:author="Windows User" w:date="2018-04-10T00:18:00Z"/>
          <w:noProof/>
        </w:rPr>
        <w:pPrChange w:id="1326" w:author="Windows User" w:date="2018-04-09T22:48:00Z">
          <w:pPr>
            <w:pStyle w:val="ListParagraph"/>
            <w:numPr>
              <w:numId w:val="3"/>
            </w:numPr>
            <w:ind w:hanging="360"/>
          </w:pPr>
        </w:pPrChange>
      </w:pPr>
      <w:r>
        <w:rPr>
          <w:noProof/>
        </w:rPr>
        <w:t xml:space="preserve">     Xuất D2. (Tổng số tiền lãi</w:t>
      </w:r>
      <w:r w:rsidR="00B0430F">
        <w:rPr>
          <w:noProof/>
        </w:rPr>
        <w:t xml:space="preserve"> tiết kiểm</w:t>
      </w:r>
      <w:r>
        <w:rPr>
          <w:noProof/>
        </w:rPr>
        <w:t>)</w:t>
      </w:r>
    </w:p>
    <w:p w14:paraId="58A9548E" w14:textId="65967553" w:rsidR="00BD416C" w:rsidRDefault="00BD416C" w:rsidP="009753FA">
      <w:pPr>
        <w:pStyle w:val="ListParagraph"/>
        <w:rPr>
          <w:ins w:id="1327" w:author="Windows User" w:date="2018-04-10T00:18:00Z"/>
          <w:noProof/>
        </w:rPr>
        <w:pPrChange w:id="1328" w:author="Windows User" w:date="2018-04-09T22:48:00Z">
          <w:pPr>
            <w:pStyle w:val="ListParagraph"/>
            <w:numPr>
              <w:numId w:val="3"/>
            </w:numPr>
            <w:ind w:hanging="360"/>
          </w:pPr>
        </w:pPrChange>
      </w:pPr>
    </w:p>
    <w:p w14:paraId="581FF0D4" w14:textId="5C66E2A2" w:rsidR="00BD416C" w:rsidRDefault="00BD416C" w:rsidP="009753FA">
      <w:pPr>
        <w:pStyle w:val="ListParagraph"/>
        <w:rPr>
          <w:ins w:id="1329" w:author="Windows User" w:date="2018-04-10T00:18:00Z"/>
          <w:noProof/>
        </w:rPr>
        <w:pPrChange w:id="1330" w:author="Windows User" w:date="2018-04-09T22:48:00Z">
          <w:pPr>
            <w:pStyle w:val="ListParagraph"/>
            <w:numPr>
              <w:numId w:val="3"/>
            </w:numPr>
            <w:ind w:hanging="360"/>
          </w:pPr>
        </w:pPrChange>
      </w:pPr>
    </w:p>
    <w:p w14:paraId="72115716" w14:textId="77777777" w:rsidR="00BD416C" w:rsidRDefault="00BD416C" w:rsidP="00BD416C">
      <w:pPr>
        <w:pStyle w:val="ListParagraph"/>
        <w:numPr>
          <w:ilvl w:val="0"/>
          <w:numId w:val="12"/>
        </w:numPr>
        <w:rPr>
          <w:noProof/>
        </w:rPr>
        <w:pPrChange w:id="1331" w:author="Windows User" w:date="2018-04-10T00:21:00Z">
          <w:pPr>
            <w:pStyle w:val="ListParagraph"/>
            <w:numPr>
              <w:numId w:val="3"/>
            </w:numPr>
            <w:ind w:hanging="360"/>
          </w:pPr>
        </w:pPrChange>
      </w:pPr>
    </w:p>
    <w:p w14:paraId="4C688E1E" w14:textId="4560FA20" w:rsidR="0093088F" w:rsidDel="00BD416C" w:rsidRDefault="0093088F" w:rsidP="009753FA">
      <w:pPr>
        <w:pStyle w:val="ListParagraph"/>
        <w:rPr>
          <w:del w:id="1332" w:author="Windows User" w:date="2018-04-10T00:19:00Z"/>
          <w:noProof/>
        </w:rPr>
        <w:pPrChange w:id="1333" w:author="Windows User" w:date="2018-04-09T22:48:00Z">
          <w:pPr>
            <w:pStyle w:val="ListParagraph"/>
            <w:numPr>
              <w:numId w:val="3"/>
            </w:numPr>
            <w:ind w:hanging="360"/>
          </w:pPr>
        </w:pPrChange>
      </w:pPr>
      <w:r>
        <w:rPr>
          <w:noProof/>
        </w:rPr>
        <w:lastRenderedPageBreak/>
        <w:t xml:space="preserve">      </w:t>
      </w:r>
      <w:ins w:id="1334" w:author="Windows User" w:date="2018-04-10T00:18:00Z">
        <w:r w:rsidR="00BD416C">
          <w:rPr>
            <w:noProof/>
          </w:rPr>
          <w:drawing>
            <wp:inline distT="0" distB="0" distL="0" distR="0" wp14:anchorId="3468725F" wp14:editId="1E27186B">
              <wp:extent cx="2714625" cy="2486025"/>
              <wp:effectExtent l="0" t="0" r="9525" b="9525"/>
              <wp:docPr id="3" name="Picture 3" descr="C:\Users\Ad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dmin\AppData\Local\Microsoft\Windows\INetCache\Content.Wor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ins>
    </w:p>
    <w:p w14:paraId="3B75BCEB" w14:textId="461613D2" w:rsidR="00BD416C" w:rsidDel="00BD416C" w:rsidRDefault="001B3748" w:rsidP="00BD416C">
      <w:pPr>
        <w:rPr>
          <w:del w:id="1335" w:author="Windows User" w:date="2018-04-10T00:19:00Z"/>
          <w:noProof/>
        </w:rPr>
        <w:pPrChange w:id="1336" w:author="Windows User" w:date="2018-04-10T00:19:00Z">
          <w:pPr>
            <w:pStyle w:val="ListParagraph"/>
            <w:numPr>
              <w:numId w:val="3"/>
            </w:numPr>
            <w:ind w:hanging="360"/>
          </w:pPr>
        </w:pPrChange>
      </w:pPr>
      <w:del w:id="1337" w:author="Windows User" w:date="2018-04-10T00:19:00Z">
        <w:r w:rsidDel="00BD416C">
          <w:rPr>
            <w:noProof/>
          </w:rPr>
          <w:delText xml:space="preserve">    </w:delText>
        </w:r>
      </w:del>
    </w:p>
    <w:p w14:paraId="1AD8E725" w14:textId="3080F73E" w:rsidR="00A844E1" w:rsidRDefault="00AA621B" w:rsidP="00BD416C">
      <w:pPr>
        <w:pStyle w:val="ListParagraph"/>
        <w:pPrChange w:id="1338" w:author="Windows User" w:date="2018-04-10T00:19:00Z">
          <w:pPr>
            <w:pStyle w:val="ListParagraph"/>
            <w:numPr>
              <w:numId w:val="3"/>
            </w:numPr>
            <w:ind w:hanging="360"/>
          </w:pPr>
        </w:pPrChange>
      </w:pPr>
      <w:del w:id="1339" w:author="Windows User" w:date="2018-04-10T00:14:00Z">
        <w:r w:rsidDel="00427A10">
          <w:pict w14:anchorId="26B238B2">
            <v:shape id="_x0000_i1143" type="#_x0000_t75" style="width:219pt;height:230.25pt">
              <v:imagedata r:id="rId17" o:title="3"/>
            </v:shape>
          </w:pict>
        </w:r>
      </w:del>
    </w:p>
    <w:p w14:paraId="3707E098" w14:textId="7AE63A8A" w:rsidR="00A844E1" w:rsidRDefault="002F296E">
      <w:pPr>
        <w:pStyle w:val="ListParagraph"/>
        <w:pPrChange w:id="1340" w:author="LÊ VĂN PA" w:date="2018-04-09T19:45:00Z">
          <w:pPr>
            <w:pStyle w:val="ListParagraph"/>
            <w:numPr>
              <w:numId w:val="3"/>
            </w:numPr>
            <w:ind w:hanging="360"/>
          </w:pPr>
        </w:pPrChange>
      </w:pPr>
      <w:r>
        <w:t>Giải thích</w:t>
      </w:r>
    </w:p>
    <w:p w14:paraId="6D60B0BF" w14:textId="0127E0AC" w:rsidR="002F296E" w:rsidRDefault="002F296E">
      <w:pPr>
        <w:pStyle w:val="ListParagraph"/>
        <w:pPrChange w:id="1341" w:author="LÊ VĂN PA" w:date="2018-04-09T19:45:00Z">
          <w:pPr>
            <w:pStyle w:val="ListParagraph"/>
            <w:numPr>
              <w:numId w:val="3"/>
            </w:numPr>
            <w:ind w:hanging="360"/>
          </w:pPr>
        </w:pPrChange>
      </w:pPr>
      <w:r>
        <w:t>D1</w:t>
      </w:r>
      <w:r w:rsidR="007E6A57">
        <w:t xml:space="preserve"> </w:t>
      </w:r>
      <w:r>
        <w:t>: Thông tin khách hàng cần cập nhật trong STK.</w:t>
      </w:r>
    </w:p>
    <w:p w14:paraId="6DE4C67E" w14:textId="352CAA85" w:rsidR="002F296E" w:rsidRDefault="002F296E">
      <w:pPr>
        <w:pStyle w:val="ListParagraph"/>
        <w:pPrChange w:id="1342" w:author="LÊ VĂN PA" w:date="2018-04-09T19:45:00Z">
          <w:pPr>
            <w:pStyle w:val="ListParagraph"/>
            <w:numPr>
              <w:numId w:val="3"/>
            </w:numPr>
            <w:ind w:hanging="360"/>
          </w:pPr>
        </w:pPrChange>
      </w:pPr>
      <w:r>
        <w:t>D2</w:t>
      </w:r>
      <w:r w:rsidR="007E6A57">
        <w:t xml:space="preserve"> </w:t>
      </w:r>
      <w:r w:rsidR="0036225E">
        <w:t>: Thông tin sổ tiết kiệm của khách hàng sau khi được cập nhật.</w:t>
      </w:r>
    </w:p>
    <w:p w14:paraId="76640611" w14:textId="65746517" w:rsidR="002F296E" w:rsidRDefault="002F296E">
      <w:pPr>
        <w:pStyle w:val="ListParagraph"/>
        <w:pPrChange w:id="1343" w:author="LÊ VĂN PA" w:date="2018-04-09T19:45:00Z">
          <w:pPr>
            <w:pStyle w:val="ListParagraph"/>
            <w:numPr>
              <w:numId w:val="3"/>
            </w:numPr>
            <w:ind w:hanging="360"/>
          </w:pPr>
        </w:pPrChange>
      </w:pPr>
      <w:r>
        <w:t>D3</w:t>
      </w:r>
      <w:r w:rsidR="007E6A57">
        <w:t xml:space="preserve"> </w:t>
      </w:r>
      <w:r>
        <w:t xml:space="preserve">: </w:t>
      </w:r>
      <w:r w:rsidR="0036225E">
        <w:t>Thông tin đă được cập nhật.</w:t>
      </w:r>
    </w:p>
    <w:p w14:paraId="3D57007E" w14:textId="646B9837" w:rsidR="0036225E" w:rsidRDefault="0036225E">
      <w:pPr>
        <w:pStyle w:val="ListParagraph"/>
        <w:pPrChange w:id="1344" w:author="LÊ VĂN PA" w:date="2018-04-09T19:45:00Z">
          <w:pPr>
            <w:pStyle w:val="ListParagraph"/>
            <w:numPr>
              <w:numId w:val="3"/>
            </w:numPr>
            <w:ind w:hanging="360"/>
          </w:pPr>
        </w:pPrChange>
      </w:pPr>
      <w:r>
        <w:t>D4 : D3</w:t>
      </w:r>
    </w:p>
    <w:p w14:paraId="0EBB61E1" w14:textId="45A6BDCB" w:rsidR="00AD07BC" w:rsidRDefault="00AD07BC">
      <w:pPr>
        <w:pStyle w:val="ListParagraph"/>
        <w:pPrChange w:id="1345" w:author="LÊ VĂN PA" w:date="2018-04-09T19:45:00Z">
          <w:pPr>
            <w:pStyle w:val="ListParagraph"/>
            <w:numPr>
              <w:numId w:val="3"/>
            </w:numPr>
            <w:ind w:hanging="360"/>
          </w:pPr>
        </w:pPrChange>
      </w:pPr>
    </w:p>
    <w:p w14:paraId="28CBF268" w14:textId="49C53170" w:rsidR="00AD07BC" w:rsidRDefault="00AD07BC">
      <w:pPr>
        <w:pStyle w:val="ListParagraph"/>
        <w:pPrChange w:id="1346" w:author="LÊ VĂN PA" w:date="2018-04-09T19:45:00Z">
          <w:pPr>
            <w:pStyle w:val="ListParagraph"/>
            <w:numPr>
              <w:numId w:val="3"/>
            </w:numPr>
            <w:ind w:hanging="360"/>
          </w:pPr>
        </w:pPrChange>
      </w:pPr>
      <w:r>
        <w:t>Thuật toán xử lý</w:t>
      </w:r>
    </w:p>
    <w:p w14:paraId="2D06730D" w14:textId="4EF7BBC9" w:rsidR="00AD07BC" w:rsidRDefault="00AD07BC">
      <w:pPr>
        <w:pStyle w:val="ListParagraph"/>
        <w:pPrChange w:id="1347" w:author="LÊ VĂN PA" w:date="2018-04-09T19:45:00Z">
          <w:pPr>
            <w:pStyle w:val="ListParagraph"/>
            <w:numPr>
              <w:numId w:val="3"/>
            </w:numPr>
            <w:ind w:hanging="360"/>
          </w:pPr>
        </w:pPrChange>
      </w:pPr>
      <w:r>
        <w:t>Nhập D1</w:t>
      </w:r>
      <w:r w:rsidR="003E43AA">
        <w:t xml:space="preserve"> ( Mã sổ ti</w:t>
      </w:r>
      <w:ins w:id="1348" w:author="Windows User" w:date="2018-04-10T00:07:00Z">
        <w:r w:rsidR="003E43AA">
          <w:t>ết kiệm</w:t>
        </w:r>
      </w:ins>
      <w:r>
        <w:t>,</w:t>
      </w:r>
      <w:ins w:id="1349" w:author="Windows User" w:date="2018-04-10T00:08:00Z">
        <w:r w:rsidR="003E43AA">
          <w:t xml:space="preserve"> </w:t>
        </w:r>
      </w:ins>
      <w:ins w:id="1350" w:author="Windows User" w:date="2018-04-10T00:07:00Z">
        <w:r w:rsidR="003E43AA">
          <w:t>Mã loại tiết kiệm,</w:t>
        </w:r>
      </w:ins>
      <w:r>
        <w:t xml:space="preserve"> Mã cập nhật, </w:t>
      </w:r>
      <w:ins w:id="1351" w:author="Windows User" w:date="2018-04-10T00:07:00Z">
        <w:r w:rsidR="003E43AA">
          <w:t>n</w:t>
        </w:r>
      </w:ins>
      <w:del w:id="1352" w:author="Windows User" w:date="2018-04-10T00:07:00Z">
        <w:r w:rsidR="00776BF3" w:rsidDel="003E43AA">
          <w:delText>N</w:delText>
        </w:r>
      </w:del>
      <w:r w:rsidR="00776BF3">
        <w:t>gày cập nhật, Loại tiền</w:t>
      </w:r>
      <w:ins w:id="1353" w:author="Windows User" w:date="2018-04-10T00:08:00Z">
        <w:r w:rsidR="003E43AA">
          <w:t>, Số dư</w:t>
        </w:r>
      </w:ins>
      <w:r w:rsidR="00776BF3">
        <w:t xml:space="preserve"> )</w:t>
      </w:r>
    </w:p>
    <w:p w14:paraId="0031C943" w14:textId="464481B9" w:rsidR="00776BF3" w:rsidRDefault="003E43AA">
      <w:pPr>
        <w:pStyle w:val="ListParagraph"/>
        <w:rPr>
          <w:ins w:id="1354" w:author="Windows User" w:date="2018-04-10T00:08:00Z"/>
        </w:rPr>
        <w:pPrChange w:id="1355" w:author="LÊ VĂN PA" w:date="2018-04-09T19:45:00Z">
          <w:pPr>
            <w:pStyle w:val="ListParagraph"/>
            <w:numPr>
              <w:numId w:val="3"/>
            </w:numPr>
            <w:ind w:hanging="360"/>
          </w:pPr>
        </w:pPrChange>
      </w:pPr>
      <w:r>
        <w:t>Xử lý D3 (</w:t>
      </w:r>
      <w:ins w:id="1356" w:author="Windows User" w:date="2018-04-10T00:08:00Z">
        <w:r>
          <w:t xml:space="preserve"> Thông tin sau khi cập nhật). Lưu D3</w:t>
        </w:r>
      </w:ins>
    </w:p>
    <w:p w14:paraId="4D317896" w14:textId="39ED9A2F" w:rsidR="003E43AA" w:rsidRDefault="003E43AA">
      <w:pPr>
        <w:pStyle w:val="ListParagraph"/>
        <w:pPrChange w:id="1357" w:author="LÊ VĂN PA" w:date="2018-04-09T19:45:00Z">
          <w:pPr>
            <w:pStyle w:val="ListParagraph"/>
            <w:numPr>
              <w:numId w:val="3"/>
            </w:numPr>
            <w:ind w:hanging="360"/>
          </w:pPr>
        </w:pPrChange>
      </w:pPr>
      <w:ins w:id="1358" w:author="Windows User" w:date="2018-04-10T00:09:00Z">
        <w:r>
          <w:t>Xử lý D4</w:t>
        </w:r>
      </w:ins>
      <w:ins w:id="1359" w:author="Windows User" w:date="2018-04-10T00:10:00Z">
        <w:r>
          <w:t>. (Thông tin STK sau lần cập nhật mới nhất )</w:t>
        </w:r>
      </w:ins>
    </w:p>
    <w:p w14:paraId="436BB710" w14:textId="27755C6E" w:rsidR="00BD416C" w:rsidRDefault="003E43AA" w:rsidP="00BD416C">
      <w:pPr>
        <w:pStyle w:val="ListParagraph"/>
        <w:rPr>
          <w:ins w:id="1360" w:author="Windows User" w:date="2018-04-10T00:22:00Z"/>
        </w:rPr>
        <w:pPrChange w:id="1361" w:author="Windows User" w:date="2018-04-10T00:21:00Z">
          <w:pPr>
            <w:pStyle w:val="ListParagraph"/>
            <w:numPr>
              <w:numId w:val="3"/>
            </w:numPr>
            <w:ind w:hanging="360"/>
          </w:pPr>
        </w:pPrChange>
      </w:pPr>
      <w:ins w:id="1362" w:author="Windows User" w:date="2018-04-10T00:11:00Z">
        <w:r>
          <w:t>Xuất D2. ( Thông tin STK</w:t>
        </w:r>
      </w:ins>
      <w:ins w:id="1363" w:author="Windows User" w:date="2018-04-10T00:12:00Z">
        <w:r w:rsidR="002B2A2F">
          <w:t xml:space="preserve"> của khách hàng</w:t>
        </w:r>
      </w:ins>
      <w:ins w:id="1364" w:author="Windows User" w:date="2018-04-10T00:11:00Z">
        <w:r>
          <w:t xml:space="preserve"> đã được cập nhật )</w:t>
        </w:r>
      </w:ins>
    </w:p>
    <w:p w14:paraId="5C67B1EA" w14:textId="77777777" w:rsidR="00BD416C" w:rsidRDefault="00BD416C" w:rsidP="00BD416C">
      <w:pPr>
        <w:pStyle w:val="ListParagraph"/>
        <w:rPr>
          <w:ins w:id="1365" w:author="Windows User" w:date="2018-04-10T00:22:00Z"/>
        </w:rPr>
        <w:pPrChange w:id="1366" w:author="Windows User" w:date="2018-04-10T00:21:00Z">
          <w:pPr>
            <w:pStyle w:val="ListParagraph"/>
            <w:numPr>
              <w:numId w:val="3"/>
            </w:numPr>
            <w:ind w:hanging="360"/>
          </w:pPr>
        </w:pPrChange>
      </w:pPr>
    </w:p>
    <w:p w14:paraId="30DA2217" w14:textId="6346DEB1" w:rsidR="00BD416C" w:rsidRDefault="00BD416C" w:rsidP="00BD416C">
      <w:pPr>
        <w:pStyle w:val="ListParagraph"/>
        <w:numPr>
          <w:ilvl w:val="0"/>
          <w:numId w:val="12"/>
        </w:numPr>
        <w:rPr>
          <w:ins w:id="1367" w:author="Windows User" w:date="2018-04-10T00:20:00Z"/>
        </w:rPr>
        <w:pPrChange w:id="1368" w:author="Windows User" w:date="2018-04-10T00:22:00Z">
          <w:pPr>
            <w:pStyle w:val="ListParagraph"/>
            <w:numPr>
              <w:numId w:val="3"/>
            </w:numPr>
            <w:ind w:hanging="360"/>
          </w:pPr>
        </w:pPrChange>
      </w:pPr>
    </w:p>
    <w:p w14:paraId="0A442847" w14:textId="77777777" w:rsidR="00BD416C" w:rsidRDefault="00BD416C">
      <w:pPr>
        <w:pStyle w:val="ListParagraph"/>
        <w:rPr>
          <w:ins w:id="1369" w:author="Windows User" w:date="2018-04-10T00:12:00Z"/>
        </w:rPr>
        <w:pPrChange w:id="1370" w:author="LÊ VĂN PA" w:date="2018-04-09T19:45:00Z">
          <w:pPr>
            <w:pStyle w:val="ListParagraph"/>
            <w:numPr>
              <w:numId w:val="3"/>
            </w:numPr>
            <w:ind w:hanging="360"/>
          </w:pPr>
        </w:pPrChange>
      </w:pPr>
    </w:p>
    <w:p w14:paraId="04A2A855" w14:textId="6F206565" w:rsidR="00427A10" w:rsidRDefault="00427A10">
      <w:pPr>
        <w:pStyle w:val="ListParagraph"/>
        <w:rPr>
          <w:ins w:id="1371" w:author="Windows User" w:date="2018-04-10T00:12:00Z"/>
        </w:rPr>
        <w:pPrChange w:id="1372" w:author="LÊ VĂN PA" w:date="2018-04-09T19:45:00Z">
          <w:pPr>
            <w:pStyle w:val="ListParagraph"/>
            <w:numPr>
              <w:numId w:val="3"/>
            </w:numPr>
            <w:ind w:hanging="360"/>
          </w:pPr>
        </w:pPrChange>
      </w:pPr>
    </w:p>
    <w:p w14:paraId="48DECD73" w14:textId="2E98655D" w:rsidR="00427A10" w:rsidRDefault="00BD416C">
      <w:pPr>
        <w:pStyle w:val="ListParagraph"/>
        <w:pPrChange w:id="1373" w:author="LÊ VĂN PA" w:date="2018-04-09T19:45:00Z">
          <w:pPr>
            <w:pStyle w:val="ListParagraph"/>
            <w:numPr>
              <w:numId w:val="3"/>
            </w:numPr>
            <w:ind w:hanging="360"/>
          </w:pPr>
        </w:pPrChange>
      </w:pPr>
      <w:ins w:id="1374" w:author="Windows User" w:date="2018-04-10T00:16:00Z">
        <w:r>
          <w:pict w14:anchorId="6DE23EE1">
            <v:shape id="_x0000_i1145" type="#_x0000_t75" style="width:222.75pt;height:224.25pt">
              <v:imagedata r:id="rId18" o:title="5"/>
            </v:shape>
          </w:pict>
        </w:r>
      </w:ins>
    </w:p>
    <w:p w14:paraId="099885D6" w14:textId="34BE9556" w:rsidR="00A844E1" w:rsidRDefault="00EC38C7">
      <w:pPr>
        <w:pStyle w:val="ListParagraph"/>
        <w:rPr>
          <w:ins w:id="1375" w:author="Windows User" w:date="2018-04-10T00:22:00Z"/>
        </w:rPr>
        <w:pPrChange w:id="1376" w:author="LÊ VĂN PA" w:date="2018-04-09T19:45:00Z">
          <w:pPr>
            <w:pStyle w:val="ListParagraph"/>
            <w:numPr>
              <w:numId w:val="3"/>
            </w:numPr>
            <w:ind w:hanging="360"/>
          </w:pPr>
        </w:pPrChange>
      </w:pPr>
      <w:ins w:id="1377" w:author="Windows User" w:date="2018-04-10T00:22:00Z">
        <w:r>
          <w:lastRenderedPageBreak/>
          <w:t>Giải thích</w:t>
        </w:r>
      </w:ins>
    </w:p>
    <w:p w14:paraId="0E73CE33" w14:textId="5E14FF00" w:rsidR="00EC38C7" w:rsidRDefault="00EC38C7">
      <w:pPr>
        <w:pStyle w:val="ListParagraph"/>
        <w:rPr>
          <w:ins w:id="1378" w:author="Windows User" w:date="2018-04-10T00:24:00Z"/>
        </w:rPr>
        <w:pPrChange w:id="1379" w:author="LÊ VĂN PA" w:date="2018-04-09T19:45:00Z">
          <w:pPr>
            <w:pStyle w:val="ListParagraph"/>
            <w:numPr>
              <w:numId w:val="3"/>
            </w:numPr>
            <w:ind w:hanging="360"/>
          </w:pPr>
        </w:pPrChange>
      </w:pPr>
      <w:ins w:id="1380" w:author="Windows User" w:date="2018-04-10T00:22:00Z">
        <w:r>
          <w:t xml:space="preserve">D1 : </w:t>
        </w:r>
      </w:ins>
      <w:ins w:id="1381" w:author="Windows User" w:date="2018-04-10T00:24:00Z">
        <w:r>
          <w:t xml:space="preserve"> Thông tin liên quan tới loại STK.</w:t>
        </w:r>
      </w:ins>
    </w:p>
    <w:p w14:paraId="66878587" w14:textId="133318A0" w:rsidR="00EC38C7" w:rsidRDefault="005752D9">
      <w:pPr>
        <w:pStyle w:val="ListParagraph"/>
        <w:rPr>
          <w:ins w:id="1382" w:author="Windows User" w:date="2018-04-10T00:26:00Z"/>
        </w:rPr>
        <w:pPrChange w:id="1383" w:author="LÊ VĂN PA" w:date="2018-04-09T19:45:00Z">
          <w:pPr>
            <w:pStyle w:val="ListParagraph"/>
            <w:numPr>
              <w:numId w:val="3"/>
            </w:numPr>
            <w:ind w:hanging="360"/>
          </w:pPr>
        </w:pPrChange>
      </w:pPr>
      <w:ins w:id="1384" w:author="Windows User" w:date="2018-04-10T00:25:00Z">
        <w:r>
          <w:t xml:space="preserve">D2 :  </w:t>
        </w:r>
      </w:ins>
      <w:ins w:id="1385" w:author="Windows User" w:date="2018-04-10T00:27:00Z">
        <w:r w:rsidR="00EC38C7">
          <w:t>L</w:t>
        </w:r>
      </w:ins>
      <w:ins w:id="1386" w:author="Windows User" w:date="2018-04-10T00:25:00Z">
        <w:r w:rsidR="00EC38C7">
          <w:t xml:space="preserve">oại STK </w:t>
        </w:r>
      </w:ins>
      <w:ins w:id="1387" w:author="Windows User" w:date="2018-04-10T00:26:00Z">
        <w:r w:rsidR="00EC38C7">
          <w:t>đã được cập nhật.</w:t>
        </w:r>
      </w:ins>
    </w:p>
    <w:p w14:paraId="5C39CE2D" w14:textId="749728F9" w:rsidR="00EC38C7" w:rsidRDefault="00EC38C7">
      <w:pPr>
        <w:pStyle w:val="ListParagraph"/>
        <w:rPr>
          <w:ins w:id="1388" w:author="Windows User" w:date="2018-04-10T00:28:00Z"/>
        </w:rPr>
        <w:pPrChange w:id="1389" w:author="LÊ VĂN PA" w:date="2018-04-09T19:45:00Z">
          <w:pPr>
            <w:pStyle w:val="ListParagraph"/>
            <w:numPr>
              <w:numId w:val="3"/>
            </w:numPr>
            <w:ind w:hanging="360"/>
          </w:pPr>
        </w:pPrChange>
      </w:pPr>
      <w:ins w:id="1390" w:author="Windows User" w:date="2018-04-10T00:27:00Z">
        <w:r>
          <w:t xml:space="preserve">D3 : Thông tin loại STK  </w:t>
        </w:r>
      </w:ins>
      <w:ins w:id="1391" w:author="Windows User" w:date="2018-04-10T00:28:00Z">
        <w:r>
          <w:t>đã được cập nhật.</w:t>
        </w:r>
      </w:ins>
    </w:p>
    <w:p w14:paraId="660BBC2F" w14:textId="66A32A95" w:rsidR="00EC38C7" w:rsidRDefault="00EC38C7">
      <w:pPr>
        <w:pStyle w:val="ListParagraph"/>
        <w:pPrChange w:id="1392" w:author="LÊ VĂN PA" w:date="2018-04-09T19:45:00Z">
          <w:pPr>
            <w:pStyle w:val="ListParagraph"/>
            <w:numPr>
              <w:numId w:val="3"/>
            </w:numPr>
            <w:ind w:hanging="360"/>
          </w:pPr>
        </w:pPrChange>
      </w:pPr>
      <w:ins w:id="1393" w:author="Windows User" w:date="2018-04-10T00:28:00Z">
        <w:r>
          <w:t>D4 : D3</w:t>
        </w:r>
      </w:ins>
    </w:p>
    <w:p w14:paraId="7F0962AF" w14:textId="261BC431" w:rsidR="00A844E1" w:rsidRDefault="00A844E1">
      <w:pPr>
        <w:pStyle w:val="ListParagraph"/>
        <w:pPrChange w:id="1394" w:author="LÊ VĂN PA" w:date="2018-04-09T19:45:00Z">
          <w:pPr>
            <w:pStyle w:val="ListParagraph"/>
            <w:numPr>
              <w:numId w:val="3"/>
            </w:numPr>
            <w:ind w:hanging="360"/>
          </w:pPr>
        </w:pPrChange>
      </w:pPr>
    </w:p>
    <w:p w14:paraId="124265F1" w14:textId="3B97B69F" w:rsidR="00A844E1" w:rsidDel="00FF16B5" w:rsidRDefault="00FF16B5" w:rsidP="00FF16B5">
      <w:pPr>
        <w:rPr>
          <w:del w:id="1395" w:author="Windows User" w:date="2018-04-10T00:28:00Z"/>
        </w:rPr>
        <w:pPrChange w:id="1396" w:author="Windows User" w:date="2018-04-10T00:28:00Z">
          <w:pPr>
            <w:pStyle w:val="ListParagraph"/>
            <w:numPr>
              <w:numId w:val="3"/>
            </w:numPr>
            <w:ind w:hanging="360"/>
          </w:pPr>
        </w:pPrChange>
      </w:pPr>
      <w:ins w:id="1397" w:author="Windows User" w:date="2018-04-10T00:28:00Z">
        <w:r>
          <w:t xml:space="preserve">Thuật </w:t>
        </w:r>
      </w:ins>
      <w:ins w:id="1398" w:author="Windows User" w:date="2018-04-10T00:29:00Z">
        <w:r>
          <w:t>toán xử lý</w:t>
        </w:r>
      </w:ins>
    </w:p>
    <w:p w14:paraId="0E21767D" w14:textId="77777777" w:rsidR="00FF16B5" w:rsidRDefault="00FF16B5">
      <w:pPr>
        <w:pStyle w:val="ListParagraph"/>
        <w:rPr>
          <w:ins w:id="1399" w:author="Windows User" w:date="2018-04-10T00:29:00Z"/>
        </w:rPr>
        <w:pPrChange w:id="1400" w:author="LÊ VĂN PA" w:date="2018-04-09T19:45:00Z">
          <w:pPr>
            <w:pStyle w:val="ListParagraph"/>
            <w:numPr>
              <w:numId w:val="3"/>
            </w:numPr>
            <w:ind w:hanging="360"/>
          </w:pPr>
        </w:pPrChange>
      </w:pPr>
    </w:p>
    <w:p w14:paraId="73761633" w14:textId="7388EC57" w:rsidR="00A844E1" w:rsidRDefault="00FF16B5" w:rsidP="00FF16B5">
      <w:pPr>
        <w:rPr>
          <w:ins w:id="1401" w:author="Windows User" w:date="2018-04-10T00:31:00Z"/>
        </w:rPr>
        <w:pPrChange w:id="1402" w:author="Windows User" w:date="2018-04-10T00:28:00Z">
          <w:pPr>
            <w:pStyle w:val="ListParagraph"/>
            <w:numPr>
              <w:numId w:val="3"/>
            </w:numPr>
            <w:ind w:hanging="360"/>
          </w:pPr>
        </w:pPrChange>
      </w:pPr>
      <w:ins w:id="1403" w:author="Windows User" w:date="2018-04-10T00:29:00Z">
        <w:r>
          <w:t xml:space="preserve">              Nhập </w:t>
        </w:r>
      </w:ins>
      <w:ins w:id="1404" w:author="Windows User" w:date="2018-04-10T00:30:00Z">
        <w:r>
          <w:t xml:space="preserve">D1 (Họ và tên khách hàng, </w:t>
        </w:r>
      </w:ins>
      <w:ins w:id="1405" w:author="Windows User" w:date="2018-04-10T00:31:00Z">
        <w:r>
          <w:t>Mã sổ tiết kiệm, Mã loại tiết kiệm)</w:t>
        </w:r>
      </w:ins>
    </w:p>
    <w:p w14:paraId="66DFA8E2" w14:textId="6B8D23E3" w:rsidR="00FF16B5" w:rsidRDefault="00FF16B5" w:rsidP="00FF16B5">
      <w:pPr>
        <w:rPr>
          <w:ins w:id="1406" w:author="Windows User" w:date="2018-04-10T00:34:00Z"/>
        </w:rPr>
        <w:pPrChange w:id="1407" w:author="Windows User" w:date="2018-04-10T00:28:00Z">
          <w:pPr>
            <w:pStyle w:val="ListParagraph"/>
            <w:numPr>
              <w:numId w:val="3"/>
            </w:numPr>
            <w:ind w:hanging="360"/>
          </w:pPr>
        </w:pPrChange>
      </w:pPr>
      <w:ins w:id="1408" w:author="Windows User" w:date="2018-04-10T00:32:00Z">
        <w:r>
          <w:t xml:space="preserve">              Xử lý D3 (Các thông tin cập nhật </w:t>
        </w:r>
      </w:ins>
      <w:ins w:id="1409" w:author="Windows User" w:date="2018-04-10T00:33:00Z">
        <w:r>
          <w:t>bao gồm (Mã cập nhật, Số dư, Ngày cập nhật, Loại tiền )</w:t>
        </w:r>
      </w:ins>
      <w:ins w:id="1410" w:author="Windows User" w:date="2018-04-10T00:34:00Z">
        <w:r>
          <w:t>. Lưu D3</w:t>
        </w:r>
      </w:ins>
    </w:p>
    <w:p w14:paraId="20A69CF3" w14:textId="7C72CE57" w:rsidR="00FF16B5" w:rsidRDefault="00FF16B5" w:rsidP="00FF16B5">
      <w:pPr>
        <w:rPr>
          <w:ins w:id="1411" w:author="Windows User" w:date="2018-04-10T00:35:00Z"/>
        </w:rPr>
        <w:pPrChange w:id="1412" w:author="Windows User" w:date="2018-04-10T00:28:00Z">
          <w:pPr>
            <w:pStyle w:val="ListParagraph"/>
            <w:numPr>
              <w:numId w:val="3"/>
            </w:numPr>
            <w:ind w:hanging="360"/>
          </w:pPr>
        </w:pPrChange>
      </w:pPr>
      <w:ins w:id="1413" w:author="Windows User" w:date="2018-04-10T00:34:00Z">
        <w:r>
          <w:t xml:space="preserve">              Xử lý D4 (</w:t>
        </w:r>
      </w:ins>
      <w:ins w:id="1414" w:author="Windows User" w:date="2018-04-10T00:35:00Z">
        <w:r>
          <w:t>Thông tin loại sổ TK sau khi cập nhật)</w:t>
        </w:r>
      </w:ins>
    </w:p>
    <w:p w14:paraId="5B62D218" w14:textId="2444C661" w:rsidR="00FF16B5" w:rsidRDefault="002968C3" w:rsidP="00FF16B5">
      <w:pPr>
        <w:rPr>
          <w:ins w:id="1415" w:author="Windows User" w:date="2018-04-10T00:33:00Z"/>
        </w:rPr>
        <w:pPrChange w:id="1416" w:author="Windows User" w:date="2018-04-10T00:28:00Z">
          <w:pPr>
            <w:pStyle w:val="ListParagraph"/>
            <w:numPr>
              <w:numId w:val="3"/>
            </w:numPr>
            <w:ind w:hanging="360"/>
          </w:pPr>
        </w:pPrChange>
      </w:pPr>
      <w:ins w:id="1417" w:author="Windows User" w:date="2018-04-10T00:36:00Z">
        <w:r>
          <w:t xml:space="preserve">              </w:t>
        </w:r>
        <w:bookmarkStart w:id="1418" w:name="_GoBack"/>
        <w:bookmarkEnd w:id="1418"/>
        <w:r w:rsidR="00FF16B5">
          <w:t>Xuất D2. (Loại sổ TK đã được cập nhật)</w:t>
        </w:r>
      </w:ins>
    </w:p>
    <w:p w14:paraId="7E89331B" w14:textId="7C4CA0BE" w:rsidR="00FF16B5" w:rsidRDefault="00FF16B5" w:rsidP="00FF16B5">
      <w:pPr>
        <w:pPrChange w:id="1419" w:author="Windows User" w:date="2018-04-10T00:28:00Z">
          <w:pPr>
            <w:pStyle w:val="ListParagraph"/>
            <w:numPr>
              <w:numId w:val="3"/>
            </w:numPr>
            <w:ind w:hanging="360"/>
          </w:pPr>
        </w:pPrChange>
      </w:pPr>
      <w:ins w:id="1420" w:author="Windows User" w:date="2018-04-10T00:33:00Z">
        <w:r>
          <w:t xml:space="preserve">              </w:t>
        </w:r>
      </w:ins>
    </w:p>
    <w:p w14:paraId="4071A311" w14:textId="62898975" w:rsidR="00A844E1" w:rsidRDefault="00A844E1">
      <w:pPr>
        <w:pStyle w:val="ListParagraph"/>
        <w:pPrChange w:id="1421" w:author="LÊ VĂN PA" w:date="2018-04-09T19:45:00Z">
          <w:pPr>
            <w:pStyle w:val="ListParagraph"/>
            <w:numPr>
              <w:numId w:val="3"/>
            </w:numPr>
            <w:ind w:hanging="360"/>
          </w:pPr>
        </w:pPrChange>
      </w:pPr>
    </w:p>
    <w:p w14:paraId="516B35E1" w14:textId="18FED38E" w:rsidR="00A844E1" w:rsidRDefault="00A844E1">
      <w:pPr>
        <w:pStyle w:val="ListParagraph"/>
        <w:pPrChange w:id="1422" w:author="LÊ VĂN PA" w:date="2018-04-09T19:45:00Z">
          <w:pPr>
            <w:pStyle w:val="ListParagraph"/>
            <w:numPr>
              <w:numId w:val="3"/>
            </w:numPr>
            <w:ind w:hanging="360"/>
          </w:pPr>
        </w:pPrChange>
      </w:pPr>
    </w:p>
    <w:p w14:paraId="0306A7C3" w14:textId="315E87A8" w:rsidR="00A844E1" w:rsidRDefault="00A844E1">
      <w:pPr>
        <w:pStyle w:val="ListParagraph"/>
        <w:pPrChange w:id="1423" w:author="LÊ VĂN PA" w:date="2018-04-09T19:45:00Z">
          <w:pPr>
            <w:pStyle w:val="ListParagraph"/>
            <w:numPr>
              <w:numId w:val="3"/>
            </w:numPr>
            <w:ind w:hanging="360"/>
          </w:pPr>
        </w:pPrChange>
      </w:pPr>
    </w:p>
    <w:p w14:paraId="12870B22" w14:textId="61C2CC53" w:rsidR="00A844E1" w:rsidRDefault="00A844E1">
      <w:pPr>
        <w:pStyle w:val="ListParagraph"/>
        <w:pPrChange w:id="1424" w:author="LÊ VĂN PA" w:date="2018-04-09T19:45:00Z">
          <w:pPr>
            <w:pStyle w:val="ListParagraph"/>
            <w:numPr>
              <w:numId w:val="3"/>
            </w:numPr>
            <w:ind w:hanging="360"/>
          </w:pPr>
        </w:pPrChange>
      </w:pPr>
    </w:p>
    <w:p w14:paraId="0925761B" w14:textId="7D309723" w:rsidR="00A844E1" w:rsidRDefault="00A844E1">
      <w:pPr>
        <w:pStyle w:val="ListParagraph"/>
        <w:pPrChange w:id="1425" w:author="LÊ VĂN PA" w:date="2018-04-09T19:45:00Z">
          <w:pPr>
            <w:pStyle w:val="ListParagraph"/>
            <w:numPr>
              <w:numId w:val="3"/>
            </w:numPr>
            <w:ind w:hanging="360"/>
          </w:pPr>
        </w:pPrChange>
      </w:pPr>
    </w:p>
    <w:p w14:paraId="4C2315CC" w14:textId="79080527" w:rsidR="00A844E1" w:rsidRDefault="00A844E1">
      <w:pPr>
        <w:pStyle w:val="ListParagraph"/>
        <w:pPrChange w:id="1426" w:author="LÊ VĂN PA" w:date="2018-04-09T19:45:00Z">
          <w:pPr>
            <w:pStyle w:val="ListParagraph"/>
            <w:numPr>
              <w:numId w:val="3"/>
            </w:numPr>
            <w:ind w:hanging="360"/>
          </w:pPr>
        </w:pPrChange>
      </w:pPr>
    </w:p>
    <w:p w14:paraId="43BAA566" w14:textId="6A681A2F" w:rsidR="00A844E1" w:rsidRDefault="00A844E1">
      <w:pPr>
        <w:pStyle w:val="ListParagraph"/>
        <w:pPrChange w:id="1427" w:author="LÊ VĂN PA" w:date="2018-04-09T19:45:00Z">
          <w:pPr>
            <w:pStyle w:val="ListParagraph"/>
            <w:numPr>
              <w:numId w:val="3"/>
            </w:numPr>
            <w:ind w:hanging="360"/>
          </w:pPr>
        </w:pPrChange>
      </w:pPr>
    </w:p>
    <w:p w14:paraId="36C17F00" w14:textId="3831FB7E" w:rsidR="00A844E1" w:rsidRDefault="00A844E1">
      <w:pPr>
        <w:pStyle w:val="ListParagraph"/>
        <w:pPrChange w:id="1428" w:author="LÊ VĂN PA" w:date="2018-04-09T19:45:00Z">
          <w:pPr>
            <w:pStyle w:val="ListParagraph"/>
            <w:numPr>
              <w:numId w:val="3"/>
            </w:numPr>
            <w:ind w:hanging="360"/>
          </w:pPr>
        </w:pPrChange>
      </w:pPr>
    </w:p>
    <w:p w14:paraId="7089D81A" w14:textId="73345AA6" w:rsidR="00A844E1" w:rsidRDefault="00A844E1">
      <w:pPr>
        <w:pStyle w:val="ListParagraph"/>
        <w:pPrChange w:id="1429" w:author="LÊ VĂN PA" w:date="2018-04-09T19:45:00Z">
          <w:pPr>
            <w:pStyle w:val="ListParagraph"/>
            <w:numPr>
              <w:numId w:val="3"/>
            </w:numPr>
            <w:ind w:hanging="360"/>
          </w:pPr>
        </w:pPrChange>
      </w:pPr>
    </w:p>
    <w:p w14:paraId="3A86803A" w14:textId="54F1F687" w:rsidR="00A844E1" w:rsidRDefault="00A844E1">
      <w:pPr>
        <w:pStyle w:val="ListParagraph"/>
        <w:pPrChange w:id="1430" w:author="LÊ VĂN PA" w:date="2018-04-09T19:45:00Z">
          <w:pPr>
            <w:pStyle w:val="ListParagraph"/>
            <w:numPr>
              <w:numId w:val="3"/>
            </w:numPr>
            <w:ind w:hanging="360"/>
          </w:pPr>
        </w:pPrChange>
      </w:pPr>
    </w:p>
    <w:p w14:paraId="618B817E" w14:textId="3FF3A08E" w:rsidR="00A844E1" w:rsidRDefault="00A844E1">
      <w:pPr>
        <w:pStyle w:val="ListParagraph"/>
        <w:pPrChange w:id="1431" w:author="LÊ VĂN PA" w:date="2018-04-09T19:45:00Z">
          <w:pPr>
            <w:pStyle w:val="ListParagraph"/>
            <w:numPr>
              <w:numId w:val="3"/>
            </w:numPr>
            <w:ind w:hanging="360"/>
          </w:pPr>
        </w:pPrChange>
      </w:pPr>
    </w:p>
    <w:p w14:paraId="00634301" w14:textId="7B0E218D" w:rsidR="00A844E1" w:rsidRDefault="00A844E1">
      <w:pPr>
        <w:pStyle w:val="ListParagraph"/>
        <w:pPrChange w:id="1432" w:author="LÊ VĂN PA" w:date="2018-04-09T19:45:00Z">
          <w:pPr>
            <w:pStyle w:val="ListParagraph"/>
            <w:numPr>
              <w:numId w:val="3"/>
            </w:numPr>
            <w:ind w:hanging="360"/>
          </w:pPr>
        </w:pPrChange>
      </w:pPr>
    </w:p>
    <w:p w14:paraId="682A1429" w14:textId="31544D60" w:rsidR="00A844E1" w:rsidRDefault="00A844E1">
      <w:pPr>
        <w:pStyle w:val="ListParagraph"/>
        <w:pPrChange w:id="1433" w:author="LÊ VĂN PA" w:date="2018-04-09T19:45:00Z">
          <w:pPr>
            <w:pStyle w:val="ListParagraph"/>
            <w:numPr>
              <w:numId w:val="3"/>
            </w:numPr>
            <w:ind w:hanging="360"/>
          </w:pPr>
        </w:pPrChange>
      </w:pPr>
    </w:p>
    <w:p w14:paraId="0A29259C" w14:textId="67947AF5" w:rsidR="00A844E1" w:rsidRDefault="00A844E1">
      <w:pPr>
        <w:pStyle w:val="ListParagraph"/>
        <w:pPrChange w:id="1434" w:author="LÊ VĂN PA" w:date="2018-04-09T19:45:00Z">
          <w:pPr>
            <w:pStyle w:val="ListParagraph"/>
            <w:numPr>
              <w:numId w:val="3"/>
            </w:numPr>
            <w:ind w:hanging="360"/>
          </w:pPr>
        </w:pPrChange>
      </w:pPr>
    </w:p>
    <w:p w14:paraId="463DE611" w14:textId="4FAFE494" w:rsidR="00A844E1" w:rsidRDefault="00A844E1">
      <w:pPr>
        <w:pStyle w:val="ListParagraph"/>
        <w:pPrChange w:id="1435" w:author="LÊ VĂN PA" w:date="2018-04-09T19:45:00Z">
          <w:pPr>
            <w:pStyle w:val="ListParagraph"/>
            <w:numPr>
              <w:numId w:val="3"/>
            </w:numPr>
            <w:ind w:hanging="360"/>
          </w:pPr>
        </w:pPrChange>
      </w:pPr>
    </w:p>
    <w:p w14:paraId="29E0E9C5" w14:textId="3474E28A" w:rsidR="00A844E1" w:rsidRDefault="00A844E1">
      <w:pPr>
        <w:pStyle w:val="ListParagraph"/>
        <w:pPrChange w:id="1436" w:author="LÊ VĂN PA" w:date="2018-04-09T19:45:00Z">
          <w:pPr>
            <w:pStyle w:val="ListParagraph"/>
            <w:numPr>
              <w:numId w:val="3"/>
            </w:numPr>
            <w:ind w:hanging="360"/>
          </w:pPr>
        </w:pPrChange>
      </w:pPr>
    </w:p>
    <w:p w14:paraId="032395EA" w14:textId="073AD3F4" w:rsidR="00A844E1" w:rsidRDefault="00A844E1">
      <w:pPr>
        <w:pStyle w:val="ListParagraph"/>
        <w:pPrChange w:id="1437" w:author="LÊ VĂN PA" w:date="2018-04-09T19:45:00Z">
          <w:pPr>
            <w:pStyle w:val="ListParagraph"/>
            <w:numPr>
              <w:numId w:val="3"/>
            </w:numPr>
            <w:ind w:hanging="360"/>
          </w:pPr>
        </w:pPrChange>
      </w:pPr>
    </w:p>
    <w:p w14:paraId="76E1F5FB" w14:textId="55A693D0" w:rsidR="00A844E1" w:rsidRDefault="00A844E1">
      <w:pPr>
        <w:pStyle w:val="ListParagraph"/>
        <w:pPrChange w:id="1438" w:author="LÊ VĂN PA" w:date="2018-04-09T19:45:00Z">
          <w:pPr>
            <w:pStyle w:val="ListParagraph"/>
            <w:numPr>
              <w:numId w:val="3"/>
            </w:numPr>
            <w:ind w:hanging="360"/>
          </w:pPr>
        </w:pPrChange>
      </w:pPr>
    </w:p>
    <w:p w14:paraId="72816402" w14:textId="68E68B92" w:rsidR="00A844E1" w:rsidRDefault="00A844E1">
      <w:pPr>
        <w:pStyle w:val="ListParagraph"/>
        <w:pPrChange w:id="1439" w:author="LÊ VĂN PA" w:date="2018-04-09T19:45:00Z">
          <w:pPr>
            <w:pStyle w:val="ListParagraph"/>
            <w:numPr>
              <w:numId w:val="3"/>
            </w:numPr>
            <w:ind w:hanging="360"/>
          </w:pPr>
        </w:pPrChange>
      </w:pPr>
    </w:p>
    <w:p w14:paraId="6F856123" w14:textId="6AEC7AA4" w:rsidR="00A844E1" w:rsidRDefault="00A844E1">
      <w:pPr>
        <w:pStyle w:val="ListParagraph"/>
        <w:pPrChange w:id="1440" w:author="LÊ VĂN PA" w:date="2018-04-09T19:45:00Z">
          <w:pPr>
            <w:pStyle w:val="ListParagraph"/>
            <w:numPr>
              <w:numId w:val="3"/>
            </w:numPr>
            <w:ind w:hanging="360"/>
          </w:pPr>
        </w:pPrChange>
      </w:pPr>
    </w:p>
    <w:p w14:paraId="0D29DA65" w14:textId="19AC0F10" w:rsidR="00A844E1" w:rsidRDefault="00A844E1">
      <w:pPr>
        <w:pStyle w:val="ListParagraph"/>
        <w:pPrChange w:id="1441" w:author="LÊ VĂN PA" w:date="2018-04-09T19:45:00Z">
          <w:pPr>
            <w:pStyle w:val="ListParagraph"/>
            <w:numPr>
              <w:numId w:val="3"/>
            </w:numPr>
            <w:ind w:hanging="360"/>
          </w:pPr>
        </w:pPrChange>
      </w:pPr>
    </w:p>
    <w:p w14:paraId="78CA9F64" w14:textId="1051C394" w:rsidR="00A844E1" w:rsidRDefault="00A844E1">
      <w:pPr>
        <w:pStyle w:val="ListParagraph"/>
        <w:pPrChange w:id="1442" w:author="LÊ VĂN PA" w:date="2018-04-09T19:45:00Z">
          <w:pPr>
            <w:pStyle w:val="ListParagraph"/>
            <w:numPr>
              <w:numId w:val="3"/>
            </w:numPr>
            <w:ind w:hanging="360"/>
          </w:pPr>
        </w:pPrChange>
      </w:pPr>
    </w:p>
    <w:p w14:paraId="2BC8CF2C" w14:textId="51C08C9F" w:rsidR="00A844E1" w:rsidRDefault="00A844E1">
      <w:pPr>
        <w:pStyle w:val="ListParagraph"/>
        <w:pPrChange w:id="1443" w:author="LÊ VĂN PA" w:date="2018-04-09T19:45:00Z">
          <w:pPr>
            <w:pStyle w:val="ListParagraph"/>
            <w:numPr>
              <w:numId w:val="3"/>
            </w:numPr>
            <w:ind w:hanging="360"/>
          </w:pPr>
        </w:pPrChange>
      </w:pPr>
    </w:p>
    <w:p w14:paraId="62DF8E18" w14:textId="355B22DC" w:rsidR="00A844E1" w:rsidRDefault="00A844E1">
      <w:pPr>
        <w:pStyle w:val="ListParagraph"/>
        <w:pPrChange w:id="1444" w:author="LÊ VĂN PA" w:date="2018-04-09T19:45:00Z">
          <w:pPr>
            <w:pStyle w:val="ListParagraph"/>
            <w:numPr>
              <w:numId w:val="3"/>
            </w:numPr>
            <w:ind w:hanging="360"/>
          </w:pPr>
        </w:pPrChange>
      </w:pPr>
    </w:p>
    <w:p w14:paraId="04551A3B" w14:textId="4FDC07C6" w:rsidR="00A844E1" w:rsidRDefault="00A844E1">
      <w:pPr>
        <w:pStyle w:val="ListParagraph"/>
        <w:pPrChange w:id="1445" w:author="LÊ VĂN PA" w:date="2018-04-09T19:45:00Z">
          <w:pPr>
            <w:pStyle w:val="ListParagraph"/>
            <w:numPr>
              <w:numId w:val="3"/>
            </w:numPr>
            <w:ind w:hanging="360"/>
          </w:pPr>
        </w:pPrChange>
      </w:pPr>
    </w:p>
    <w:p w14:paraId="47231590" w14:textId="27FF1EF7" w:rsidR="00A844E1" w:rsidRDefault="00A844E1">
      <w:pPr>
        <w:pStyle w:val="ListParagraph"/>
        <w:pPrChange w:id="1446" w:author="LÊ VĂN PA" w:date="2018-04-09T19:45:00Z">
          <w:pPr>
            <w:pStyle w:val="ListParagraph"/>
            <w:numPr>
              <w:numId w:val="3"/>
            </w:numPr>
            <w:ind w:hanging="360"/>
          </w:pPr>
        </w:pPrChange>
      </w:pPr>
    </w:p>
    <w:p w14:paraId="0153A18E" w14:textId="0069846E" w:rsidR="00A844E1" w:rsidRDefault="00A844E1">
      <w:pPr>
        <w:pStyle w:val="ListParagraph"/>
        <w:pPrChange w:id="1447" w:author="LÊ VĂN PA" w:date="2018-04-09T19:45:00Z">
          <w:pPr>
            <w:pStyle w:val="ListParagraph"/>
            <w:numPr>
              <w:numId w:val="3"/>
            </w:numPr>
            <w:ind w:hanging="360"/>
          </w:pPr>
        </w:pPrChange>
      </w:pPr>
    </w:p>
    <w:p w14:paraId="6B0A1A25" w14:textId="7D99ECE4" w:rsidR="00A844E1" w:rsidRDefault="00A844E1">
      <w:pPr>
        <w:pStyle w:val="ListParagraph"/>
        <w:pPrChange w:id="1448" w:author="LÊ VĂN PA" w:date="2018-04-09T19:45:00Z">
          <w:pPr>
            <w:pStyle w:val="ListParagraph"/>
            <w:numPr>
              <w:numId w:val="3"/>
            </w:numPr>
            <w:ind w:hanging="360"/>
          </w:pPr>
        </w:pPrChange>
      </w:pPr>
    </w:p>
    <w:p w14:paraId="1521ED7A" w14:textId="51A02488" w:rsidR="00A844E1" w:rsidRDefault="00A844E1">
      <w:pPr>
        <w:pStyle w:val="ListParagraph"/>
        <w:pPrChange w:id="1449" w:author="LÊ VĂN PA" w:date="2018-04-09T19:45:00Z">
          <w:pPr>
            <w:pStyle w:val="ListParagraph"/>
            <w:numPr>
              <w:numId w:val="3"/>
            </w:numPr>
            <w:ind w:hanging="360"/>
          </w:pPr>
        </w:pPrChange>
      </w:pPr>
    </w:p>
    <w:p w14:paraId="07A64CA0" w14:textId="11D65A17" w:rsidR="00A844E1" w:rsidRDefault="00A844E1">
      <w:pPr>
        <w:pStyle w:val="ListParagraph"/>
        <w:pPrChange w:id="1450" w:author="LÊ VĂN PA" w:date="2018-04-09T19:45:00Z">
          <w:pPr>
            <w:pStyle w:val="ListParagraph"/>
            <w:numPr>
              <w:numId w:val="3"/>
            </w:numPr>
            <w:ind w:hanging="360"/>
          </w:pPr>
        </w:pPrChange>
      </w:pPr>
    </w:p>
    <w:p w14:paraId="674ACE2A" w14:textId="3BD408BC" w:rsidR="00A844E1" w:rsidRDefault="00A844E1">
      <w:pPr>
        <w:pStyle w:val="ListParagraph"/>
        <w:pPrChange w:id="1451" w:author="LÊ VĂN PA" w:date="2018-04-09T19:45:00Z">
          <w:pPr>
            <w:pStyle w:val="ListParagraph"/>
            <w:numPr>
              <w:numId w:val="3"/>
            </w:numPr>
            <w:ind w:hanging="360"/>
          </w:pPr>
        </w:pPrChange>
      </w:pPr>
    </w:p>
    <w:p w14:paraId="505FE837" w14:textId="0A5C709B" w:rsidR="00A844E1" w:rsidRDefault="00A844E1">
      <w:pPr>
        <w:pStyle w:val="ListParagraph"/>
        <w:pPrChange w:id="1452" w:author="LÊ VĂN PA" w:date="2018-04-09T19:45:00Z">
          <w:pPr>
            <w:pStyle w:val="ListParagraph"/>
            <w:numPr>
              <w:numId w:val="3"/>
            </w:numPr>
            <w:ind w:hanging="360"/>
          </w:pPr>
        </w:pPrChange>
      </w:pPr>
    </w:p>
    <w:p w14:paraId="1758AFFF" w14:textId="40647A44" w:rsidR="00A844E1" w:rsidRDefault="00A844E1">
      <w:pPr>
        <w:pStyle w:val="ListParagraph"/>
        <w:pPrChange w:id="1453" w:author="LÊ VĂN PA" w:date="2018-04-09T19:45:00Z">
          <w:pPr>
            <w:pStyle w:val="ListParagraph"/>
            <w:numPr>
              <w:numId w:val="3"/>
            </w:numPr>
            <w:ind w:hanging="360"/>
          </w:pPr>
        </w:pPrChange>
      </w:pPr>
    </w:p>
    <w:p w14:paraId="69B3581F" w14:textId="204879CD" w:rsidR="00A844E1" w:rsidRDefault="00A844E1">
      <w:pPr>
        <w:pStyle w:val="ListParagraph"/>
        <w:pPrChange w:id="1454" w:author="LÊ VĂN PA" w:date="2018-04-09T19:45:00Z">
          <w:pPr>
            <w:pStyle w:val="ListParagraph"/>
            <w:numPr>
              <w:numId w:val="3"/>
            </w:numPr>
            <w:ind w:hanging="360"/>
          </w:pPr>
        </w:pPrChange>
      </w:pPr>
    </w:p>
    <w:p w14:paraId="17756D77" w14:textId="0EF5265B" w:rsidR="00A844E1" w:rsidRDefault="00A844E1">
      <w:pPr>
        <w:pStyle w:val="ListParagraph"/>
        <w:pPrChange w:id="1455" w:author="LÊ VĂN PA" w:date="2018-04-09T19:45:00Z">
          <w:pPr>
            <w:pStyle w:val="ListParagraph"/>
            <w:numPr>
              <w:numId w:val="3"/>
            </w:numPr>
            <w:ind w:hanging="360"/>
          </w:pPr>
        </w:pPrChange>
      </w:pPr>
    </w:p>
    <w:p w14:paraId="6DCD2668" w14:textId="72474A35" w:rsidR="00A844E1" w:rsidRDefault="00A844E1">
      <w:pPr>
        <w:pStyle w:val="ListParagraph"/>
        <w:pPrChange w:id="1456" w:author="LÊ VĂN PA" w:date="2018-04-09T19:45:00Z">
          <w:pPr>
            <w:pStyle w:val="ListParagraph"/>
            <w:numPr>
              <w:numId w:val="3"/>
            </w:numPr>
            <w:ind w:hanging="360"/>
          </w:pPr>
        </w:pPrChange>
      </w:pPr>
    </w:p>
    <w:p w14:paraId="33F6B8C8" w14:textId="77777777" w:rsidR="00A844E1" w:rsidRDefault="00A844E1">
      <w:pPr>
        <w:pStyle w:val="ListParagraph"/>
        <w:rPr>
          <w:ins w:id="1457" w:author="LÊ VĂN PA" w:date="2018-04-09T19:45:00Z"/>
        </w:rPr>
        <w:pPrChange w:id="1458" w:author="LÊ VĂN PA" w:date="2018-04-09T19:45:00Z">
          <w:pPr>
            <w:pStyle w:val="ListParagraph"/>
            <w:numPr>
              <w:numId w:val="3"/>
            </w:numPr>
            <w:ind w:hanging="360"/>
          </w:pPr>
        </w:pPrChange>
      </w:pPr>
    </w:p>
    <w:p w14:paraId="246A924D" w14:textId="38F71BD4" w:rsidR="00BC30BA" w:rsidRDefault="00BC30BA" w:rsidP="007E56BA">
      <w:pPr>
        <w:pStyle w:val="ListParagraph"/>
        <w:numPr>
          <w:ilvl w:val="0"/>
          <w:numId w:val="3"/>
        </w:numPr>
        <w:rPr>
          <w:ins w:id="1459" w:author="LÊ VĂN PA" w:date="2018-03-20T11:05:00Z"/>
        </w:rPr>
      </w:pPr>
      <w:r>
        <w:t>Mô hình hóa dữ liệu (ERD Model)</w:t>
      </w:r>
    </w:p>
    <w:p w14:paraId="6C8E9658" w14:textId="5A516A11" w:rsidR="00CD0F29" w:rsidRPr="007E56BA" w:rsidRDefault="00CD0F29">
      <w:pPr>
        <w:pStyle w:val="ListParagraph"/>
        <w:pPrChange w:id="1460" w:author="LÊ VĂN PA" w:date="2018-03-20T11:17:00Z">
          <w:pPr>
            <w:pStyle w:val="ListParagraph"/>
            <w:numPr>
              <w:numId w:val="3"/>
            </w:numPr>
            <w:ind w:hanging="360"/>
          </w:pPr>
        </w:pPrChange>
      </w:pPr>
      <w:ins w:id="1461" w:author="LÊ VĂN PA" w:date="2018-03-20T11:16:00Z">
        <w:r>
          <w:rPr>
            <w:noProof/>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19"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462"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lastRenderedPageBreak/>
        <w:t>Thiết kế xử lý</w:t>
      </w:r>
      <w:ins w:id="1463"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464"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465" w:author="Hoan Ng" w:date="2017-03-20T21:26:00Z"/>
        </w:rPr>
        <w:pPrChange w:id="1466" w:author="Hoan Ng" w:date="2017-03-20T21:26:00Z">
          <w:pPr>
            <w:pStyle w:val="ListParagraph"/>
            <w:numPr>
              <w:numId w:val="4"/>
            </w:numPr>
            <w:ind w:hanging="360"/>
          </w:pPr>
        </w:pPrChange>
      </w:pPr>
      <w:ins w:id="1467" w:author="Hoan Ng" w:date="2017-03-20T21:26:00Z">
        <w:r>
          <w:t>Sơ đồ RD cả hệ thống</w:t>
        </w:r>
      </w:ins>
    </w:p>
    <w:p w14:paraId="09158F7B" w14:textId="1B2BD0BB" w:rsidR="00E62EE1" w:rsidRDefault="00E62EE1">
      <w:pPr>
        <w:pStyle w:val="ListParagraph"/>
        <w:numPr>
          <w:ilvl w:val="1"/>
          <w:numId w:val="4"/>
        </w:numPr>
        <w:rPr>
          <w:ins w:id="1468" w:author="Hoan Ng" w:date="2017-03-20T21:26:00Z"/>
        </w:rPr>
        <w:pPrChange w:id="1469" w:author="Hoan Ng" w:date="2017-03-20T21:26:00Z">
          <w:pPr>
            <w:pStyle w:val="ListParagraph"/>
            <w:numPr>
              <w:numId w:val="4"/>
            </w:numPr>
            <w:ind w:hanging="360"/>
          </w:pPr>
        </w:pPrChange>
      </w:pPr>
      <w:ins w:id="1470" w:author="Hoan Ng" w:date="2017-03-20T21:26:00Z">
        <w:r>
          <w:t xml:space="preserve"> Giải thích từng bảng, kiểu dữ liệu</w:t>
        </w:r>
      </w:ins>
    </w:p>
    <w:p w14:paraId="7AF34D01" w14:textId="4C8B4902" w:rsidR="00E62EE1" w:rsidRDefault="00E62EE1">
      <w:pPr>
        <w:pStyle w:val="ListParagraph"/>
        <w:numPr>
          <w:ilvl w:val="1"/>
          <w:numId w:val="4"/>
        </w:numPr>
        <w:rPr>
          <w:ins w:id="1471" w:author="Hoan Ng" w:date="2017-03-20T21:28:00Z"/>
        </w:rPr>
        <w:pPrChange w:id="1472" w:author="Hoan Ng" w:date="2017-03-20T21:26:00Z">
          <w:pPr>
            <w:pStyle w:val="ListParagraph"/>
            <w:numPr>
              <w:numId w:val="4"/>
            </w:numPr>
            <w:ind w:hanging="360"/>
          </w:pPr>
        </w:pPrChange>
      </w:pPr>
      <w:ins w:id="1473" w:author="Hoan Ng" w:date="2017-03-20T21:26:00Z">
        <w:r>
          <w:t xml:space="preserve"> Khóa &amp; </w:t>
        </w:r>
      </w:ins>
      <w:ins w:id="1474" w:author="Hoan Ng" w:date="2017-03-20T21:27:00Z">
        <w:r>
          <w:t>ra</w:t>
        </w:r>
      </w:ins>
      <w:ins w:id="1475" w:author="LÊ VĂN PA" w:date="2018-04-06T10:37:00Z">
        <w:r w:rsidR="005772CA">
          <w:t>1</w:t>
        </w:r>
      </w:ins>
      <w:ins w:id="1476" w:author="Hoan Ng" w:date="2017-03-20T21:27:00Z">
        <w:r>
          <w:t>ng</w:t>
        </w:r>
      </w:ins>
      <w:ins w:id="1477" w:author="Hoan Ng" w:date="2017-03-20T21:26:00Z">
        <w:r>
          <w:t xml:space="preserve"> </w:t>
        </w:r>
      </w:ins>
      <w:ins w:id="1478" w:author="Hoan Ng" w:date="2017-03-20T21:27:00Z">
        <w:r>
          <w:t>buộc toàn vẹn</w:t>
        </w:r>
      </w:ins>
    </w:p>
    <w:p w14:paraId="3CF0F2A3" w14:textId="3D520BAD" w:rsidR="00E62EE1" w:rsidRPr="007E56BA" w:rsidRDefault="00E62EE1">
      <w:pPr>
        <w:pStyle w:val="ListParagraph"/>
        <w:numPr>
          <w:ilvl w:val="1"/>
          <w:numId w:val="4"/>
        </w:numPr>
        <w:pPrChange w:id="1479" w:author="Hoan Ng" w:date="2017-03-20T21:26:00Z">
          <w:pPr>
            <w:pStyle w:val="ListParagraph"/>
            <w:numPr>
              <w:numId w:val="4"/>
            </w:numPr>
            <w:ind w:hanging="360"/>
          </w:pPr>
        </w:pPrChange>
      </w:pPr>
      <w:ins w:id="1480" w:author="Hoan Ng" w:date="2017-03-20T21:28:00Z">
        <w:r>
          <w:t>Thiết kế dữ liệu mức vật lý</w:t>
        </w:r>
      </w:ins>
    </w:p>
    <w:p w14:paraId="49308080" w14:textId="7D491890" w:rsidR="007E56BA" w:rsidRDefault="007E56BA" w:rsidP="007E56BA">
      <w:pPr>
        <w:pStyle w:val="ListParagraph"/>
        <w:numPr>
          <w:ilvl w:val="0"/>
          <w:numId w:val="4"/>
        </w:numPr>
        <w:rPr>
          <w:ins w:id="1481" w:author="Hoan Ng" w:date="2017-03-20T21:24:00Z"/>
        </w:rPr>
      </w:pPr>
      <w:r w:rsidRPr="007E56BA">
        <w:t>Thiết kế kiến trúc</w:t>
      </w:r>
    </w:p>
    <w:p w14:paraId="78403908" w14:textId="13E2B547" w:rsidR="00E62EE1" w:rsidRDefault="00E62EE1">
      <w:pPr>
        <w:pStyle w:val="ListParagraph"/>
        <w:numPr>
          <w:ilvl w:val="1"/>
          <w:numId w:val="4"/>
        </w:numPr>
        <w:rPr>
          <w:ins w:id="1482" w:author="Hoan Ng" w:date="2017-03-20T21:24:00Z"/>
        </w:rPr>
        <w:pPrChange w:id="1483" w:author="Hoan Ng" w:date="2017-03-20T21:24:00Z">
          <w:pPr>
            <w:pStyle w:val="ListParagraph"/>
            <w:numPr>
              <w:numId w:val="4"/>
            </w:numPr>
            <w:ind w:hanging="360"/>
          </w:pPr>
        </w:pPrChange>
      </w:pPr>
      <w:ins w:id="1484" w:author="Hoan Ng" w:date="2017-03-20T21:24:00Z">
        <w:r>
          <w:t>Mô hỉnh tổng thể kiến trúc</w:t>
        </w:r>
      </w:ins>
    </w:p>
    <w:p w14:paraId="386849C4" w14:textId="248BC11A" w:rsidR="00E62EE1" w:rsidRDefault="00E62EE1">
      <w:pPr>
        <w:pStyle w:val="ListParagraph"/>
        <w:numPr>
          <w:ilvl w:val="1"/>
          <w:numId w:val="4"/>
        </w:numPr>
        <w:rPr>
          <w:ins w:id="1485" w:author="Hoan Ng" w:date="2017-03-20T21:24:00Z"/>
        </w:rPr>
        <w:pPrChange w:id="1486" w:author="Hoan Ng" w:date="2017-03-20T21:24:00Z">
          <w:pPr>
            <w:pStyle w:val="ListParagraph"/>
            <w:numPr>
              <w:numId w:val="4"/>
            </w:numPr>
            <w:ind w:hanging="360"/>
          </w:pPr>
        </w:pPrChange>
      </w:pPr>
      <w:ins w:id="1487" w:author="Hoan Ng" w:date="2017-03-20T21:24:00Z">
        <w:r>
          <w:t xml:space="preserve"> Danh sách các componet/Package</w:t>
        </w:r>
      </w:ins>
    </w:p>
    <w:p w14:paraId="31FA8814" w14:textId="76E9606F" w:rsidR="00E62EE1" w:rsidRDefault="00E62EE1">
      <w:pPr>
        <w:pStyle w:val="ListParagraph"/>
        <w:numPr>
          <w:ilvl w:val="1"/>
          <w:numId w:val="4"/>
        </w:numPr>
        <w:rPr>
          <w:ins w:id="1488" w:author="Hoan Ng" w:date="2017-03-20T21:24:00Z"/>
        </w:rPr>
        <w:pPrChange w:id="1489" w:author="Hoan Ng" w:date="2017-03-20T21:24:00Z">
          <w:pPr>
            <w:pStyle w:val="ListParagraph"/>
            <w:numPr>
              <w:numId w:val="4"/>
            </w:numPr>
            <w:ind w:hanging="360"/>
          </w:pPr>
        </w:pPrChange>
      </w:pPr>
      <w:ins w:id="1490"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C47C2" w14:textId="77777777" w:rsidR="006864D7" w:rsidRDefault="006864D7" w:rsidP="00AA621B">
      <w:pPr>
        <w:spacing w:after="0" w:line="240" w:lineRule="auto"/>
      </w:pPr>
      <w:r>
        <w:separator/>
      </w:r>
    </w:p>
  </w:endnote>
  <w:endnote w:type="continuationSeparator" w:id="0">
    <w:p w14:paraId="5339FE1F" w14:textId="77777777" w:rsidR="006864D7" w:rsidRDefault="006864D7" w:rsidP="00AA6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7635D" w14:textId="77777777" w:rsidR="006864D7" w:rsidRDefault="006864D7" w:rsidP="00AA621B">
      <w:pPr>
        <w:spacing w:after="0" w:line="240" w:lineRule="auto"/>
      </w:pPr>
      <w:r>
        <w:separator/>
      </w:r>
    </w:p>
  </w:footnote>
  <w:footnote w:type="continuationSeparator" w:id="0">
    <w:p w14:paraId="74FE31AC" w14:textId="77777777" w:rsidR="006864D7" w:rsidRDefault="006864D7" w:rsidP="00AA6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
      </v:shape>
    </w:pict>
  </w:numPicBullet>
  <w:numPicBullet w:numPicBulletId="1">
    <w:pict>
      <v:shape id="_x0000_i1098" type="#_x0000_t75" style="width:11.25pt;height:11.25pt" o:bullet="t">
        <v:imagedata r:id="rId2" o:title="msoA042"/>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AF1C346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8423B"/>
    <w:multiLevelType w:val="hybridMultilevel"/>
    <w:tmpl w:val="1B68C5E8"/>
    <w:lvl w:ilvl="0" w:tplc="0409000D">
      <w:start w:val="1"/>
      <w:numFmt w:val="bullet"/>
      <w:lvlText w:val=""/>
      <w:lvlJc w:val="left"/>
      <w:pPr>
        <w:ind w:left="10050" w:hanging="360"/>
      </w:pPr>
      <w:rPr>
        <w:rFonts w:ascii="Wingdings" w:hAnsi="Wingdings" w:hint="default"/>
      </w:rPr>
    </w:lvl>
    <w:lvl w:ilvl="1" w:tplc="04090003" w:tentative="1">
      <w:start w:val="1"/>
      <w:numFmt w:val="bullet"/>
      <w:lvlText w:val="o"/>
      <w:lvlJc w:val="left"/>
      <w:pPr>
        <w:ind w:left="10770" w:hanging="360"/>
      </w:pPr>
      <w:rPr>
        <w:rFonts w:ascii="Courier New" w:hAnsi="Courier New" w:cs="Courier New" w:hint="default"/>
      </w:rPr>
    </w:lvl>
    <w:lvl w:ilvl="2" w:tplc="04090005" w:tentative="1">
      <w:start w:val="1"/>
      <w:numFmt w:val="bullet"/>
      <w:lvlText w:val=""/>
      <w:lvlJc w:val="left"/>
      <w:pPr>
        <w:ind w:left="11490" w:hanging="360"/>
      </w:pPr>
      <w:rPr>
        <w:rFonts w:ascii="Wingdings" w:hAnsi="Wingdings" w:hint="default"/>
      </w:rPr>
    </w:lvl>
    <w:lvl w:ilvl="3" w:tplc="04090001" w:tentative="1">
      <w:start w:val="1"/>
      <w:numFmt w:val="bullet"/>
      <w:lvlText w:val=""/>
      <w:lvlJc w:val="left"/>
      <w:pPr>
        <w:ind w:left="12210" w:hanging="360"/>
      </w:pPr>
      <w:rPr>
        <w:rFonts w:ascii="Symbol" w:hAnsi="Symbol" w:hint="default"/>
      </w:rPr>
    </w:lvl>
    <w:lvl w:ilvl="4" w:tplc="04090003" w:tentative="1">
      <w:start w:val="1"/>
      <w:numFmt w:val="bullet"/>
      <w:lvlText w:val="o"/>
      <w:lvlJc w:val="left"/>
      <w:pPr>
        <w:ind w:left="12930" w:hanging="360"/>
      </w:pPr>
      <w:rPr>
        <w:rFonts w:ascii="Courier New" w:hAnsi="Courier New" w:cs="Courier New" w:hint="default"/>
      </w:rPr>
    </w:lvl>
    <w:lvl w:ilvl="5" w:tplc="04090005" w:tentative="1">
      <w:start w:val="1"/>
      <w:numFmt w:val="bullet"/>
      <w:lvlText w:val=""/>
      <w:lvlJc w:val="left"/>
      <w:pPr>
        <w:ind w:left="13650" w:hanging="360"/>
      </w:pPr>
      <w:rPr>
        <w:rFonts w:ascii="Wingdings" w:hAnsi="Wingdings" w:hint="default"/>
      </w:rPr>
    </w:lvl>
    <w:lvl w:ilvl="6" w:tplc="04090001" w:tentative="1">
      <w:start w:val="1"/>
      <w:numFmt w:val="bullet"/>
      <w:lvlText w:val=""/>
      <w:lvlJc w:val="left"/>
      <w:pPr>
        <w:ind w:left="14370" w:hanging="360"/>
      </w:pPr>
      <w:rPr>
        <w:rFonts w:ascii="Symbol" w:hAnsi="Symbol" w:hint="default"/>
      </w:rPr>
    </w:lvl>
    <w:lvl w:ilvl="7" w:tplc="04090003" w:tentative="1">
      <w:start w:val="1"/>
      <w:numFmt w:val="bullet"/>
      <w:lvlText w:val="o"/>
      <w:lvlJc w:val="left"/>
      <w:pPr>
        <w:ind w:left="15090" w:hanging="360"/>
      </w:pPr>
      <w:rPr>
        <w:rFonts w:ascii="Courier New" w:hAnsi="Courier New" w:cs="Courier New" w:hint="default"/>
      </w:rPr>
    </w:lvl>
    <w:lvl w:ilvl="8" w:tplc="04090005" w:tentative="1">
      <w:start w:val="1"/>
      <w:numFmt w:val="bullet"/>
      <w:lvlText w:val=""/>
      <w:lvlJc w:val="left"/>
      <w:pPr>
        <w:ind w:left="15810" w:hanging="360"/>
      </w:pPr>
      <w:rPr>
        <w:rFonts w:ascii="Wingdings" w:hAnsi="Wingdings" w:hint="default"/>
      </w:rPr>
    </w:lvl>
  </w:abstractNum>
  <w:abstractNum w:abstractNumId="13"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7"/>
  </w:num>
  <w:num w:numId="4">
    <w:abstractNumId w:val="8"/>
  </w:num>
  <w:num w:numId="5">
    <w:abstractNumId w:val="16"/>
  </w:num>
  <w:num w:numId="6">
    <w:abstractNumId w:val="14"/>
  </w:num>
  <w:num w:numId="7">
    <w:abstractNumId w:val="15"/>
  </w:num>
  <w:num w:numId="8">
    <w:abstractNumId w:val="1"/>
  </w:num>
  <w:num w:numId="9">
    <w:abstractNumId w:val="3"/>
  </w:num>
  <w:num w:numId="10">
    <w:abstractNumId w:val="9"/>
  </w:num>
  <w:num w:numId="11">
    <w:abstractNumId w:val="0"/>
  </w:num>
  <w:num w:numId="12">
    <w:abstractNumId w:val="6"/>
  </w:num>
  <w:num w:numId="13">
    <w:abstractNumId w:val="5"/>
  </w:num>
  <w:num w:numId="14">
    <w:abstractNumId w:val="13"/>
  </w:num>
  <w:num w:numId="15">
    <w:abstractNumId w:val="2"/>
  </w:num>
  <w:num w:numId="16">
    <w:abstractNumId w:val="11"/>
  </w:num>
  <w:num w:numId="17">
    <w:abstractNumId w:val="7"/>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066F7"/>
    <w:rsid w:val="0001490D"/>
    <w:rsid w:val="000205E8"/>
    <w:rsid w:val="00046086"/>
    <w:rsid w:val="00056D72"/>
    <w:rsid w:val="000A62CC"/>
    <w:rsid w:val="000B64F4"/>
    <w:rsid w:val="000B6656"/>
    <w:rsid w:val="001136CB"/>
    <w:rsid w:val="001B3748"/>
    <w:rsid w:val="00226AF1"/>
    <w:rsid w:val="00243771"/>
    <w:rsid w:val="002777BA"/>
    <w:rsid w:val="00290B9A"/>
    <w:rsid w:val="00292E6F"/>
    <w:rsid w:val="002968C3"/>
    <w:rsid w:val="002B2A2F"/>
    <w:rsid w:val="002F296E"/>
    <w:rsid w:val="0036225E"/>
    <w:rsid w:val="003715AE"/>
    <w:rsid w:val="003A0673"/>
    <w:rsid w:val="003A1EEA"/>
    <w:rsid w:val="003B7881"/>
    <w:rsid w:val="003D5AC9"/>
    <w:rsid w:val="003E43AA"/>
    <w:rsid w:val="00427A10"/>
    <w:rsid w:val="00432265"/>
    <w:rsid w:val="00473B9B"/>
    <w:rsid w:val="00487E61"/>
    <w:rsid w:val="00493F51"/>
    <w:rsid w:val="00495C05"/>
    <w:rsid w:val="004D06CE"/>
    <w:rsid w:val="004E24B0"/>
    <w:rsid w:val="004F7C19"/>
    <w:rsid w:val="005021B9"/>
    <w:rsid w:val="0056141C"/>
    <w:rsid w:val="005752D9"/>
    <w:rsid w:val="00576D27"/>
    <w:rsid w:val="005772CA"/>
    <w:rsid w:val="005D20B5"/>
    <w:rsid w:val="005F3BAC"/>
    <w:rsid w:val="00627383"/>
    <w:rsid w:val="0068408A"/>
    <w:rsid w:val="006864D7"/>
    <w:rsid w:val="006B5BDD"/>
    <w:rsid w:val="006D660D"/>
    <w:rsid w:val="00704AD5"/>
    <w:rsid w:val="007269C2"/>
    <w:rsid w:val="00776BF3"/>
    <w:rsid w:val="00780B90"/>
    <w:rsid w:val="00783C4F"/>
    <w:rsid w:val="00793D56"/>
    <w:rsid w:val="00797F83"/>
    <w:rsid w:val="007A7351"/>
    <w:rsid w:val="007E56BA"/>
    <w:rsid w:val="007E6A57"/>
    <w:rsid w:val="00863D73"/>
    <w:rsid w:val="008854BF"/>
    <w:rsid w:val="00894A92"/>
    <w:rsid w:val="008F04E5"/>
    <w:rsid w:val="00904974"/>
    <w:rsid w:val="00921EC5"/>
    <w:rsid w:val="0093088F"/>
    <w:rsid w:val="009406C7"/>
    <w:rsid w:val="0094245F"/>
    <w:rsid w:val="0095052C"/>
    <w:rsid w:val="009753FA"/>
    <w:rsid w:val="009F15A9"/>
    <w:rsid w:val="00A61FE8"/>
    <w:rsid w:val="00A844E1"/>
    <w:rsid w:val="00A84FA0"/>
    <w:rsid w:val="00AA621B"/>
    <w:rsid w:val="00AD07BC"/>
    <w:rsid w:val="00AF7D97"/>
    <w:rsid w:val="00B0430F"/>
    <w:rsid w:val="00BC30BA"/>
    <w:rsid w:val="00BD416C"/>
    <w:rsid w:val="00C46C74"/>
    <w:rsid w:val="00C65BB0"/>
    <w:rsid w:val="00CD0F29"/>
    <w:rsid w:val="00D8057D"/>
    <w:rsid w:val="00DC1FE4"/>
    <w:rsid w:val="00DF7DD4"/>
    <w:rsid w:val="00E54423"/>
    <w:rsid w:val="00E61DC3"/>
    <w:rsid w:val="00E62EE1"/>
    <w:rsid w:val="00E70A22"/>
    <w:rsid w:val="00E73405"/>
    <w:rsid w:val="00EC38C7"/>
    <w:rsid w:val="00F02E35"/>
    <w:rsid w:val="00F05694"/>
    <w:rsid w:val="00FB13DE"/>
    <w:rsid w:val="00FF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21B"/>
  </w:style>
  <w:style w:type="paragraph" w:styleId="Footer">
    <w:name w:val="footer"/>
    <w:basedOn w:val="Normal"/>
    <w:link w:val="FooterChar"/>
    <w:uiPriority w:val="99"/>
    <w:unhideWhenUsed/>
    <w:rsid w:val="00AA6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13</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Windows User</cp:lastModifiedBy>
  <cp:revision>61</cp:revision>
  <dcterms:created xsi:type="dcterms:W3CDTF">2017-03-20T15:09:00Z</dcterms:created>
  <dcterms:modified xsi:type="dcterms:W3CDTF">2018-04-09T17:37:00Z</dcterms:modified>
</cp:coreProperties>
</file>