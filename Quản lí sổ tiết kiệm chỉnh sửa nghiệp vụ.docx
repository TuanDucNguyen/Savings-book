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EC05B" w14:textId="77777777" w:rsidR="00C65BB0" w:rsidRPr="006176AC" w:rsidRDefault="007E56BA" w:rsidP="00F30356">
      <w:pPr>
        <w:jc w:val="both"/>
        <w:rPr>
          <w:rFonts w:ascii="Times New Roman" w:hAnsi="Times New Roman" w:cs="Times New Roman"/>
          <w:sz w:val="24"/>
          <w:szCs w:val="24"/>
          <w:rPrChange w:id="0" w:author="Trinh Thanh" w:date="2018-04-17T20:54:00Z">
            <w:rPr>
              <w:sz w:val="40"/>
            </w:rPr>
          </w:rPrChange>
        </w:rPr>
        <w:pPrChange w:id="1" w:author="Trinh Thanh" w:date="2018-04-17T21:06:00Z">
          <w:pPr>
            <w:jc w:val="center"/>
          </w:pPr>
        </w:pPrChange>
      </w:pPr>
      <w:r w:rsidRPr="006176AC">
        <w:rPr>
          <w:rFonts w:ascii="Times New Roman" w:hAnsi="Times New Roman" w:cs="Times New Roman"/>
          <w:sz w:val="24"/>
          <w:szCs w:val="24"/>
          <w:rPrChange w:id="2" w:author="Trinh Thanh" w:date="2018-04-17T20:54:00Z">
            <w:rPr>
              <w:sz w:val="40"/>
            </w:rPr>
          </w:rPrChange>
        </w:rPr>
        <w:t>Đồ án cuối kỳ</w:t>
      </w:r>
    </w:p>
    <w:p w14:paraId="6B4631A8" w14:textId="4E90AF2A" w:rsidR="007E56BA" w:rsidRPr="006176AC" w:rsidRDefault="007E56BA" w:rsidP="00F30356">
      <w:pPr>
        <w:jc w:val="both"/>
        <w:rPr>
          <w:rFonts w:ascii="Times New Roman" w:hAnsi="Times New Roman" w:cs="Times New Roman"/>
          <w:sz w:val="24"/>
          <w:szCs w:val="24"/>
          <w:rPrChange w:id="3" w:author="Trinh Thanh" w:date="2018-04-17T20:54:00Z">
            <w:rPr>
              <w:sz w:val="40"/>
            </w:rPr>
          </w:rPrChange>
        </w:rPr>
        <w:pPrChange w:id="4" w:author="Trinh Thanh" w:date="2018-04-17T21:06:00Z">
          <w:pPr>
            <w:jc w:val="center"/>
          </w:pPr>
        </w:pPrChange>
      </w:pPr>
      <w:del w:id="5" w:author="LÊ VĂN PA" w:date="2018-03-12T21:01:00Z">
        <w:r w:rsidRPr="006176AC" w:rsidDel="00627383">
          <w:rPr>
            <w:rFonts w:ascii="Times New Roman" w:hAnsi="Times New Roman" w:cs="Times New Roman"/>
            <w:sz w:val="24"/>
            <w:szCs w:val="24"/>
            <w:rPrChange w:id="6" w:author="Trinh Thanh" w:date="2018-04-17T20:54:00Z">
              <w:rPr>
                <w:sz w:val="40"/>
              </w:rPr>
            </w:rPrChange>
          </w:rPr>
          <w:delText>[Tên Đồ án]</w:delText>
        </w:r>
      </w:del>
      <w:ins w:id="7" w:author="LÊ VĂN PA" w:date="2018-03-12T21:01:00Z">
        <w:r w:rsidR="00627383" w:rsidRPr="006176AC">
          <w:rPr>
            <w:rFonts w:ascii="Times New Roman" w:hAnsi="Times New Roman" w:cs="Times New Roman"/>
            <w:sz w:val="24"/>
            <w:szCs w:val="24"/>
            <w:rPrChange w:id="8" w:author="Trinh Thanh" w:date="2018-04-17T20:54:00Z">
              <w:rPr>
                <w:sz w:val="40"/>
              </w:rPr>
            </w:rPrChange>
          </w:rPr>
          <w:t>QUẢN LÍ SỔ TIẾT KI</w:t>
        </w:r>
      </w:ins>
      <w:ins w:id="9" w:author="LÊ VĂN PA" w:date="2018-03-12T21:02:00Z">
        <w:r w:rsidR="00627383" w:rsidRPr="006176AC">
          <w:rPr>
            <w:rFonts w:ascii="Times New Roman" w:hAnsi="Times New Roman" w:cs="Times New Roman"/>
            <w:sz w:val="24"/>
            <w:szCs w:val="24"/>
            <w:rPrChange w:id="10" w:author="Trinh Thanh" w:date="2018-04-17T20:54:00Z">
              <w:rPr>
                <w:sz w:val="40"/>
              </w:rPr>
            </w:rPrChange>
          </w:rPr>
          <w:t>ỆM</w:t>
        </w:r>
      </w:ins>
    </w:p>
    <w:p w14:paraId="1CCD2EF5" w14:textId="19021A27" w:rsidR="00704AD5" w:rsidRPr="006176AC" w:rsidRDefault="008854BF" w:rsidP="00F30356">
      <w:pPr>
        <w:jc w:val="both"/>
        <w:rPr>
          <w:rFonts w:ascii="Times New Roman" w:hAnsi="Times New Roman" w:cs="Times New Roman"/>
          <w:b/>
          <w:sz w:val="24"/>
          <w:szCs w:val="24"/>
          <w:rPrChange w:id="11" w:author="Trinh Thanh" w:date="2018-04-17T20:54:00Z">
            <w:rPr/>
          </w:rPrChange>
        </w:rPr>
        <w:pPrChange w:id="12" w:author="Trinh Thanh" w:date="2018-04-17T21:06:00Z">
          <w:pPr/>
        </w:pPrChange>
      </w:pPr>
      <w:ins w:id="13" w:author="Hoan Ng" w:date="2017-03-20T21:30:00Z">
        <w:r w:rsidRPr="006176AC">
          <w:rPr>
            <w:rFonts w:ascii="Times New Roman" w:hAnsi="Times New Roman" w:cs="Times New Roman"/>
            <w:b/>
            <w:sz w:val="24"/>
            <w:szCs w:val="24"/>
            <w:rPrChange w:id="14" w:author="Trinh Thanh" w:date="2018-04-17T20:54:00Z">
              <w:rPr>
                <w:b/>
              </w:rPr>
            </w:rPrChange>
          </w:rPr>
          <w:t>Phân công công việc &amp; tiến độ</w:t>
        </w:r>
      </w:ins>
      <w:ins w:id="15" w:author="Hoan Ng" w:date="2017-03-20T22:03:00Z">
        <w:r w:rsidR="00704AD5" w:rsidRPr="006176AC">
          <w:rPr>
            <w:rFonts w:ascii="Times New Roman" w:hAnsi="Times New Roman" w:cs="Times New Roman"/>
            <w:sz w:val="24"/>
            <w:szCs w:val="24"/>
            <w:rPrChange w:id="16" w:author="Trinh Thanh" w:date="2018-04-17T20:54:00Z">
              <w:rPr/>
            </w:rPrChange>
          </w:rPr>
          <w:fldChar w:fldCharType="begin"/>
        </w:r>
        <w:r w:rsidR="00704AD5" w:rsidRPr="006176AC">
          <w:rPr>
            <w:rFonts w:ascii="Times New Roman" w:hAnsi="Times New Roman" w:cs="Times New Roman"/>
            <w:sz w:val="24"/>
            <w:szCs w:val="24"/>
            <w:rPrChange w:id="17" w:author="Trinh Thanh" w:date="2018-04-17T20:54:00Z">
              <w:rPr/>
            </w:rPrChange>
          </w:rPr>
          <w:instrText xml:space="preserve"> LINK Excel.Sheet.12 "Book1" "Sheet1!R3C3:R41C8" \a \f 4 \h </w:instrText>
        </w:r>
      </w:ins>
      <w:r w:rsidR="006176AC" w:rsidRPr="006176AC">
        <w:rPr>
          <w:rFonts w:ascii="Times New Roman" w:hAnsi="Times New Roman" w:cs="Times New Roman"/>
          <w:sz w:val="24"/>
          <w:szCs w:val="24"/>
          <w:rPrChange w:id="18" w:author="Trinh Thanh" w:date="2018-04-17T20:54:00Z">
            <w:rPr>
              <w:rFonts w:ascii="Times New Roman" w:hAnsi="Times New Roman" w:cs="Times New Roman"/>
            </w:rPr>
          </w:rPrChange>
        </w:rPr>
        <w:instrText xml:space="preserve"> \* MERGEFORMAT </w:instrText>
      </w:r>
      <w:ins w:id="19" w:author="Hoan Ng" w:date="2017-03-20T22:03:00Z">
        <w:r w:rsidR="00704AD5" w:rsidRPr="006176AC">
          <w:rPr>
            <w:rFonts w:ascii="Times New Roman" w:hAnsi="Times New Roman" w:cs="Times New Roman"/>
            <w:sz w:val="24"/>
            <w:szCs w:val="24"/>
            <w:rPrChange w:id="20" w:author="Trinh Thanh" w:date="2018-04-17T20:54:00Z">
              <w:rPr/>
            </w:rPrChange>
          </w:rPr>
          <w:fldChar w:fldCharType="separate"/>
        </w:r>
      </w:ins>
    </w:p>
    <w:p w14:paraId="08ED6E8A" w14:textId="77777777" w:rsidR="005F3BAC" w:rsidRPr="006176AC" w:rsidRDefault="00704AD5" w:rsidP="00F30356">
      <w:pPr>
        <w:jc w:val="both"/>
        <w:rPr>
          <w:ins w:id="21" w:author="Hoan Ng" w:date="2017-03-20T22:18:00Z"/>
          <w:rFonts w:ascii="Times New Roman" w:hAnsi="Times New Roman" w:cs="Times New Roman"/>
          <w:b/>
          <w:sz w:val="24"/>
          <w:szCs w:val="24"/>
          <w:rPrChange w:id="22" w:author="Trinh Thanh" w:date="2018-04-17T20:54:00Z">
            <w:rPr>
              <w:ins w:id="23" w:author="Hoan Ng" w:date="2017-03-20T22:18:00Z"/>
              <w:b/>
            </w:rPr>
          </w:rPrChange>
        </w:rPr>
        <w:pPrChange w:id="24" w:author="Trinh Thanh" w:date="2018-04-17T21:06:00Z">
          <w:pPr/>
        </w:pPrChange>
      </w:pPr>
      <w:ins w:id="25" w:author="Hoan Ng" w:date="2017-03-20T22:03:00Z">
        <w:r w:rsidRPr="006176AC">
          <w:rPr>
            <w:rFonts w:ascii="Times New Roman" w:hAnsi="Times New Roman" w:cs="Times New Roman"/>
            <w:b/>
            <w:sz w:val="24"/>
            <w:szCs w:val="24"/>
            <w:rPrChange w:id="26" w:author="Trinh Thanh" w:date="2018-04-17T20:54:00Z">
              <w:rPr>
                <w:b/>
              </w:rPr>
            </w:rPrChange>
          </w:rPr>
          <w:fldChar w:fldCharType="end"/>
        </w:r>
      </w:ins>
    </w:p>
    <w:tbl>
      <w:tblPr>
        <w:tblStyle w:val="TableGrid"/>
        <w:tblW w:w="0" w:type="auto"/>
        <w:tblLook w:val="04A0" w:firstRow="1" w:lastRow="0" w:firstColumn="1" w:lastColumn="0" w:noHBand="0" w:noVBand="1"/>
      </w:tblPr>
      <w:tblGrid>
        <w:gridCol w:w="951"/>
        <w:gridCol w:w="4413"/>
        <w:gridCol w:w="1150"/>
        <w:gridCol w:w="957"/>
        <w:gridCol w:w="1097"/>
        <w:gridCol w:w="782"/>
        <w:tblGridChange w:id="27">
          <w:tblGrid>
            <w:gridCol w:w="951"/>
            <w:gridCol w:w="2780"/>
            <w:gridCol w:w="1633"/>
            <w:gridCol w:w="323"/>
            <w:gridCol w:w="827"/>
            <w:gridCol w:w="200"/>
            <w:gridCol w:w="757"/>
            <w:gridCol w:w="111"/>
            <w:gridCol w:w="978"/>
            <w:gridCol w:w="8"/>
            <w:gridCol w:w="782"/>
          </w:tblGrid>
        </w:tblGridChange>
      </w:tblGrid>
      <w:tr w:rsidR="005F3BAC" w:rsidRPr="006176AC" w14:paraId="33F95CA8" w14:textId="77777777" w:rsidTr="005F3BAC">
        <w:trPr>
          <w:trHeight w:val="600"/>
          <w:ins w:id="28" w:author="Hoan Ng" w:date="2017-03-20T22:18:00Z"/>
        </w:trPr>
        <w:tc>
          <w:tcPr>
            <w:tcW w:w="985" w:type="dxa"/>
            <w:hideMark/>
          </w:tcPr>
          <w:p w14:paraId="17B66A32" w14:textId="77777777" w:rsidR="005F3BAC" w:rsidRPr="006176AC" w:rsidRDefault="005F3BAC" w:rsidP="00F30356">
            <w:pPr>
              <w:jc w:val="both"/>
              <w:rPr>
                <w:ins w:id="29" w:author="Hoan Ng" w:date="2017-03-20T22:18:00Z"/>
                <w:rFonts w:ascii="Times New Roman" w:hAnsi="Times New Roman" w:cs="Times New Roman"/>
                <w:b/>
                <w:sz w:val="24"/>
                <w:szCs w:val="24"/>
                <w:rPrChange w:id="30" w:author="Trinh Thanh" w:date="2018-04-17T20:54:00Z">
                  <w:rPr>
                    <w:ins w:id="31" w:author="Hoan Ng" w:date="2017-03-20T22:18:00Z"/>
                    <w:b/>
                  </w:rPr>
                </w:rPrChange>
              </w:rPr>
              <w:pPrChange w:id="32" w:author="Trinh Thanh" w:date="2018-04-17T21:06:00Z">
                <w:pPr/>
              </w:pPrChange>
            </w:pPr>
            <w:ins w:id="33" w:author="Hoan Ng" w:date="2017-03-20T22:18:00Z">
              <w:r w:rsidRPr="006176AC">
                <w:rPr>
                  <w:rFonts w:ascii="Times New Roman" w:hAnsi="Times New Roman" w:cs="Times New Roman"/>
                  <w:b/>
                  <w:sz w:val="24"/>
                  <w:szCs w:val="24"/>
                  <w:rPrChange w:id="34" w:author="Trinh Thanh" w:date="2018-04-17T20:54:00Z">
                    <w:rPr>
                      <w:b/>
                    </w:rPr>
                  </w:rPrChange>
                </w:rPr>
                <w:t>No.</w:t>
              </w:r>
            </w:ins>
          </w:p>
        </w:tc>
        <w:tc>
          <w:tcPr>
            <w:tcW w:w="4702" w:type="dxa"/>
            <w:hideMark/>
          </w:tcPr>
          <w:p w14:paraId="4C14AD45" w14:textId="77777777" w:rsidR="005F3BAC" w:rsidRPr="006176AC" w:rsidRDefault="005F3BAC" w:rsidP="00F30356">
            <w:pPr>
              <w:jc w:val="both"/>
              <w:rPr>
                <w:ins w:id="35" w:author="Hoan Ng" w:date="2017-03-20T22:18:00Z"/>
                <w:rFonts w:ascii="Times New Roman" w:hAnsi="Times New Roman" w:cs="Times New Roman"/>
                <w:b/>
                <w:sz w:val="24"/>
                <w:szCs w:val="24"/>
                <w:rPrChange w:id="36" w:author="Trinh Thanh" w:date="2018-04-17T20:54:00Z">
                  <w:rPr>
                    <w:ins w:id="37" w:author="Hoan Ng" w:date="2017-03-20T22:18:00Z"/>
                    <w:b/>
                  </w:rPr>
                </w:rPrChange>
              </w:rPr>
              <w:pPrChange w:id="38" w:author="Trinh Thanh" w:date="2018-04-17T21:06:00Z">
                <w:pPr/>
              </w:pPrChange>
            </w:pPr>
            <w:ins w:id="39" w:author="Hoan Ng" w:date="2017-03-20T22:18:00Z">
              <w:r w:rsidRPr="006176AC">
                <w:rPr>
                  <w:rFonts w:ascii="Times New Roman" w:hAnsi="Times New Roman" w:cs="Times New Roman"/>
                  <w:b/>
                  <w:sz w:val="24"/>
                  <w:szCs w:val="24"/>
                  <w:rPrChange w:id="40" w:author="Trinh Thanh" w:date="2018-04-17T20:54:00Z">
                    <w:rPr>
                      <w:b/>
                    </w:rPr>
                  </w:rPrChange>
                </w:rPr>
                <w:t>Công việc</w:t>
              </w:r>
            </w:ins>
          </w:p>
        </w:tc>
        <w:tc>
          <w:tcPr>
            <w:tcW w:w="1027" w:type="dxa"/>
            <w:hideMark/>
          </w:tcPr>
          <w:p w14:paraId="5048173E" w14:textId="77777777" w:rsidR="005F3BAC" w:rsidRPr="006176AC" w:rsidRDefault="005F3BAC" w:rsidP="00F30356">
            <w:pPr>
              <w:jc w:val="both"/>
              <w:rPr>
                <w:ins w:id="41" w:author="Hoan Ng" w:date="2017-03-20T22:18:00Z"/>
                <w:rFonts w:ascii="Times New Roman" w:hAnsi="Times New Roman" w:cs="Times New Roman"/>
                <w:b/>
                <w:sz w:val="24"/>
                <w:szCs w:val="24"/>
                <w:rPrChange w:id="42" w:author="Trinh Thanh" w:date="2018-04-17T20:54:00Z">
                  <w:rPr>
                    <w:ins w:id="43" w:author="Hoan Ng" w:date="2017-03-20T22:18:00Z"/>
                    <w:b/>
                  </w:rPr>
                </w:rPrChange>
              </w:rPr>
              <w:pPrChange w:id="44" w:author="Trinh Thanh" w:date="2018-04-17T21:06:00Z">
                <w:pPr/>
              </w:pPrChange>
            </w:pPr>
            <w:ins w:id="45" w:author="Hoan Ng" w:date="2017-03-20T22:18:00Z">
              <w:r w:rsidRPr="006176AC">
                <w:rPr>
                  <w:rFonts w:ascii="Times New Roman" w:hAnsi="Times New Roman" w:cs="Times New Roman"/>
                  <w:b/>
                  <w:sz w:val="24"/>
                  <w:szCs w:val="24"/>
                  <w:rPrChange w:id="46" w:author="Trinh Thanh" w:date="2018-04-17T20:54:00Z">
                    <w:rPr>
                      <w:b/>
                    </w:rPr>
                  </w:rPrChange>
                </w:rPr>
                <w:t xml:space="preserve"> Duration (days)</w:t>
              </w:r>
            </w:ins>
          </w:p>
        </w:tc>
        <w:tc>
          <w:tcPr>
            <w:tcW w:w="868" w:type="dxa"/>
            <w:hideMark/>
          </w:tcPr>
          <w:p w14:paraId="78B083EE" w14:textId="77777777" w:rsidR="005F3BAC" w:rsidRPr="006176AC" w:rsidRDefault="005F3BAC" w:rsidP="00F30356">
            <w:pPr>
              <w:jc w:val="both"/>
              <w:rPr>
                <w:ins w:id="47" w:author="Hoan Ng" w:date="2017-03-20T22:18:00Z"/>
                <w:rFonts w:ascii="Times New Roman" w:hAnsi="Times New Roman" w:cs="Times New Roman"/>
                <w:b/>
                <w:sz w:val="24"/>
                <w:szCs w:val="24"/>
                <w:rPrChange w:id="48" w:author="Trinh Thanh" w:date="2018-04-17T20:54:00Z">
                  <w:rPr>
                    <w:ins w:id="49" w:author="Hoan Ng" w:date="2017-03-20T22:18:00Z"/>
                    <w:b/>
                  </w:rPr>
                </w:rPrChange>
              </w:rPr>
              <w:pPrChange w:id="50" w:author="Trinh Thanh" w:date="2018-04-17T21:06:00Z">
                <w:pPr/>
              </w:pPrChange>
            </w:pPr>
            <w:ins w:id="51" w:author="Hoan Ng" w:date="2017-03-20T22:18:00Z">
              <w:r w:rsidRPr="006176AC">
                <w:rPr>
                  <w:rFonts w:ascii="Times New Roman" w:hAnsi="Times New Roman" w:cs="Times New Roman"/>
                  <w:b/>
                  <w:sz w:val="24"/>
                  <w:szCs w:val="24"/>
                  <w:rPrChange w:id="52" w:author="Trinh Thanh" w:date="2018-04-17T20:54:00Z">
                    <w:rPr>
                      <w:b/>
                    </w:rPr>
                  </w:rPrChange>
                </w:rPr>
                <w:t>Assign To</w:t>
              </w:r>
            </w:ins>
          </w:p>
        </w:tc>
        <w:tc>
          <w:tcPr>
            <w:tcW w:w="978" w:type="dxa"/>
            <w:hideMark/>
          </w:tcPr>
          <w:p w14:paraId="26C23C92" w14:textId="77777777" w:rsidR="005F3BAC" w:rsidRPr="006176AC" w:rsidRDefault="005F3BAC" w:rsidP="00F30356">
            <w:pPr>
              <w:jc w:val="both"/>
              <w:rPr>
                <w:ins w:id="53" w:author="Hoan Ng" w:date="2017-03-20T22:18:00Z"/>
                <w:rFonts w:ascii="Times New Roman" w:hAnsi="Times New Roman" w:cs="Times New Roman"/>
                <w:b/>
                <w:sz w:val="24"/>
                <w:szCs w:val="24"/>
                <w:rPrChange w:id="54" w:author="Trinh Thanh" w:date="2018-04-17T20:54:00Z">
                  <w:rPr>
                    <w:ins w:id="55" w:author="Hoan Ng" w:date="2017-03-20T22:18:00Z"/>
                    <w:b/>
                  </w:rPr>
                </w:rPrChange>
              </w:rPr>
              <w:pPrChange w:id="56" w:author="Trinh Thanh" w:date="2018-04-17T21:06:00Z">
                <w:pPr/>
              </w:pPrChange>
            </w:pPr>
            <w:ins w:id="57" w:author="Hoan Ng" w:date="2017-03-20T22:18:00Z">
              <w:r w:rsidRPr="006176AC">
                <w:rPr>
                  <w:rFonts w:ascii="Times New Roman" w:hAnsi="Times New Roman" w:cs="Times New Roman"/>
                  <w:b/>
                  <w:sz w:val="24"/>
                  <w:szCs w:val="24"/>
                  <w:rPrChange w:id="58" w:author="Trinh Thanh" w:date="2018-04-17T20:54:00Z">
                    <w:rPr>
                      <w:b/>
                    </w:rPr>
                  </w:rPrChange>
                </w:rPr>
                <w:t>% Finished</w:t>
              </w:r>
            </w:ins>
          </w:p>
        </w:tc>
        <w:tc>
          <w:tcPr>
            <w:tcW w:w="790" w:type="dxa"/>
            <w:hideMark/>
          </w:tcPr>
          <w:p w14:paraId="049A714D" w14:textId="77777777" w:rsidR="005F3BAC" w:rsidRPr="006176AC" w:rsidRDefault="005F3BAC" w:rsidP="00F30356">
            <w:pPr>
              <w:jc w:val="both"/>
              <w:rPr>
                <w:ins w:id="59" w:author="Hoan Ng" w:date="2017-03-20T22:18:00Z"/>
                <w:rFonts w:ascii="Times New Roman" w:hAnsi="Times New Roman" w:cs="Times New Roman"/>
                <w:b/>
                <w:sz w:val="24"/>
                <w:szCs w:val="24"/>
                <w:rPrChange w:id="60" w:author="Trinh Thanh" w:date="2018-04-17T20:54:00Z">
                  <w:rPr>
                    <w:ins w:id="61" w:author="Hoan Ng" w:date="2017-03-20T22:18:00Z"/>
                    <w:b/>
                  </w:rPr>
                </w:rPrChange>
              </w:rPr>
              <w:pPrChange w:id="62" w:author="Trinh Thanh" w:date="2018-04-17T21:06:00Z">
                <w:pPr/>
              </w:pPrChange>
            </w:pPr>
            <w:ins w:id="63" w:author="Hoan Ng" w:date="2017-03-20T22:18:00Z">
              <w:r w:rsidRPr="006176AC">
                <w:rPr>
                  <w:rFonts w:ascii="Times New Roman" w:hAnsi="Times New Roman" w:cs="Times New Roman"/>
                  <w:b/>
                  <w:sz w:val="24"/>
                  <w:szCs w:val="24"/>
                  <w:rPrChange w:id="64" w:author="Trinh Thanh" w:date="2018-04-17T20:54:00Z">
                    <w:rPr>
                      <w:b/>
                    </w:rPr>
                  </w:rPrChange>
                </w:rPr>
                <w:t>Note</w:t>
              </w:r>
            </w:ins>
          </w:p>
        </w:tc>
      </w:tr>
      <w:tr w:rsidR="005F3BAC" w:rsidRPr="006176AC" w14:paraId="4589C4BD" w14:textId="77777777" w:rsidTr="005F3BAC">
        <w:trPr>
          <w:trHeight w:val="300"/>
          <w:ins w:id="65" w:author="Hoan Ng" w:date="2017-03-20T22:18:00Z"/>
        </w:trPr>
        <w:tc>
          <w:tcPr>
            <w:tcW w:w="985" w:type="dxa"/>
            <w:hideMark/>
          </w:tcPr>
          <w:p w14:paraId="00647007" w14:textId="77777777" w:rsidR="005F3BAC" w:rsidRPr="006176AC" w:rsidRDefault="005F3BAC" w:rsidP="00F30356">
            <w:pPr>
              <w:jc w:val="both"/>
              <w:rPr>
                <w:ins w:id="66" w:author="Hoan Ng" w:date="2017-03-20T22:18:00Z"/>
                <w:rFonts w:ascii="Times New Roman" w:hAnsi="Times New Roman" w:cs="Times New Roman"/>
                <w:b/>
                <w:sz w:val="24"/>
                <w:szCs w:val="24"/>
                <w:rPrChange w:id="67" w:author="Trinh Thanh" w:date="2018-04-17T20:54:00Z">
                  <w:rPr>
                    <w:ins w:id="68" w:author="Hoan Ng" w:date="2017-03-20T22:18:00Z"/>
                    <w:b/>
                  </w:rPr>
                </w:rPrChange>
              </w:rPr>
              <w:pPrChange w:id="69" w:author="Trinh Thanh" w:date="2018-04-17T21:06:00Z">
                <w:pPr/>
              </w:pPrChange>
            </w:pPr>
            <w:ins w:id="70" w:author="Hoan Ng" w:date="2017-03-20T22:18:00Z">
              <w:r w:rsidRPr="006176AC">
                <w:rPr>
                  <w:rFonts w:ascii="Times New Roman" w:hAnsi="Times New Roman" w:cs="Times New Roman"/>
                  <w:b/>
                  <w:sz w:val="24"/>
                  <w:szCs w:val="24"/>
                  <w:rPrChange w:id="71" w:author="Trinh Thanh" w:date="2018-04-17T20:54:00Z">
                    <w:rPr>
                      <w:b/>
                    </w:rPr>
                  </w:rPrChange>
                </w:rPr>
                <w:t> </w:t>
              </w:r>
            </w:ins>
          </w:p>
        </w:tc>
        <w:tc>
          <w:tcPr>
            <w:tcW w:w="4702" w:type="dxa"/>
            <w:hideMark/>
          </w:tcPr>
          <w:p w14:paraId="282A6B9A" w14:textId="77777777" w:rsidR="005F3BAC" w:rsidRPr="006176AC" w:rsidRDefault="005F3BAC" w:rsidP="00F30356">
            <w:pPr>
              <w:jc w:val="both"/>
              <w:rPr>
                <w:ins w:id="72" w:author="Hoan Ng" w:date="2017-03-20T22:18:00Z"/>
                <w:rFonts w:ascii="Times New Roman" w:hAnsi="Times New Roman" w:cs="Times New Roman"/>
                <w:b/>
                <w:sz w:val="24"/>
                <w:szCs w:val="24"/>
                <w:rPrChange w:id="73" w:author="Trinh Thanh" w:date="2018-04-17T20:54:00Z">
                  <w:rPr>
                    <w:ins w:id="74" w:author="Hoan Ng" w:date="2017-03-20T22:18:00Z"/>
                    <w:b/>
                  </w:rPr>
                </w:rPrChange>
              </w:rPr>
              <w:pPrChange w:id="75" w:author="Trinh Thanh" w:date="2018-04-17T21:06:00Z">
                <w:pPr/>
              </w:pPrChange>
            </w:pPr>
            <w:ins w:id="76" w:author="Hoan Ng" w:date="2017-03-20T22:18:00Z">
              <w:r w:rsidRPr="006176AC">
                <w:rPr>
                  <w:rFonts w:ascii="Times New Roman" w:hAnsi="Times New Roman" w:cs="Times New Roman"/>
                  <w:b/>
                  <w:sz w:val="24"/>
                  <w:szCs w:val="24"/>
                  <w:rPrChange w:id="77" w:author="Trinh Thanh" w:date="2018-04-17T20:54:00Z">
                    <w:rPr>
                      <w:b/>
                    </w:rPr>
                  </w:rPrChange>
                </w:rPr>
                <w:t>Tìm hiểu sở bộ &amp; đăng ký đồ án</w:t>
              </w:r>
            </w:ins>
          </w:p>
        </w:tc>
        <w:tc>
          <w:tcPr>
            <w:tcW w:w="1027" w:type="dxa"/>
            <w:hideMark/>
          </w:tcPr>
          <w:p w14:paraId="7E6EA91E" w14:textId="0D3CE08B" w:rsidR="005F3BAC" w:rsidRPr="006176AC" w:rsidRDefault="005F3BAC" w:rsidP="00F30356">
            <w:pPr>
              <w:jc w:val="both"/>
              <w:rPr>
                <w:ins w:id="78" w:author="Hoan Ng" w:date="2017-03-20T22:18:00Z"/>
                <w:rFonts w:ascii="Times New Roman" w:hAnsi="Times New Roman" w:cs="Times New Roman"/>
                <w:b/>
                <w:sz w:val="24"/>
                <w:szCs w:val="24"/>
                <w:rPrChange w:id="79" w:author="Trinh Thanh" w:date="2018-04-17T20:54:00Z">
                  <w:rPr>
                    <w:ins w:id="80" w:author="Hoan Ng" w:date="2017-03-20T22:18:00Z"/>
                    <w:b/>
                  </w:rPr>
                </w:rPrChange>
              </w:rPr>
              <w:pPrChange w:id="81" w:author="Trinh Thanh" w:date="2018-04-17T21:06:00Z">
                <w:pPr/>
              </w:pPrChange>
            </w:pPr>
            <w:ins w:id="82" w:author="Hoan Ng" w:date="2017-03-20T22:18:00Z">
              <w:r w:rsidRPr="006176AC">
                <w:rPr>
                  <w:rFonts w:ascii="Times New Roman" w:hAnsi="Times New Roman" w:cs="Times New Roman"/>
                  <w:b/>
                  <w:sz w:val="24"/>
                  <w:szCs w:val="24"/>
                  <w:rPrChange w:id="83" w:author="Trinh Thanh" w:date="2018-04-17T20:54:00Z">
                    <w:rPr>
                      <w:b/>
                    </w:rPr>
                  </w:rPrChange>
                </w:rPr>
                <w:t> </w:t>
              </w:r>
            </w:ins>
            <w:ins w:id="84" w:author="LÊ VĂN PA" w:date="2018-03-13T08:24:00Z">
              <w:r w:rsidR="0068408A" w:rsidRPr="006176AC">
                <w:rPr>
                  <w:rFonts w:ascii="Times New Roman" w:hAnsi="Times New Roman" w:cs="Times New Roman"/>
                  <w:b/>
                  <w:sz w:val="24"/>
                  <w:szCs w:val="24"/>
                  <w:rPrChange w:id="85" w:author="Trinh Thanh" w:date="2018-04-17T20:54:00Z">
                    <w:rPr>
                      <w:b/>
                    </w:rPr>
                  </w:rPrChange>
                </w:rPr>
                <w:t>1</w:t>
              </w:r>
            </w:ins>
          </w:p>
        </w:tc>
        <w:tc>
          <w:tcPr>
            <w:tcW w:w="868" w:type="dxa"/>
            <w:hideMark/>
          </w:tcPr>
          <w:p w14:paraId="765AD8A2" w14:textId="47BDD0EF" w:rsidR="005F3BAC" w:rsidRPr="006176AC" w:rsidRDefault="005F3BAC" w:rsidP="00F30356">
            <w:pPr>
              <w:jc w:val="both"/>
              <w:rPr>
                <w:ins w:id="86" w:author="Hoan Ng" w:date="2017-03-20T22:18:00Z"/>
                <w:rFonts w:ascii="Times New Roman" w:hAnsi="Times New Roman" w:cs="Times New Roman"/>
                <w:b/>
                <w:sz w:val="24"/>
                <w:szCs w:val="24"/>
                <w:rPrChange w:id="87" w:author="Trinh Thanh" w:date="2018-04-17T20:54:00Z">
                  <w:rPr>
                    <w:ins w:id="88" w:author="Hoan Ng" w:date="2017-03-20T22:18:00Z"/>
                    <w:b/>
                  </w:rPr>
                </w:rPrChange>
              </w:rPr>
              <w:pPrChange w:id="89" w:author="Trinh Thanh" w:date="2018-04-17T21:06:00Z">
                <w:pPr/>
              </w:pPrChange>
            </w:pPr>
            <w:ins w:id="90" w:author="Hoan Ng" w:date="2017-03-20T22:18:00Z">
              <w:r w:rsidRPr="006176AC">
                <w:rPr>
                  <w:rFonts w:ascii="Times New Roman" w:hAnsi="Times New Roman" w:cs="Times New Roman"/>
                  <w:b/>
                  <w:sz w:val="24"/>
                  <w:szCs w:val="24"/>
                  <w:rPrChange w:id="91" w:author="Trinh Thanh" w:date="2018-04-17T20:54:00Z">
                    <w:rPr>
                      <w:b/>
                    </w:rPr>
                  </w:rPrChange>
                </w:rPr>
                <w:t> </w:t>
              </w:r>
            </w:ins>
            <w:ins w:id="92" w:author="LÊ VĂN PA" w:date="2018-03-13T08:24:00Z">
              <w:r w:rsidR="0068408A" w:rsidRPr="006176AC">
                <w:rPr>
                  <w:rFonts w:ascii="Times New Roman" w:hAnsi="Times New Roman" w:cs="Times New Roman"/>
                  <w:b/>
                  <w:sz w:val="24"/>
                  <w:szCs w:val="24"/>
                  <w:rPrChange w:id="93" w:author="Trinh Thanh" w:date="2018-04-17T20:54:00Z">
                    <w:rPr>
                      <w:b/>
                    </w:rPr>
                  </w:rPrChange>
                </w:rPr>
                <w:t>Thanh</w:t>
              </w:r>
            </w:ins>
          </w:p>
        </w:tc>
        <w:tc>
          <w:tcPr>
            <w:tcW w:w="978" w:type="dxa"/>
            <w:hideMark/>
          </w:tcPr>
          <w:p w14:paraId="1635BF0F" w14:textId="77777777" w:rsidR="005F3BAC" w:rsidRPr="006176AC" w:rsidRDefault="005F3BAC" w:rsidP="00F30356">
            <w:pPr>
              <w:jc w:val="both"/>
              <w:rPr>
                <w:ins w:id="94" w:author="Hoan Ng" w:date="2017-03-20T22:18:00Z"/>
                <w:rFonts w:ascii="Times New Roman" w:hAnsi="Times New Roman" w:cs="Times New Roman"/>
                <w:b/>
                <w:sz w:val="24"/>
                <w:szCs w:val="24"/>
                <w:rPrChange w:id="95" w:author="Trinh Thanh" w:date="2018-04-17T20:54:00Z">
                  <w:rPr>
                    <w:ins w:id="96" w:author="Hoan Ng" w:date="2017-03-20T22:18:00Z"/>
                    <w:b/>
                  </w:rPr>
                </w:rPrChange>
              </w:rPr>
              <w:pPrChange w:id="97" w:author="Trinh Thanh" w:date="2018-04-17T21:06:00Z">
                <w:pPr/>
              </w:pPrChange>
            </w:pPr>
            <w:ins w:id="98" w:author="Hoan Ng" w:date="2017-03-20T22:18:00Z">
              <w:r w:rsidRPr="006176AC">
                <w:rPr>
                  <w:rFonts w:ascii="Times New Roman" w:hAnsi="Times New Roman" w:cs="Times New Roman"/>
                  <w:b/>
                  <w:sz w:val="24"/>
                  <w:szCs w:val="24"/>
                  <w:rPrChange w:id="99" w:author="Trinh Thanh" w:date="2018-04-17T20:54:00Z">
                    <w:rPr>
                      <w:b/>
                    </w:rPr>
                  </w:rPrChange>
                </w:rPr>
                <w:t> </w:t>
              </w:r>
            </w:ins>
          </w:p>
        </w:tc>
        <w:tc>
          <w:tcPr>
            <w:tcW w:w="790" w:type="dxa"/>
            <w:hideMark/>
          </w:tcPr>
          <w:p w14:paraId="26EF4DD6" w14:textId="77777777" w:rsidR="005F3BAC" w:rsidRPr="006176AC" w:rsidRDefault="005F3BAC" w:rsidP="00F30356">
            <w:pPr>
              <w:jc w:val="both"/>
              <w:rPr>
                <w:ins w:id="100" w:author="Hoan Ng" w:date="2017-03-20T22:18:00Z"/>
                <w:rFonts w:ascii="Times New Roman" w:hAnsi="Times New Roman" w:cs="Times New Roman"/>
                <w:b/>
                <w:sz w:val="24"/>
                <w:szCs w:val="24"/>
                <w:rPrChange w:id="101" w:author="Trinh Thanh" w:date="2018-04-17T20:54:00Z">
                  <w:rPr>
                    <w:ins w:id="102" w:author="Hoan Ng" w:date="2017-03-20T22:18:00Z"/>
                    <w:b/>
                  </w:rPr>
                </w:rPrChange>
              </w:rPr>
              <w:pPrChange w:id="103" w:author="Trinh Thanh" w:date="2018-04-17T21:06:00Z">
                <w:pPr/>
              </w:pPrChange>
            </w:pPr>
            <w:ins w:id="104" w:author="Hoan Ng" w:date="2017-03-20T22:18:00Z">
              <w:r w:rsidRPr="006176AC">
                <w:rPr>
                  <w:rFonts w:ascii="Times New Roman" w:hAnsi="Times New Roman" w:cs="Times New Roman"/>
                  <w:b/>
                  <w:sz w:val="24"/>
                  <w:szCs w:val="24"/>
                  <w:rPrChange w:id="105" w:author="Trinh Thanh" w:date="2018-04-17T20:54:00Z">
                    <w:rPr>
                      <w:b/>
                    </w:rPr>
                  </w:rPrChange>
                </w:rPr>
                <w:t> </w:t>
              </w:r>
            </w:ins>
          </w:p>
        </w:tc>
      </w:tr>
      <w:tr w:rsidR="005F3BAC" w:rsidRPr="006176AC" w14:paraId="2643D450" w14:textId="77777777" w:rsidTr="005F3BAC">
        <w:tblPrEx>
          <w:tblW w:w="0" w:type="auto"/>
          <w:tblPrExChange w:id="106" w:author="Hoan Ng" w:date="2017-03-20T22:19:00Z">
            <w:tblPrEx>
              <w:tblW w:w="0" w:type="auto"/>
            </w:tblPrEx>
          </w:tblPrExChange>
        </w:tblPrEx>
        <w:trPr>
          <w:trHeight w:val="300"/>
          <w:ins w:id="107" w:author="Hoan Ng" w:date="2017-03-20T22:18:00Z"/>
          <w:trPrChange w:id="108" w:author="Hoan Ng" w:date="2017-03-20T22:19:00Z">
            <w:trPr>
              <w:trHeight w:val="300"/>
            </w:trPr>
          </w:trPrChange>
        </w:trPr>
        <w:tc>
          <w:tcPr>
            <w:tcW w:w="985" w:type="dxa"/>
            <w:hideMark/>
            <w:tcPrChange w:id="109" w:author="Hoan Ng" w:date="2017-03-20T22:19:00Z">
              <w:tcPr>
                <w:tcW w:w="8140" w:type="dxa"/>
                <w:gridSpan w:val="2"/>
                <w:hideMark/>
              </w:tcPr>
            </w:tcPrChange>
          </w:tcPr>
          <w:p w14:paraId="514D50C3" w14:textId="77777777" w:rsidR="005F3BAC" w:rsidRPr="006176AC" w:rsidRDefault="005F3BAC" w:rsidP="00F30356">
            <w:pPr>
              <w:jc w:val="both"/>
              <w:rPr>
                <w:ins w:id="110" w:author="Hoan Ng" w:date="2017-03-20T22:18:00Z"/>
                <w:rFonts w:ascii="Times New Roman" w:hAnsi="Times New Roman" w:cs="Times New Roman"/>
                <w:b/>
                <w:sz w:val="24"/>
                <w:szCs w:val="24"/>
                <w:rPrChange w:id="111" w:author="Trinh Thanh" w:date="2018-04-17T20:54:00Z">
                  <w:rPr>
                    <w:ins w:id="112" w:author="Hoan Ng" w:date="2017-03-20T22:18:00Z"/>
                    <w:b/>
                  </w:rPr>
                </w:rPrChange>
              </w:rPr>
              <w:pPrChange w:id="113" w:author="Trinh Thanh" w:date="2018-04-17T21:06:00Z">
                <w:pPr/>
              </w:pPrChange>
            </w:pPr>
            <w:ins w:id="114" w:author="Hoan Ng" w:date="2017-03-20T22:18:00Z">
              <w:r w:rsidRPr="006176AC">
                <w:rPr>
                  <w:rFonts w:ascii="Times New Roman" w:hAnsi="Times New Roman" w:cs="Times New Roman"/>
                  <w:b/>
                  <w:sz w:val="24"/>
                  <w:szCs w:val="24"/>
                  <w:rPrChange w:id="115" w:author="Trinh Thanh" w:date="2018-04-17T20:54:00Z">
                    <w:rPr>
                      <w:b/>
                    </w:rPr>
                  </w:rPrChange>
                </w:rPr>
                <w:t> </w:t>
              </w:r>
            </w:ins>
          </w:p>
        </w:tc>
        <w:tc>
          <w:tcPr>
            <w:tcW w:w="4702" w:type="dxa"/>
            <w:hideMark/>
            <w:tcPrChange w:id="116" w:author="Hoan Ng" w:date="2017-03-20T22:19:00Z">
              <w:tcPr>
                <w:tcW w:w="3340" w:type="dxa"/>
                <w:gridSpan w:val="2"/>
                <w:hideMark/>
              </w:tcPr>
            </w:tcPrChange>
          </w:tcPr>
          <w:p w14:paraId="1E203B55" w14:textId="77777777" w:rsidR="005F3BAC" w:rsidRPr="006176AC" w:rsidRDefault="005F3BAC" w:rsidP="00F30356">
            <w:pPr>
              <w:jc w:val="both"/>
              <w:rPr>
                <w:ins w:id="117" w:author="Hoan Ng" w:date="2017-03-20T22:18:00Z"/>
                <w:rFonts w:ascii="Times New Roman" w:hAnsi="Times New Roman" w:cs="Times New Roman"/>
                <w:b/>
                <w:sz w:val="24"/>
                <w:szCs w:val="24"/>
                <w:rPrChange w:id="118" w:author="Trinh Thanh" w:date="2018-04-17T20:54:00Z">
                  <w:rPr>
                    <w:ins w:id="119" w:author="Hoan Ng" w:date="2017-03-20T22:18:00Z"/>
                    <w:b/>
                  </w:rPr>
                </w:rPrChange>
              </w:rPr>
              <w:pPrChange w:id="120" w:author="Trinh Thanh" w:date="2018-04-17T21:06:00Z">
                <w:pPr/>
              </w:pPrChange>
            </w:pPr>
            <w:ins w:id="121" w:author="Hoan Ng" w:date="2017-03-20T22:18:00Z">
              <w:r w:rsidRPr="006176AC">
                <w:rPr>
                  <w:rFonts w:ascii="Times New Roman" w:hAnsi="Times New Roman" w:cs="Times New Roman"/>
                  <w:b/>
                  <w:sz w:val="24"/>
                  <w:szCs w:val="24"/>
                  <w:rPrChange w:id="122" w:author="Trinh Thanh" w:date="2018-04-17T20:54:00Z">
                    <w:rPr>
                      <w:b/>
                    </w:rPr>
                  </w:rPrChange>
                </w:rPr>
                <w:t>Tìm hiểu công nghệ liên quan</w:t>
              </w:r>
            </w:ins>
          </w:p>
        </w:tc>
        <w:tc>
          <w:tcPr>
            <w:tcW w:w="1027" w:type="dxa"/>
            <w:hideMark/>
            <w:tcPrChange w:id="123" w:author="Hoan Ng" w:date="2017-03-20T22:19:00Z">
              <w:tcPr>
                <w:tcW w:w="960" w:type="dxa"/>
                <w:gridSpan w:val="2"/>
                <w:hideMark/>
              </w:tcPr>
            </w:tcPrChange>
          </w:tcPr>
          <w:p w14:paraId="5590F455" w14:textId="737EE9EB" w:rsidR="005F3BAC" w:rsidRPr="006176AC" w:rsidRDefault="005F3BAC" w:rsidP="00F30356">
            <w:pPr>
              <w:jc w:val="both"/>
              <w:rPr>
                <w:ins w:id="124" w:author="Hoan Ng" w:date="2017-03-20T22:18:00Z"/>
                <w:rFonts w:ascii="Times New Roman" w:hAnsi="Times New Roman" w:cs="Times New Roman"/>
                <w:b/>
                <w:sz w:val="24"/>
                <w:szCs w:val="24"/>
                <w:rPrChange w:id="125" w:author="Trinh Thanh" w:date="2018-04-17T20:54:00Z">
                  <w:rPr>
                    <w:ins w:id="126" w:author="Hoan Ng" w:date="2017-03-20T22:18:00Z"/>
                    <w:b/>
                  </w:rPr>
                </w:rPrChange>
              </w:rPr>
              <w:pPrChange w:id="127" w:author="Trinh Thanh" w:date="2018-04-17T21:06:00Z">
                <w:pPr/>
              </w:pPrChange>
            </w:pPr>
            <w:ins w:id="128" w:author="Hoan Ng" w:date="2017-03-20T22:18:00Z">
              <w:r w:rsidRPr="006176AC">
                <w:rPr>
                  <w:rFonts w:ascii="Times New Roman" w:hAnsi="Times New Roman" w:cs="Times New Roman"/>
                  <w:b/>
                  <w:sz w:val="24"/>
                  <w:szCs w:val="24"/>
                  <w:rPrChange w:id="129" w:author="Trinh Thanh" w:date="2018-04-17T20:54:00Z">
                    <w:rPr>
                      <w:b/>
                    </w:rPr>
                  </w:rPrChange>
                </w:rPr>
                <w:t> </w:t>
              </w:r>
            </w:ins>
            <w:ins w:id="130" w:author="LÊ VĂN PA" w:date="2018-03-13T08:24:00Z">
              <w:r w:rsidR="0068408A" w:rsidRPr="006176AC">
                <w:rPr>
                  <w:rFonts w:ascii="Times New Roman" w:hAnsi="Times New Roman" w:cs="Times New Roman"/>
                  <w:b/>
                  <w:sz w:val="24"/>
                  <w:szCs w:val="24"/>
                  <w:rPrChange w:id="131" w:author="Trinh Thanh" w:date="2018-04-17T20:54:00Z">
                    <w:rPr>
                      <w:b/>
                    </w:rPr>
                  </w:rPrChange>
                </w:rPr>
                <w:t>7</w:t>
              </w:r>
            </w:ins>
          </w:p>
        </w:tc>
        <w:tc>
          <w:tcPr>
            <w:tcW w:w="868" w:type="dxa"/>
            <w:hideMark/>
            <w:tcPrChange w:id="132" w:author="Hoan Ng" w:date="2017-03-20T22:19:00Z">
              <w:tcPr>
                <w:tcW w:w="960" w:type="dxa"/>
                <w:gridSpan w:val="2"/>
                <w:hideMark/>
              </w:tcPr>
            </w:tcPrChange>
          </w:tcPr>
          <w:p w14:paraId="34FA5385" w14:textId="352FFE55" w:rsidR="005F3BAC" w:rsidRPr="006176AC" w:rsidRDefault="005F3BAC" w:rsidP="00F30356">
            <w:pPr>
              <w:jc w:val="both"/>
              <w:rPr>
                <w:ins w:id="133" w:author="Hoan Ng" w:date="2017-03-20T22:18:00Z"/>
                <w:rFonts w:ascii="Times New Roman" w:hAnsi="Times New Roman" w:cs="Times New Roman"/>
                <w:b/>
                <w:sz w:val="24"/>
                <w:szCs w:val="24"/>
                <w:rPrChange w:id="134" w:author="Trinh Thanh" w:date="2018-04-17T20:54:00Z">
                  <w:rPr>
                    <w:ins w:id="135" w:author="Hoan Ng" w:date="2017-03-20T22:18:00Z"/>
                    <w:b/>
                  </w:rPr>
                </w:rPrChange>
              </w:rPr>
              <w:pPrChange w:id="136" w:author="Trinh Thanh" w:date="2018-04-17T21:06:00Z">
                <w:pPr/>
              </w:pPrChange>
            </w:pPr>
            <w:ins w:id="137" w:author="Hoan Ng" w:date="2017-03-20T22:18:00Z">
              <w:r w:rsidRPr="006176AC">
                <w:rPr>
                  <w:rFonts w:ascii="Times New Roman" w:hAnsi="Times New Roman" w:cs="Times New Roman"/>
                  <w:b/>
                  <w:sz w:val="24"/>
                  <w:szCs w:val="24"/>
                  <w:rPrChange w:id="138" w:author="Trinh Thanh" w:date="2018-04-17T20:54:00Z">
                    <w:rPr>
                      <w:b/>
                    </w:rPr>
                  </w:rPrChange>
                </w:rPr>
                <w:t> </w:t>
              </w:r>
            </w:ins>
            <w:ins w:id="139" w:author="LÊ VĂN PA" w:date="2018-03-13T08:24:00Z">
              <w:r w:rsidR="0068408A" w:rsidRPr="006176AC">
                <w:rPr>
                  <w:rFonts w:ascii="Times New Roman" w:hAnsi="Times New Roman" w:cs="Times New Roman"/>
                  <w:b/>
                  <w:sz w:val="24"/>
                  <w:szCs w:val="24"/>
                  <w:rPrChange w:id="140" w:author="Trinh Thanh" w:date="2018-04-17T20:54:00Z">
                    <w:rPr>
                      <w:b/>
                    </w:rPr>
                  </w:rPrChange>
                </w:rPr>
                <w:t>Mọi người</w:t>
              </w:r>
            </w:ins>
          </w:p>
        </w:tc>
        <w:tc>
          <w:tcPr>
            <w:tcW w:w="978" w:type="dxa"/>
            <w:hideMark/>
            <w:tcPrChange w:id="141" w:author="Hoan Ng" w:date="2017-03-20T22:19:00Z">
              <w:tcPr>
                <w:tcW w:w="960" w:type="dxa"/>
                <w:hideMark/>
              </w:tcPr>
            </w:tcPrChange>
          </w:tcPr>
          <w:p w14:paraId="0262EBB6" w14:textId="77777777" w:rsidR="005F3BAC" w:rsidRPr="006176AC" w:rsidRDefault="005F3BAC" w:rsidP="00F30356">
            <w:pPr>
              <w:jc w:val="both"/>
              <w:rPr>
                <w:ins w:id="142" w:author="Hoan Ng" w:date="2017-03-20T22:18:00Z"/>
                <w:rFonts w:ascii="Times New Roman" w:hAnsi="Times New Roman" w:cs="Times New Roman"/>
                <w:b/>
                <w:sz w:val="24"/>
                <w:szCs w:val="24"/>
                <w:rPrChange w:id="143" w:author="Trinh Thanh" w:date="2018-04-17T20:54:00Z">
                  <w:rPr>
                    <w:ins w:id="144" w:author="Hoan Ng" w:date="2017-03-20T22:18:00Z"/>
                    <w:b/>
                  </w:rPr>
                </w:rPrChange>
              </w:rPr>
              <w:pPrChange w:id="145" w:author="Trinh Thanh" w:date="2018-04-17T21:06:00Z">
                <w:pPr/>
              </w:pPrChange>
            </w:pPr>
            <w:ins w:id="146" w:author="Hoan Ng" w:date="2017-03-20T22:18:00Z">
              <w:r w:rsidRPr="006176AC">
                <w:rPr>
                  <w:rFonts w:ascii="Times New Roman" w:hAnsi="Times New Roman" w:cs="Times New Roman"/>
                  <w:b/>
                  <w:sz w:val="24"/>
                  <w:szCs w:val="24"/>
                  <w:rPrChange w:id="147" w:author="Trinh Thanh" w:date="2018-04-17T20:54:00Z">
                    <w:rPr>
                      <w:b/>
                    </w:rPr>
                  </w:rPrChange>
                </w:rPr>
                <w:t> </w:t>
              </w:r>
            </w:ins>
          </w:p>
        </w:tc>
        <w:tc>
          <w:tcPr>
            <w:tcW w:w="790" w:type="dxa"/>
            <w:hideMark/>
            <w:tcPrChange w:id="148" w:author="Hoan Ng" w:date="2017-03-20T22:19:00Z">
              <w:tcPr>
                <w:tcW w:w="960" w:type="dxa"/>
                <w:gridSpan w:val="2"/>
                <w:hideMark/>
              </w:tcPr>
            </w:tcPrChange>
          </w:tcPr>
          <w:p w14:paraId="27F96927" w14:textId="77777777" w:rsidR="005F3BAC" w:rsidRPr="006176AC" w:rsidRDefault="005F3BAC" w:rsidP="00F30356">
            <w:pPr>
              <w:jc w:val="both"/>
              <w:rPr>
                <w:ins w:id="149" w:author="Hoan Ng" w:date="2017-03-20T22:18:00Z"/>
                <w:rFonts w:ascii="Times New Roman" w:hAnsi="Times New Roman" w:cs="Times New Roman"/>
                <w:b/>
                <w:sz w:val="24"/>
                <w:szCs w:val="24"/>
                <w:rPrChange w:id="150" w:author="Trinh Thanh" w:date="2018-04-17T20:54:00Z">
                  <w:rPr>
                    <w:ins w:id="151" w:author="Hoan Ng" w:date="2017-03-20T22:18:00Z"/>
                    <w:b/>
                  </w:rPr>
                </w:rPrChange>
              </w:rPr>
              <w:pPrChange w:id="152" w:author="Trinh Thanh" w:date="2018-04-17T21:06:00Z">
                <w:pPr/>
              </w:pPrChange>
            </w:pPr>
            <w:ins w:id="153" w:author="Hoan Ng" w:date="2017-03-20T22:18:00Z">
              <w:r w:rsidRPr="006176AC">
                <w:rPr>
                  <w:rFonts w:ascii="Times New Roman" w:hAnsi="Times New Roman" w:cs="Times New Roman"/>
                  <w:b/>
                  <w:sz w:val="24"/>
                  <w:szCs w:val="24"/>
                  <w:rPrChange w:id="154" w:author="Trinh Thanh" w:date="2018-04-17T20:54:00Z">
                    <w:rPr>
                      <w:b/>
                    </w:rPr>
                  </w:rPrChange>
                </w:rPr>
                <w:t> </w:t>
              </w:r>
            </w:ins>
          </w:p>
        </w:tc>
      </w:tr>
      <w:tr w:rsidR="005F3BAC" w:rsidRPr="006176AC" w14:paraId="6CDE6BAD" w14:textId="77777777" w:rsidTr="005F3BAC">
        <w:tblPrEx>
          <w:tblW w:w="0" w:type="auto"/>
          <w:tblPrExChange w:id="155" w:author="Hoan Ng" w:date="2017-03-20T22:19:00Z">
            <w:tblPrEx>
              <w:tblW w:w="0" w:type="auto"/>
            </w:tblPrEx>
          </w:tblPrExChange>
        </w:tblPrEx>
        <w:trPr>
          <w:trHeight w:val="300"/>
          <w:ins w:id="156" w:author="Hoan Ng" w:date="2017-03-20T22:18:00Z"/>
          <w:trPrChange w:id="157" w:author="Hoan Ng" w:date="2017-03-20T22:19:00Z">
            <w:trPr>
              <w:trHeight w:val="300"/>
            </w:trPr>
          </w:trPrChange>
        </w:trPr>
        <w:tc>
          <w:tcPr>
            <w:tcW w:w="9350" w:type="dxa"/>
            <w:gridSpan w:val="6"/>
            <w:hideMark/>
            <w:tcPrChange w:id="158" w:author="Hoan Ng" w:date="2017-03-20T22:19:00Z">
              <w:tcPr>
                <w:tcW w:w="15320" w:type="dxa"/>
                <w:gridSpan w:val="11"/>
                <w:hideMark/>
              </w:tcPr>
            </w:tcPrChange>
          </w:tcPr>
          <w:p w14:paraId="1334D50F" w14:textId="77777777" w:rsidR="005F3BAC" w:rsidRPr="006176AC" w:rsidRDefault="005F3BAC" w:rsidP="00F30356">
            <w:pPr>
              <w:jc w:val="both"/>
              <w:rPr>
                <w:ins w:id="159" w:author="Hoan Ng" w:date="2017-03-20T22:18:00Z"/>
                <w:rFonts w:ascii="Times New Roman" w:hAnsi="Times New Roman" w:cs="Times New Roman"/>
                <w:b/>
                <w:bCs/>
                <w:sz w:val="24"/>
                <w:szCs w:val="24"/>
                <w:rPrChange w:id="160" w:author="Trinh Thanh" w:date="2018-04-17T20:54:00Z">
                  <w:rPr>
                    <w:ins w:id="161" w:author="Hoan Ng" w:date="2017-03-20T22:18:00Z"/>
                    <w:b/>
                    <w:bCs/>
                  </w:rPr>
                </w:rPrChange>
              </w:rPr>
              <w:pPrChange w:id="162" w:author="Trinh Thanh" w:date="2018-04-17T21:06:00Z">
                <w:pPr/>
              </w:pPrChange>
            </w:pPr>
            <w:ins w:id="163" w:author="Hoan Ng" w:date="2017-03-20T22:18:00Z">
              <w:r w:rsidRPr="006176AC">
                <w:rPr>
                  <w:rFonts w:ascii="Times New Roman" w:hAnsi="Times New Roman" w:cs="Times New Roman"/>
                  <w:b/>
                  <w:bCs/>
                  <w:sz w:val="24"/>
                  <w:szCs w:val="24"/>
                  <w:rPrChange w:id="164" w:author="Trinh Thanh" w:date="2018-04-17T20:54:00Z">
                    <w:rPr>
                      <w:b/>
                      <w:bCs/>
                    </w:rPr>
                  </w:rPrChange>
                </w:rPr>
                <w:t>I. VIẾT BÁO CÁO</w:t>
              </w:r>
            </w:ins>
          </w:p>
        </w:tc>
      </w:tr>
      <w:tr w:rsidR="005F3BAC" w:rsidRPr="006176AC" w14:paraId="0A629662" w14:textId="77777777" w:rsidTr="005F3BAC">
        <w:tblPrEx>
          <w:tblW w:w="0" w:type="auto"/>
          <w:tblPrExChange w:id="165" w:author="Hoan Ng" w:date="2017-03-20T22:19:00Z">
            <w:tblPrEx>
              <w:tblW w:w="0" w:type="auto"/>
            </w:tblPrEx>
          </w:tblPrExChange>
        </w:tblPrEx>
        <w:trPr>
          <w:trHeight w:val="300"/>
          <w:ins w:id="166" w:author="Hoan Ng" w:date="2017-03-20T22:18:00Z"/>
          <w:trPrChange w:id="167" w:author="Hoan Ng" w:date="2017-03-20T22:19:00Z">
            <w:trPr>
              <w:trHeight w:val="300"/>
            </w:trPr>
          </w:trPrChange>
        </w:trPr>
        <w:tc>
          <w:tcPr>
            <w:tcW w:w="985" w:type="dxa"/>
            <w:hideMark/>
            <w:tcPrChange w:id="168" w:author="Hoan Ng" w:date="2017-03-20T22:19:00Z">
              <w:tcPr>
                <w:tcW w:w="8140" w:type="dxa"/>
                <w:gridSpan w:val="2"/>
                <w:hideMark/>
              </w:tcPr>
            </w:tcPrChange>
          </w:tcPr>
          <w:p w14:paraId="2BD5B3C6" w14:textId="77777777" w:rsidR="005F3BAC" w:rsidRPr="006176AC" w:rsidRDefault="005F3BAC" w:rsidP="00F30356">
            <w:pPr>
              <w:jc w:val="both"/>
              <w:rPr>
                <w:ins w:id="169" w:author="Hoan Ng" w:date="2017-03-20T22:18:00Z"/>
                <w:rFonts w:ascii="Times New Roman" w:hAnsi="Times New Roman" w:cs="Times New Roman"/>
                <w:b/>
                <w:bCs/>
                <w:sz w:val="24"/>
                <w:szCs w:val="24"/>
                <w:rPrChange w:id="170" w:author="Trinh Thanh" w:date="2018-04-17T20:54:00Z">
                  <w:rPr>
                    <w:ins w:id="171" w:author="Hoan Ng" w:date="2017-03-20T22:18:00Z"/>
                    <w:b/>
                    <w:bCs/>
                  </w:rPr>
                </w:rPrChange>
              </w:rPr>
              <w:pPrChange w:id="172" w:author="Trinh Thanh" w:date="2018-04-17T21:06:00Z">
                <w:pPr/>
              </w:pPrChange>
            </w:pPr>
            <w:ins w:id="173" w:author="Hoan Ng" w:date="2017-03-20T22:18:00Z">
              <w:r w:rsidRPr="006176AC">
                <w:rPr>
                  <w:rFonts w:ascii="Times New Roman" w:hAnsi="Times New Roman" w:cs="Times New Roman"/>
                  <w:b/>
                  <w:bCs/>
                  <w:sz w:val="24"/>
                  <w:szCs w:val="24"/>
                  <w:rPrChange w:id="174" w:author="Trinh Thanh" w:date="2018-04-17T20:54:00Z">
                    <w:rPr>
                      <w:b/>
                      <w:bCs/>
                    </w:rPr>
                  </w:rPrChange>
                </w:rPr>
                <w:t> </w:t>
              </w:r>
            </w:ins>
          </w:p>
        </w:tc>
        <w:tc>
          <w:tcPr>
            <w:tcW w:w="4702" w:type="dxa"/>
            <w:hideMark/>
            <w:tcPrChange w:id="175" w:author="Hoan Ng" w:date="2017-03-20T22:19:00Z">
              <w:tcPr>
                <w:tcW w:w="3340" w:type="dxa"/>
                <w:gridSpan w:val="2"/>
                <w:hideMark/>
              </w:tcPr>
            </w:tcPrChange>
          </w:tcPr>
          <w:p w14:paraId="405E8A5F" w14:textId="77777777" w:rsidR="005F3BAC" w:rsidRPr="006176AC" w:rsidRDefault="005F3BAC" w:rsidP="00F30356">
            <w:pPr>
              <w:jc w:val="both"/>
              <w:rPr>
                <w:ins w:id="176" w:author="Hoan Ng" w:date="2017-03-20T22:18:00Z"/>
                <w:rFonts w:ascii="Times New Roman" w:hAnsi="Times New Roman" w:cs="Times New Roman"/>
                <w:b/>
                <w:bCs/>
                <w:sz w:val="24"/>
                <w:szCs w:val="24"/>
                <w:rPrChange w:id="177" w:author="Trinh Thanh" w:date="2018-04-17T20:54:00Z">
                  <w:rPr>
                    <w:ins w:id="178" w:author="Hoan Ng" w:date="2017-03-20T22:18:00Z"/>
                    <w:b/>
                    <w:bCs/>
                  </w:rPr>
                </w:rPrChange>
              </w:rPr>
              <w:pPrChange w:id="179" w:author="Trinh Thanh" w:date="2018-04-17T21:06:00Z">
                <w:pPr/>
              </w:pPrChange>
            </w:pPr>
            <w:ins w:id="180" w:author="Hoan Ng" w:date="2017-03-20T22:18:00Z">
              <w:r w:rsidRPr="006176AC">
                <w:rPr>
                  <w:rFonts w:ascii="Times New Roman" w:hAnsi="Times New Roman" w:cs="Times New Roman"/>
                  <w:b/>
                  <w:bCs/>
                  <w:sz w:val="24"/>
                  <w:szCs w:val="24"/>
                  <w:rPrChange w:id="181" w:author="Trinh Thanh" w:date="2018-04-17T20:54:00Z">
                    <w:rPr>
                      <w:b/>
                      <w:bCs/>
                    </w:rPr>
                  </w:rPrChange>
                </w:rPr>
                <w:t>Chướng 1 – Hiện trạng</w:t>
              </w:r>
            </w:ins>
          </w:p>
        </w:tc>
        <w:tc>
          <w:tcPr>
            <w:tcW w:w="1027" w:type="dxa"/>
            <w:hideMark/>
            <w:tcPrChange w:id="182" w:author="Hoan Ng" w:date="2017-03-20T22:19:00Z">
              <w:tcPr>
                <w:tcW w:w="960" w:type="dxa"/>
                <w:gridSpan w:val="2"/>
                <w:hideMark/>
              </w:tcPr>
            </w:tcPrChange>
          </w:tcPr>
          <w:p w14:paraId="05EF3761" w14:textId="77777777" w:rsidR="005F3BAC" w:rsidRPr="006176AC" w:rsidRDefault="005F3BAC" w:rsidP="00F30356">
            <w:pPr>
              <w:jc w:val="both"/>
              <w:rPr>
                <w:ins w:id="183" w:author="Hoan Ng" w:date="2017-03-20T22:18:00Z"/>
                <w:rFonts w:ascii="Times New Roman" w:hAnsi="Times New Roman" w:cs="Times New Roman"/>
                <w:b/>
                <w:bCs/>
                <w:sz w:val="24"/>
                <w:szCs w:val="24"/>
                <w:rPrChange w:id="184" w:author="Trinh Thanh" w:date="2018-04-17T20:54:00Z">
                  <w:rPr>
                    <w:ins w:id="185" w:author="Hoan Ng" w:date="2017-03-20T22:18:00Z"/>
                    <w:b/>
                    <w:bCs/>
                  </w:rPr>
                </w:rPrChange>
              </w:rPr>
              <w:pPrChange w:id="186" w:author="Trinh Thanh" w:date="2018-04-17T21:06:00Z">
                <w:pPr/>
              </w:pPrChange>
            </w:pPr>
            <w:ins w:id="187" w:author="Hoan Ng" w:date="2017-03-20T22:18:00Z">
              <w:r w:rsidRPr="006176AC">
                <w:rPr>
                  <w:rFonts w:ascii="Times New Roman" w:hAnsi="Times New Roman" w:cs="Times New Roman"/>
                  <w:b/>
                  <w:bCs/>
                  <w:sz w:val="24"/>
                  <w:szCs w:val="24"/>
                  <w:rPrChange w:id="188" w:author="Trinh Thanh" w:date="2018-04-17T20:54:00Z">
                    <w:rPr>
                      <w:b/>
                      <w:bCs/>
                    </w:rPr>
                  </w:rPrChange>
                </w:rPr>
                <w:t> </w:t>
              </w:r>
            </w:ins>
          </w:p>
        </w:tc>
        <w:tc>
          <w:tcPr>
            <w:tcW w:w="868" w:type="dxa"/>
            <w:hideMark/>
            <w:tcPrChange w:id="189" w:author="Hoan Ng" w:date="2017-03-20T22:19:00Z">
              <w:tcPr>
                <w:tcW w:w="960" w:type="dxa"/>
                <w:gridSpan w:val="2"/>
                <w:hideMark/>
              </w:tcPr>
            </w:tcPrChange>
          </w:tcPr>
          <w:p w14:paraId="452C480C" w14:textId="77777777" w:rsidR="005F3BAC" w:rsidRPr="006176AC" w:rsidRDefault="005F3BAC" w:rsidP="00F30356">
            <w:pPr>
              <w:jc w:val="both"/>
              <w:rPr>
                <w:ins w:id="190" w:author="Hoan Ng" w:date="2017-03-20T22:18:00Z"/>
                <w:rFonts w:ascii="Times New Roman" w:hAnsi="Times New Roman" w:cs="Times New Roman"/>
                <w:b/>
                <w:bCs/>
                <w:sz w:val="24"/>
                <w:szCs w:val="24"/>
                <w:rPrChange w:id="191" w:author="Trinh Thanh" w:date="2018-04-17T20:54:00Z">
                  <w:rPr>
                    <w:ins w:id="192" w:author="Hoan Ng" w:date="2017-03-20T22:18:00Z"/>
                    <w:b/>
                    <w:bCs/>
                  </w:rPr>
                </w:rPrChange>
              </w:rPr>
              <w:pPrChange w:id="193" w:author="Trinh Thanh" w:date="2018-04-17T21:06:00Z">
                <w:pPr/>
              </w:pPrChange>
            </w:pPr>
            <w:ins w:id="194" w:author="Hoan Ng" w:date="2017-03-20T22:18:00Z">
              <w:r w:rsidRPr="006176AC">
                <w:rPr>
                  <w:rFonts w:ascii="Times New Roman" w:hAnsi="Times New Roman" w:cs="Times New Roman"/>
                  <w:b/>
                  <w:bCs/>
                  <w:sz w:val="24"/>
                  <w:szCs w:val="24"/>
                  <w:rPrChange w:id="195" w:author="Trinh Thanh" w:date="2018-04-17T20:54:00Z">
                    <w:rPr>
                      <w:b/>
                      <w:bCs/>
                    </w:rPr>
                  </w:rPrChange>
                </w:rPr>
                <w:t> </w:t>
              </w:r>
            </w:ins>
          </w:p>
        </w:tc>
        <w:tc>
          <w:tcPr>
            <w:tcW w:w="978" w:type="dxa"/>
            <w:hideMark/>
            <w:tcPrChange w:id="196" w:author="Hoan Ng" w:date="2017-03-20T22:19:00Z">
              <w:tcPr>
                <w:tcW w:w="960" w:type="dxa"/>
                <w:hideMark/>
              </w:tcPr>
            </w:tcPrChange>
          </w:tcPr>
          <w:p w14:paraId="4ED4DCF5" w14:textId="77777777" w:rsidR="005F3BAC" w:rsidRPr="006176AC" w:rsidRDefault="005F3BAC" w:rsidP="00F30356">
            <w:pPr>
              <w:jc w:val="both"/>
              <w:rPr>
                <w:ins w:id="197" w:author="Hoan Ng" w:date="2017-03-20T22:18:00Z"/>
                <w:rFonts w:ascii="Times New Roman" w:hAnsi="Times New Roman" w:cs="Times New Roman"/>
                <w:b/>
                <w:bCs/>
                <w:sz w:val="24"/>
                <w:szCs w:val="24"/>
                <w:rPrChange w:id="198" w:author="Trinh Thanh" w:date="2018-04-17T20:54:00Z">
                  <w:rPr>
                    <w:ins w:id="199" w:author="Hoan Ng" w:date="2017-03-20T22:18:00Z"/>
                    <w:b/>
                    <w:bCs/>
                  </w:rPr>
                </w:rPrChange>
              </w:rPr>
              <w:pPrChange w:id="200" w:author="Trinh Thanh" w:date="2018-04-17T21:06:00Z">
                <w:pPr/>
              </w:pPrChange>
            </w:pPr>
            <w:ins w:id="201" w:author="Hoan Ng" w:date="2017-03-20T22:18:00Z">
              <w:r w:rsidRPr="006176AC">
                <w:rPr>
                  <w:rFonts w:ascii="Times New Roman" w:hAnsi="Times New Roman" w:cs="Times New Roman"/>
                  <w:b/>
                  <w:bCs/>
                  <w:sz w:val="24"/>
                  <w:szCs w:val="24"/>
                  <w:rPrChange w:id="202" w:author="Trinh Thanh" w:date="2018-04-17T20:54:00Z">
                    <w:rPr>
                      <w:b/>
                      <w:bCs/>
                    </w:rPr>
                  </w:rPrChange>
                </w:rPr>
                <w:t> </w:t>
              </w:r>
            </w:ins>
          </w:p>
        </w:tc>
        <w:tc>
          <w:tcPr>
            <w:tcW w:w="790" w:type="dxa"/>
            <w:hideMark/>
            <w:tcPrChange w:id="203" w:author="Hoan Ng" w:date="2017-03-20T22:19:00Z">
              <w:tcPr>
                <w:tcW w:w="960" w:type="dxa"/>
                <w:gridSpan w:val="2"/>
                <w:hideMark/>
              </w:tcPr>
            </w:tcPrChange>
          </w:tcPr>
          <w:p w14:paraId="572D92B9" w14:textId="77777777" w:rsidR="005F3BAC" w:rsidRPr="006176AC" w:rsidRDefault="005F3BAC" w:rsidP="00F30356">
            <w:pPr>
              <w:jc w:val="both"/>
              <w:rPr>
                <w:ins w:id="204" w:author="Hoan Ng" w:date="2017-03-20T22:18:00Z"/>
                <w:rFonts w:ascii="Times New Roman" w:hAnsi="Times New Roman" w:cs="Times New Roman"/>
                <w:b/>
                <w:bCs/>
                <w:sz w:val="24"/>
                <w:szCs w:val="24"/>
                <w:rPrChange w:id="205" w:author="Trinh Thanh" w:date="2018-04-17T20:54:00Z">
                  <w:rPr>
                    <w:ins w:id="206" w:author="Hoan Ng" w:date="2017-03-20T22:18:00Z"/>
                    <w:b/>
                    <w:bCs/>
                  </w:rPr>
                </w:rPrChange>
              </w:rPr>
              <w:pPrChange w:id="207" w:author="Trinh Thanh" w:date="2018-04-17T21:06:00Z">
                <w:pPr/>
              </w:pPrChange>
            </w:pPr>
            <w:ins w:id="208" w:author="Hoan Ng" w:date="2017-03-20T22:18:00Z">
              <w:r w:rsidRPr="006176AC">
                <w:rPr>
                  <w:rFonts w:ascii="Times New Roman" w:hAnsi="Times New Roman" w:cs="Times New Roman"/>
                  <w:b/>
                  <w:bCs/>
                  <w:sz w:val="24"/>
                  <w:szCs w:val="24"/>
                  <w:rPrChange w:id="209" w:author="Trinh Thanh" w:date="2018-04-17T20:54:00Z">
                    <w:rPr>
                      <w:b/>
                      <w:bCs/>
                    </w:rPr>
                  </w:rPrChange>
                </w:rPr>
                <w:t> </w:t>
              </w:r>
            </w:ins>
          </w:p>
        </w:tc>
      </w:tr>
      <w:tr w:rsidR="005F3BAC" w:rsidRPr="006176AC" w14:paraId="5ED53D5F"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032FD28C" w14:textId="77777777" w:rsidR="005F3BAC" w:rsidRPr="006176AC" w:rsidRDefault="005F3BAC" w:rsidP="00F30356">
            <w:pPr>
              <w:jc w:val="both"/>
              <w:rPr>
                <w:ins w:id="214" w:author="Hoan Ng" w:date="2017-03-20T22:18:00Z"/>
                <w:rFonts w:ascii="Times New Roman" w:hAnsi="Times New Roman" w:cs="Times New Roman"/>
                <w:b/>
                <w:bCs/>
                <w:sz w:val="24"/>
                <w:szCs w:val="24"/>
                <w:rPrChange w:id="215" w:author="Trinh Thanh" w:date="2018-04-17T20:54:00Z">
                  <w:rPr>
                    <w:ins w:id="216" w:author="Hoan Ng" w:date="2017-03-20T22:18:00Z"/>
                    <w:b/>
                    <w:bCs/>
                  </w:rPr>
                </w:rPrChange>
              </w:rPr>
              <w:pPrChange w:id="217" w:author="Trinh Thanh" w:date="2018-04-17T21:06:00Z">
                <w:pPr/>
              </w:pPrChange>
            </w:pPr>
            <w:ins w:id="218" w:author="Hoan Ng" w:date="2017-03-20T22:18:00Z">
              <w:r w:rsidRPr="006176AC">
                <w:rPr>
                  <w:rFonts w:ascii="Times New Roman" w:hAnsi="Times New Roman" w:cs="Times New Roman"/>
                  <w:b/>
                  <w:bCs/>
                  <w:sz w:val="24"/>
                  <w:szCs w:val="24"/>
                  <w:rPrChange w:id="219" w:author="Trinh Thanh" w:date="2018-04-17T20:54:00Z">
                    <w:rPr>
                      <w:b/>
                      <w:bCs/>
                    </w:rPr>
                  </w:rPrChange>
                </w:rPr>
                <w:t> </w:t>
              </w:r>
            </w:ins>
          </w:p>
        </w:tc>
        <w:tc>
          <w:tcPr>
            <w:tcW w:w="4702" w:type="dxa"/>
            <w:hideMark/>
            <w:tcPrChange w:id="220" w:author="Hoan Ng" w:date="2017-03-20T22:19:00Z">
              <w:tcPr>
                <w:tcW w:w="3340" w:type="dxa"/>
                <w:gridSpan w:val="2"/>
                <w:hideMark/>
              </w:tcPr>
            </w:tcPrChange>
          </w:tcPr>
          <w:p w14:paraId="5CACE706" w14:textId="77777777" w:rsidR="005F3BAC" w:rsidRPr="006176AC" w:rsidRDefault="005F3BAC" w:rsidP="00F30356">
            <w:pPr>
              <w:jc w:val="both"/>
              <w:rPr>
                <w:ins w:id="221" w:author="Hoan Ng" w:date="2017-03-20T22:18:00Z"/>
                <w:rFonts w:ascii="Times New Roman" w:hAnsi="Times New Roman" w:cs="Times New Roman"/>
                <w:b/>
                <w:bCs/>
                <w:sz w:val="24"/>
                <w:szCs w:val="24"/>
                <w:rPrChange w:id="222" w:author="Trinh Thanh" w:date="2018-04-17T20:54:00Z">
                  <w:rPr>
                    <w:ins w:id="223" w:author="Hoan Ng" w:date="2017-03-20T22:18:00Z"/>
                    <w:b/>
                    <w:bCs/>
                  </w:rPr>
                </w:rPrChange>
              </w:rPr>
              <w:pPrChange w:id="224" w:author="Trinh Thanh" w:date="2018-04-17T21:06:00Z">
                <w:pPr/>
              </w:pPrChange>
            </w:pPr>
            <w:ins w:id="225" w:author="Hoan Ng" w:date="2017-03-20T22:18:00Z">
              <w:r w:rsidRPr="006176AC">
                <w:rPr>
                  <w:rFonts w:ascii="Times New Roman" w:hAnsi="Times New Roman" w:cs="Times New Roman"/>
                  <w:b/>
                  <w:bCs/>
                  <w:sz w:val="24"/>
                  <w:szCs w:val="24"/>
                  <w:rPrChange w:id="226" w:author="Trinh Thanh" w:date="2018-04-17T20:54:00Z">
                    <w:rPr>
                      <w:b/>
                      <w:bCs/>
                    </w:rPr>
                  </w:rPrChange>
                </w:rPr>
                <w:t>1.1. Hiện trạng tổ chức</w:t>
              </w:r>
            </w:ins>
          </w:p>
        </w:tc>
        <w:tc>
          <w:tcPr>
            <w:tcW w:w="1027" w:type="dxa"/>
            <w:hideMark/>
            <w:tcPrChange w:id="227" w:author="Hoan Ng" w:date="2017-03-20T22:19:00Z">
              <w:tcPr>
                <w:tcW w:w="960" w:type="dxa"/>
                <w:gridSpan w:val="2"/>
                <w:hideMark/>
              </w:tcPr>
            </w:tcPrChange>
          </w:tcPr>
          <w:p w14:paraId="7027CACA" w14:textId="7C092909" w:rsidR="005F3BAC" w:rsidRPr="006176AC" w:rsidRDefault="005F3BAC" w:rsidP="00F30356">
            <w:pPr>
              <w:jc w:val="both"/>
              <w:rPr>
                <w:ins w:id="228" w:author="Hoan Ng" w:date="2017-03-20T22:18:00Z"/>
                <w:rFonts w:ascii="Times New Roman" w:hAnsi="Times New Roman" w:cs="Times New Roman"/>
                <w:b/>
                <w:bCs/>
                <w:sz w:val="24"/>
                <w:szCs w:val="24"/>
                <w:rPrChange w:id="229" w:author="Trinh Thanh" w:date="2018-04-17T20:54:00Z">
                  <w:rPr>
                    <w:ins w:id="230" w:author="Hoan Ng" w:date="2017-03-20T22:18:00Z"/>
                    <w:b/>
                    <w:bCs/>
                  </w:rPr>
                </w:rPrChange>
              </w:rPr>
              <w:pPrChange w:id="231" w:author="Trinh Thanh" w:date="2018-04-17T21:06:00Z">
                <w:pPr/>
              </w:pPrChange>
            </w:pPr>
            <w:ins w:id="232" w:author="Hoan Ng" w:date="2017-03-20T22:18:00Z">
              <w:del w:id="233" w:author="LÊ VĂN PA" w:date="2018-03-13T08:25:00Z">
                <w:r w:rsidRPr="006176AC" w:rsidDel="0068408A">
                  <w:rPr>
                    <w:rFonts w:ascii="Times New Roman" w:hAnsi="Times New Roman" w:cs="Times New Roman"/>
                    <w:b/>
                    <w:bCs/>
                    <w:sz w:val="24"/>
                    <w:szCs w:val="24"/>
                    <w:rPrChange w:id="234" w:author="Trinh Thanh" w:date="2018-04-17T20:54:00Z">
                      <w:rPr>
                        <w:b/>
                        <w:bCs/>
                      </w:rPr>
                    </w:rPrChange>
                  </w:rPr>
                  <w:delText> </w:delText>
                </w:r>
              </w:del>
            </w:ins>
            <w:ins w:id="235" w:author="LÊ VĂN PA" w:date="2018-03-17T22:17:00Z">
              <w:r w:rsidR="00797F83" w:rsidRPr="006176AC">
                <w:rPr>
                  <w:rFonts w:ascii="Times New Roman" w:hAnsi="Times New Roman" w:cs="Times New Roman"/>
                  <w:b/>
                  <w:bCs/>
                  <w:sz w:val="24"/>
                  <w:szCs w:val="24"/>
                  <w:rPrChange w:id="236" w:author="Trinh Thanh" w:date="2018-04-17T20:54:00Z">
                    <w:rPr>
                      <w:b/>
                      <w:bCs/>
                    </w:rPr>
                  </w:rPrChange>
                </w:rPr>
                <w:t>2</w:t>
              </w:r>
            </w:ins>
          </w:p>
        </w:tc>
        <w:tc>
          <w:tcPr>
            <w:tcW w:w="868" w:type="dxa"/>
            <w:hideMark/>
            <w:tcPrChange w:id="237" w:author="Hoan Ng" w:date="2017-03-20T22:19:00Z">
              <w:tcPr>
                <w:tcW w:w="960" w:type="dxa"/>
                <w:gridSpan w:val="2"/>
                <w:hideMark/>
              </w:tcPr>
            </w:tcPrChange>
          </w:tcPr>
          <w:p w14:paraId="419B90A8" w14:textId="76CC6DA1" w:rsidR="005F3BAC" w:rsidRPr="006176AC" w:rsidRDefault="005F3BAC" w:rsidP="00F30356">
            <w:pPr>
              <w:jc w:val="both"/>
              <w:rPr>
                <w:ins w:id="238" w:author="Hoan Ng" w:date="2017-03-20T22:18:00Z"/>
                <w:rFonts w:ascii="Times New Roman" w:hAnsi="Times New Roman" w:cs="Times New Roman"/>
                <w:b/>
                <w:bCs/>
                <w:sz w:val="24"/>
                <w:szCs w:val="24"/>
                <w:rPrChange w:id="239" w:author="Trinh Thanh" w:date="2018-04-17T20:54:00Z">
                  <w:rPr>
                    <w:ins w:id="240" w:author="Hoan Ng" w:date="2017-03-20T22:18:00Z"/>
                    <w:b/>
                    <w:bCs/>
                  </w:rPr>
                </w:rPrChange>
              </w:rPr>
              <w:pPrChange w:id="241" w:author="Trinh Thanh" w:date="2018-04-17T21:06:00Z">
                <w:pPr/>
              </w:pPrChange>
            </w:pPr>
            <w:ins w:id="242" w:author="Hoan Ng" w:date="2017-03-20T22:18:00Z">
              <w:r w:rsidRPr="006176AC">
                <w:rPr>
                  <w:rFonts w:ascii="Times New Roman" w:hAnsi="Times New Roman" w:cs="Times New Roman"/>
                  <w:b/>
                  <w:bCs/>
                  <w:sz w:val="24"/>
                  <w:szCs w:val="24"/>
                  <w:rPrChange w:id="243" w:author="Trinh Thanh" w:date="2018-04-17T20:54:00Z">
                    <w:rPr>
                      <w:b/>
                      <w:bCs/>
                    </w:rPr>
                  </w:rPrChange>
                </w:rPr>
                <w:t> </w:t>
              </w:r>
            </w:ins>
            <w:ins w:id="244" w:author="LÊ VĂN PA" w:date="2018-03-13T08:25:00Z">
              <w:r w:rsidR="0068408A" w:rsidRPr="006176AC">
                <w:rPr>
                  <w:rFonts w:ascii="Times New Roman" w:hAnsi="Times New Roman" w:cs="Times New Roman"/>
                  <w:b/>
                  <w:bCs/>
                  <w:sz w:val="24"/>
                  <w:szCs w:val="24"/>
                  <w:rPrChange w:id="245" w:author="Trinh Thanh" w:date="2018-04-17T20:54:00Z">
                    <w:rPr>
                      <w:b/>
                      <w:bCs/>
                    </w:rPr>
                  </w:rPrChange>
                </w:rPr>
                <w:t>Pa</w:t>
              </w:r>
            </w:ins>
          </w:p>
        </w:tc>
        <w:tc>
          <w:tcPr>
            <w:tcW w:w="978" w:type="dxa"/>
            <w:hideMark/>
            <w:tcPrChange w:id="246" w:author="Hoan Ng" w:date="2017-03-20T22:19:00Z">
              <w:tcPr>
                <w:tcW w:w="960" w:type="dxa"/>
                <w:hideMark/>
              </w:tcPr>
            </w:tcPrChange>
          </w:tcPr>
          <w:p w14:paraId="08095ED1" w14:textId="77777777" w:rsidR="005F3BAC" w:rsidRPr="006176AC" w:rsidRDefault="005F3BAC" w:rsidP="00F30356">
            <w:pPr>
              <w:jc w:val="both"/>
              <w:rPr>
                <w:ins w:id="247" w:author="Hoan Ng" w:date="2017-03-20T22:18:00Z"/>
                <w:rFonts w:ascii="Times New Roman" w:hAnsi="Times New Roman" w:cs="Times New Roman"/>
                <w:b/>
                <w:bCs/>
                <w:sz w:val="24"/>
                <w:szCs w:val="24"/>
                <w:rPrChange w:id="248" w:author="Trinh Thanh" w:date="2018-04-17T20:54:00Z">
                  <w:rPr>
                    <w:ins w:id="249" w:author="Hoan Ng" w:date="2017-03-20T22:18:00Z"/>
                    <w:b/>
                    <w:bCs/>
                  </w:rPr>
                </w:rPrChange>
              </w:rPr>
              <w:pPrChange w:id="250" w:author="Trinh Thanh" w:date="2018-04-17T21:06:00Z">
                <w:pPr/>
              </w:pPrChange>
            </w:pPr>
            <w:ins w:id="251" w:author="Hoan Ng" w:date="2017-03-20T22:18:00Z">
              <w:r w:rsidRPr="006176AC">
                <w:rPr>
                  <w:rFonts w:ascii="Times New Roman" w:hAnsi="Times New Roman" w:cs="Times New Roman"/>
                  <w:b/>
                  <w:bCs/>
                  <w:sz w:val="24"/>
                  <w:szCs w:val="24"/>
                  <w:rPrChange w:id="252" w:author="Trinh Thanh" w:date="2018-04-17T20:54:00Z">
                    <w:rPr>
                      <w:b/>
                      <w:bCs/>
                    </w:rPr>
                  </w:rPrChange>
                </w:rPr>
                <w:t> </w:t>
              </w:r>
            </w:ins>
          </w:p>
        </w:tc>
        <w:tc>
          <w:tcPr>
            <w:tcW w:w="790" w:type="dxa"/>
            <w:hideMark/>
            <w:tcPrChange w:id="253" w:author="Hoan Ng" w:date="2017-03-20T22:19:00Z">
              <w:tcPr>
                <w:tcW w:w="960" w:type="dxa"/>
                <w:gridSpan w:val="2"/>
                <w:hideMark/>
              </w:tcPr>
            </w:tcPrChange>
          </w:tcPr>
          <w:p w14:paraId="6A872CF9" w14:textId="77777777" w:rsidR="005F3BAC" w:rsidRPr="006176AC" w:rsidRDefault="005F3BAC" w:rsidP="00F30356">
            <w:pPr>
              <w:jc w:val="both"/>
              <w:rPr>
                <w:ins w:id="254" w:author="Hoan Ng" w:date="2017-03-20T22:18:00Z"/>
                <w:rFonts w:ascii="Times New Roman" w:hAnsi="Times New Roman" w:cs="Times New Roman"/>
                <w:b/>
                <w:bCs/>
                <w:sz w:val="24"/>
                <w:szCs w:val="24"/>
                <w:rPrChange w:id="255" w:author="Trinh Thanh" w:date="2018-04-17T20:54:00Z">
                  <w:rPr>
                    <w:ins w:id="256" w:author="Hoan Ng" w:date="2017-03-20T22:18:00Z"/>
                    <w:b/>
                    <w:bCs/>
                  </w:rPr>
                </w:rPrChange>
              </w:rPr>
              <w:pPrChange w:id="257" w:author="Trinh Thanh" w:date="2018-04-17T21:06:00Z">
                <w:pPr/>
              </w:pPrChange>
            </w:pPr>
            <w:ins w:id="258" w:author="Hoan Ng" w:date="2017-03-20T22:18:00Z">
              <w:r w:rsidRPr="006176AC">
                <w:rPr>
                  <w:rFonts w:ascii="Times New Roman" w:hAnsi="Times New Roman" w:cs="Times New Roman"/>
                  <w:b/>
                  <w:bCs/>
                  <w:sz w:val="24"/>
                  <w:szCs w:val="24"/>
                  <w:rPrChange w:id="259" w:author="Trinh Thanh" w:date="2018-04-17T20:54:00Z">
                    <w:rPr>
                      <w:b/>
                      <w:bCs/>
                    </w:rPr>
                  </w:rPrChange>
                </w:rPr>
                <w:t> </w:t>
              </w:r>
            </w:ins>
          </w:p>
        </w:tc>
      </w:tr>
      <w:tr w:rsidR="005F3BAC" w:rsidRPr="006176AC" w14:paraId="0919D1F6" w14:textId="77777777" w:rsidTr="005F3BAC">
        <w:tblPrEx>
          <w:tblW w:w="0" w:type="auto"/>
          <w:tblPrExChange w:id="260" w:author="Hoan Ng" w:date="2017-03-20T22:19:00Z">
            <w:tblPrEx>
              <w:tblW w:w="0" w:type="auto"/>
            </w:tblPrEx>
          </w:tblPrExChange>
        </w:tblPrEx>
        <w:trPr>
          <w:trHeight w:val="300"/>
          <w:ins w:id="261" w:author="Hoan Ng" w:date="2017-03-20T22:18:00Z"/>
          <w:trPrChange w:id="262" w:author="Hoan Ng" w:date="2017-03-20T22:19:00Z">
            <w:trPr>
              <w:trHeight w:val="300"/>
            </w:trPr>
          </w:trPrChange>
        </w:trPr>
        <w:tc>
          <w:tcPr>
            <w:tcW w:w="985" w:type="dxa"/>
            <w:hideMark/>
            <w:tcPrChange w:id="263" w:author="Hoan Ng" w:date="2017-03-20T22:19:00Z">
              <w:tcPr>
                <w:tcW w:w="8140" w:type="dxa"/>
                <w:gridSpan w:val="2"/>
                <w:hideMark/>
              </w:tcPr>
            </w:tcPrChange>
          </w:tcPr>
          <w:p w14:paraId="35A05B73" w14:textId="77777777" w:rsidR="005F3BAC" w:rsidRPr="006176AC" w:rsidRDefault="005F3BAC" w:rsidP="00F30356">
            <w:pPr>
              <w:jc w:val="both"/>
              <w:rPr>
                <w:ins w:id="264" w:author="Hoan Ng" w:date="2017-03-20T22:18:00Z"/>
                <w:rFonts w:ascii="Times New Roman" w:hAnsi="Times New Roman" w:cs="Times New Roman"/>
                <w:b/>
                <w:bCs/>
                <w:sz w:val="24"/>
                <w:szCs w:val="24"/>
                <w:rPrChange w:id="265" w:author="Trinh Thanh" w:date="2018-04-17T20:54:00Z">
                  <w:rPr>
                    <w:ins w:id="266" w:author="Hoan Ng" w:date="2017-03-20T22:18:00Z"/>
                    <w:b/>
                    <w:bCs/>
                  </w:rPr>
                </w:rPrChange>
              </w:rPr>
              <w:pPrChange w:id="267" w:author="Trinh Thanh" w:date="2018-04-17T21:06:00Z">
                <w:pPr/>
              </w:pPrChange>
            </w:pPr>
            <w:ins w:id="268" w:author="Hoan Ng" w:date="2017-03-20T22:18:00Z">
              <w:r w:rsidRPr="006176AC">
                <w:rPr>
                  <w:rFonts w:ascii="Times New Roman" w:hAnsi="Times New Roman" w:cs="Times New Roman"/>
                  <w:b/>
                  <w:bCs/>
                  <w:sz w:val="24"/>
                  <w:szCs w:val="24"/>
                  <w:rPrChange w:id="269" w:author="Trinh Thanh" w:date="2018-04-17T20:54:00Z">
                    <w:rPr>
                      <w:b/>
                      <w:bCs/>
                    </w:rPr>
                  </w:rPrChange>
                </w:rPr>
                <w:t> </w:t>
              </w:r>
            </w:ins>
          </w:p>
        </w:tc>
        <w:tc>
          <w:tcPr>
            <w:tcW w:w="4702" w:type="dxa"/>
            <w:hideMark/>
            <w:tcPrChange w:id="270" w:author="Hoan Ng" w:date="2017-03-20T22:19:00Z">
              <w:tcPr>
                <w:tcW w:w="3340" w:type="dxa"/>
                <w:gridSpan w:val="2"/>
                <w:hideMark/>
              </w:tcPr>
            </w:tcPrChange>
          </w:tcPr>
          <w:p w14:paraId="63E120DE" w14:textId="3AB0B1C3" w:rsidR="005F3BAC" w:rsidRPr="006176AC" w:rsidRDefault="005F3BAC" w:rsidP="00F30356">
            <w:pPr>
              <w:jc w:val="both"/>
              <w:rPr>
                <w:ins w:id="271" w:author="Hoan Ng" w:date="2017-03-20T22:18:00Z"/>
                <w:rFonts w:ascii="Times New Roman" w:hAnsi="Times New Roman" w:cs="Times New Roman"/>
                <w:b/>
                <w:bCs/>
                <w:sz w:val="24"/>
                <w:szCs w:val="24"/>
                <w:rPrChange w:id="272" w:author="Trinh Thanh" w:date="2018-04-17T20:54:00Z">
                  <w:rPr>
                    <w:ins w:id="273" w:author="Hoan Ng" w:date="2017-03-20T22:18:00Z"/>
                    <w:b/>
                    <w:bCs/>
                  </w:rPr>
                </w:rPrChange>
              </w:rPr>
              <w:pPrChange w:id="274" w:author="Trinh Thanh" w:date="2018-04-17T21:06:00Z">
                <w:pPr/>
              </w:pPrChange>
            </w:pPr>
            <w:ins w:id="275" w:author="Hoan Ng" w:date="2017-03-20T22:18:00Z">
              <w:r w:rsidRPr="006176AC">
                <w:rPr>
                  <w:rFonts w:ascii="Times New Roman" w:hAnsi="Times New Roman" w:cs="Times New Roman"/>
                  <w:b/>
                  <w:bCs/>
                  <w:sz w:val="24"/>
                  <w:szCs w:val="24"/>
                  <w:rPrChange w:id="276" w:author="Trinh Thanh" w:date="2018-04-17T20:54:00Z">
                    <w:rPr>
                      <w:b/>
                      <w:bCs/>
                    </w:rPr>
                  </w:rPrChange>
                </w:rPr>
                <w:t>1.2.  </w:t>
              </w:r>
            </w:ins>
            <w:ins w:id="277" w:author="LÊ VĂN PA" w:date="2018-03-13T08:24:00Z">
              <w:r w:rsidR="0068408A" w:rsidRPr="006176AC">
                <w:rPr>
                  <w:rFonts w:ascii="Times New Roman" w:hAnsi="Times New Roman" w:cs="Times New Roman"/>
                  <w:b/>
                  <w:bCs/>
                  <w:sz w:val="24"/>
                  <w:szCs w:val="24"/>
                  <w:rPrChange w:id="278" w:author="Trinh Thanh" w:date="2018-04-17T20:54:00Z">
                    <w:rPr>
                      <w:b/>
                      <w:bCs/>
                    </w:rPr>
                  </w:rPrChange>
                </w:rPr>
                <w:t>Hiện trạng ng</w:t>
              </w:r>
            </w:ins>
            <w:ins w:id="279" w:author="LÊ VĂN PA" w:date="2018-03-13T08:25:00Z">
              <w:r w:rsidR="0068408A" w:rsidRPr="006176AC">
                <w:rPr>
                  <w:rFonts w:ascii="Times New Roman" w:hAnsi="Times New Roman" w:cs="Times New Roman"/>
                  <w:b/>
                  <w:bCs/>
                  <w:sz w:val="24"/>
                  <w:szCs w:val="24"/>
                  <w:rPrChange w:id="280" w:author="Trinh Thanh" w:date="2018-04-17T20:54:00Z">
                    <w:rPr>
                      <w:b/>
                      <w:bCs/>
                    </w:rPr>
                  </w:rPrChange>
                </w:rPr>
                <w:t>hiệp vụ</w:t>
              </w:r>
            </w:ins>
          </w:p>
        </w:tc>
        <w:tc>
          <w:tcPr>
            <w:tcW w:w="1027" w:type="dxa"/>
            <w:hideMark/>
            <w:tcPrChange w:id="281" w:author="Hoan Ng" w:date="2017-03-20T22:19:00Z">
              <w:tcPr>
                <w:tcW w:w="960" w:type="dxa"/>
                <w:gridSpan w:val="2"/>
                <w:hideMark/>
              </w:tcPr>
            </w:tcPrChange>
          </w:tcPr>
          <w:p w14:paraId="4EB6D989" w14:textId="4CD3A75C" w:rsidR="005F3BAC" w:rsidRPr="006176AC" w:rsidRDefault="005F3BAC" w:rsidP="00F30356">
            <w:pPr>
              <w:jc w:val="both"/>
              <w:rPr>
                <w:ins w:id="282" w:author="Hoan Ng" w:date="2017-03-20T22:18:00Z"/>
                <w:rFonts w:ascii="Times New Roman" w:hAnsi="Times New Roman" w:cs="Times New Roman"/>
                <w:b/>
                <w:bCs/>
                <w:sz w:val="24"/>
                <w:szCs w:val="24"/>
                <w:rPrChange w:id="283" w:author="Trinh Thanh" w:date="2018-04-17T20:54:00Z">
                  <w:rPr>
                    <w:ins w:id="284" w:author="Hoan Ng" w:date="2017-03-20T22:18:00Z"/>
                    <w:b/>
                    <w:bCs/>
                  </w:rPr>
                </w:rPrChange>
              </w:rPr>
              <w:pPrChange w:id="285" w:author="Trinh Thanh" w:date="2018-04-17T21:06:00Z">
                <w:pPr/>
              </w:pPrChange>
            </w:pPr>
            <w:ins w:id="286" w:author="Hoan Ng" w:date="2017-03-20T22:18:00Z">
              <w:del w:id="287" w:author="LÊ VĂN PA" w:date="2018-03-13T08:25:00Z">
                <w:r w:rsidRPr="006176AC" w:rsidDel="0068408A">
                  <w:rPr>
                    <w:rFonts w:ascii="Times New Roman" w:hAnsi="Times New Roman" w:cs="Times New Roman"/>
                    <w:b/>
                    <w:bCs/>
                    <w:sz w:val="24"/>
                    <w:szCs w:val="24"/>
                    <w:rPrChange w:id="288" w:author="Trinh Thanh" w:date="2018-04-17T20:54:00Z">
                      <w:rPr>
                        <w:b/>
                        <w:bCs/>
                      </w:rPr>
                    </w:rPrChange>
                  </w:rPr>
                  <w:delText> </w:delText>
                </w:r>
              </w:del>
            </w:ins>
            <w:ins w:id="289" w:author="LÊ VĂN PA" w:date="2018-03-17T22:17:00Z">
              <w:r w:rsidR="00797F83" w:rsidRPr="006176AC">
                <w:rPr>
                  <w:rFonts w:ascii="Times New Roman" w:hAnsi="Times New Roman" w:cs="Times New Roman"/>
                  <w:b/>
                  <w:bCs/>
                  <w:sz w:val="24"/>
                  <w:szCs w:val="24"/>
                  <w:rPrChange w:id="290" w:author="Trinh Thanh" w:date="2018-04-17T20:54:00Z">
                    <w:rPr>
                      <w:b/>
                      <w:bCs/>
                    </w:rPr>
                  </w:rPrChange>
                </w:rPr>
                <w:t>2</w:t>
              </w:r>
            </w:ins>
          </w:p>
        </w:tc>
        <w:tc>
          <w:tcPr>
            <w:tcW w:w="868" w:type="dxa"/>
            <w:hideMark/>
            <w:tcPrChange w:id="291" w:author="Hoan Ng" w:date="2017-03-20T22:19:00Z">
              <w:tcPr>
                <w:tcW w:w="960" w:type="dxa"/>
                <w:gridSpan w:val="2"/>
                <w:hideMark/>
              </w:tcPr>
            </w:tcPrChange>
          </w:tcPr>
          <w:p w14:paraId="57C44465" w14:textId="021F7797" w:rsidR="005F3BAC" w:rsidRPr="006176AC" w:rsidRDefault="005F3BAC" w:rsidP="00F30356">
            <w:pPr>
              <w:jc w:val="both"/>
              <w:rPr>
                <w:ins w:id="292" w:author="Hoan Ng" w:date="2017-03-20T22:18:00Z"/>
                <w:rFonts w:ascii="Times New Roman" w:hAnsi="Times New Roman" w:cs="Times New Roman"/>
                <w:b/>
                <w:bCs/>
                <w:sz w:val="24"/>
                <w:szCs w:val="24"/>
                <w:rPrChange w:id="293" w:author="Trinh Thanh" w:date="2018-04-17T20:54:00Z">
                  <w:rPr>
                    <w:ins w:id="294" w:author="Hoan Ng" w:date="2017-03-20T22:18:00Z"/>
                    <w:b/>
                    <w:bCs/>
                  </w:rPr>
                </w:rPrChange>
              </w:rPr>
              <w:pPrChange w:id="295" w:author="Trinh Thanh" w:date="2018-04-17T21:06:00Z">
                <w:pPr/>
              </w:pPrChange>
            </w:pPr>
            <w:ins w:id="296" w:author="Hoan Ng" w:date="2017-03-20T22:18:00Z">
              <w:r w:rsidRPr="006176AC">
                <w:rPr>
                  <w:rFonts w:ascii="Times New Roman" w:hAnsi="Times New Roman" w:cs="Times New Roman"/>
                  <w:b/>
                  <w:bCs/>
                  <w:sz w:val="24"/>
                  <w:szCs w:val="24"/>
                  <w:rPrChange w:id="297" w:author="Trinh Thanh" w:date="2018-04-17T20:54:00Z">
                    <w:rPr>
                      <w:b/>
                      <w:bCs/>
                    </w:rPr>
                  </w:rPrChange>
                </w:rPr>
                <w:t> </w:t>
              </w:r>
            </w:ins>
            <w:ins w:id="298" w:author="LÊ VĂN PA" w:date="2018-03-13T08:25:00Z">
              <w:r w:rsidR="0068408A" w:rsidRPr="006176AC">
                <w:rPr>
                  <w:rFonts w:ascii="Times New Roman" w:hAnsi="Times New Roman" w:cs="Times New Roman"/>
                  <w:b/>
                  <w:bCs/>
                  <w:sz w:val="24"/>
                  <w:szCs w:val="24"/>
                  <w:rPrChange w:id="299" w:author="Trinh Thanh" w:date="2018-04-17T20:54:00Z">
                    <w:rPr>
                      <w:b/>
                      <w:bCs/>
                    </w:rPr>
                  </w:rPrChange>
                </w:rPr>
                <w:t>Thanh</w:t>
              </w:r>
            </w:ins>
          </w:p>
        </w:tc>
        <w:tc>
          <w:tcPr>
            <w:tcW w:w="978" w:type="dxa"/>
            <w:hideMark/>
            <w:tcPrChange w:id="300" w:author="Hoan Ng" w:date="2017-03-20T22:19:00Z">
              <w:tcPr>
                <w:tcW w:w="960" w:type="dxa"/>
                <w:hideMark/>
              </w:tcPr>
            </w:tcPrChange>
          </w:tcPr>
          <w:p w14:paraId="1F80B88D" w14:textId="77777777" w:rsidR="005F3BAC" w:rsidRPr="006176AC" w:rsidRDefault="005F3BAC" w:rsidP="00F30356">
            <w:pPr>
              <w:jc w:val="both"/>
              <w:rPr>
                <w:ins w:id="301" w:author="Hoan Ng" w:date="2017-03-20T22:18:00Z"/>
                <w:rFonts w:ascii="Times New Roman" w:hAnsi="Times New Roman" w:cs="Times New Roman"/>
                <w:b/>
                <w:bCs/>
                <w:sz w:val="24"/>
                <w:szCs w:val="24"/>
                <w:rPrChange w:id="302" w:author="Trinh Thanh" w:date="2018-04-17T20:54:00Z">
                  <w:rPr>
                    <w:ins w:id="303" w:author="Hoan Ng" w:date="2017-03-20T22:18:00Z"/>
                    <w:b/>
                    <w:bCs/>
                  </w:rPr>
                </w:rPrChange>
              </w:rPr>
              <w:pPrChange w:id="304" w:author="Trinh Thanh" w:date="2018-04-17T21:06:00Z">
                <w:pPr/>
              </w:pPrChange>
            </w:pPr>
            <w:ins w:id="305" w:author="Hoan Ng" w:date="2017-03-20T22:18:00Z">
              <w:r w:rsidRPr="006176AC">
                <w:rPr>
                  <w:rFonts w:ascii="Times New Roman" w:hAnsi="Times New Roman" w:cs="Times New Roman"/>
                  <w:b/>
                  <w:bCs/>
                  <w:sz w:val="24"/>
                  <w:szCs w:val="24"/>
                  <w:rPrChange w:id="306" w:author="Trinh Thanh" w:date="2018-04-17T20:54:00Z">
                    <w:rPr>
                      <w:b/>
                      <w:bCs/>
                    </w:rPr>
                  </w:rPrChange>
                </w:rPr>
                <w:t> </w:t>
              </w:r>
            </w:ins>
          </w:p>
        </w:tc>
        <w:tc>
          <w:tcPr>
            <w:tcW w:w="790" w:type="dxa"/>
            <w:hideMark/>
            <w:tcPrChange w:id="307" w:author="Hoan Ng" w:date="2017-03-20T22:19:00Z">
              <w:tcPr>
                <w:tcW w:w="960" w:type="dxa"/>
                <w:gridSpan w:val="2"/>
                <w:hideMark/>
              </w:tcPr>
            </w:tcPrChange>
          </w:tcPr>
          <w:p w14:paraId="2834B53E" w14:textId="77777777" w:rsidR="005F3BAC" w:rsidRPr="006176AC" w:rsidRDefault="005F3BAC" w:rsidP="00F30356">
            <w:pPr>
              <w:jc w:val="both"/>
              <w:rPr>
                <w:ins w:id="308" w:author="Hoan Ng" w:date="2017-03-20T22:18:00Z"/>
                <w:rFonts w:ascii="Times New Roman" w:hAnsi="Times New Roman" w:cs="Times New Roman"/>
                <w:b/>
                <w:bCs/>
                <w:sz w:val="24"/>
                <w:szCs w:val="24"/>
                <w:rPrChange w:id="309" w:author="Trinh Thanh" w:date="2018-04-17T20:54:00Z">
                  <w:rPr>
                    <w:ins w:id="310" w:author="Hoan Ng" w:date="2017-03-20T22:18:00Z"/>
                    <w:b/>
                    <w:bCs/>
                  </w:rPr>
                </w:rPrChange>
              </w:rPr>
              <w:pPrChange w:id="311" w:author="Trinh Thanh" w:date="2018-04-17T21:06:00Z">
                <w:pPr/>
              </w:pPrChange>
            </w:pPr>
            <w:ins w:id="312" w:author="Hoan Ng" w:date="2017-03-20T22:18:00Z">
              <w:r w:rsidRPr="006176AC">
                <w:rPr>
                  <w:rFonts w:ascii="Times New Roman" w:hAnsi="Times New Roman" w:cs="Times New Roman"/>
                  <w:b/>
                  <w:bCs/>
                  <w:sz w:val="24"/>
                  <w:szCs w:val="24"/>
                  <w:rPrChange w:id="313" w:author="Trinh Thanh" w:date="2018-04-17T20:54:00Z">
                    <w:rPr>
                      <w:b/>
                      <w:bCs/>
                    </w:rPr>
                  </w:rPrChange>
                </w:rPr>
                <w:t> </w:t>
              </w:r>
            </w:ins>
          </w:p>
        </w:tc>
      </w:tr>
      <w:tr w:rsidR="005F3BAC" w:rsidRPr="006176AC" w14:paraId="3CC80E27" w14:textId="77777777" w:rsidTr="005F3BAC">
        <w:tblPrEx>
          <w:tblW w:w="0" w:type="auto"/>
          <w:tblPrExChange w:id="314" w:author="Hoan Ng" w:date="2017-03-20T22:19:00Z">
            <w:tblPrEx>
              <w:tblW w:w="0" w:type="auto"/>
            </w:tblPrEx>
          </w:tblPrExChange>
        </w:tblPrEx>
        <w:trPr>
          <w:trHeight w:val="300"/>
          <w:ins w:id="315" w:author="Hoan Ng" w:date="2017-03-20T22:18:00Z"/>
          <w:trPrChange w:id="316" w:author="Hoan Ng" w:date="2017-03-20T22:19:00Z">
            <w:trPr>
              <w:trHeight w:val="300"/>
            </w:trPr>
          </w:trPrChange>
        </w:trPr>
        <w:tc>
          <w:tcPr>
            <w:tcW w:w="985" w:type="dxa"/>
            <w:hideMark/>
            <w:tcPrChange w:id="317" w:author="Hoan Ng" w:date="2017-03-20T22:19:00Z">
              <w:tcPr>
                <w:tcW w:w="8140" w:type="dxa"/>
                <w:gridSpan w:val="2"/>
                <w:hideMark/>
              </w:tcPr>
            </w:tcPrChange>
          </w:tcPr>
          <w:p w14:paraId="3E9873F4" w14:textId="77777777" w:rsidR="005F3BAC" w:rsidRPr="006176AC" w:rsidRDefault="005F3BAC" w:rsidP="00F30356">
            <w:pPr>
              <w:jc w:val="both"/>
              <w:rPr>
                <w:ins w:id="318" w:author="Hoan Ng" w:date="2017-03-20T22:18:00Z"/>
                <w:rFonts w:ascii="Times New Roman" w:hAnsi="Times New Roman" w:cs="Times New Roman"/>
                <w:b/>
                <w:bCs/>
                <w:sz w:val="24"/>
                <w:szCs w:val="24"/>
                <w:rPrChange w:id="319" w:author="Trinh Thanh" w:date="2018-04-17T20:54:00Z">
                  <w:rPr>
                    <w:ins w:id="320" w:author="Hoan Ng" w:date="2017-03-20T22:18:00Z"/>
                    <w:b/>
                    <w:bCs/>
                  </w:rPr>
                </w:rPrChange>
              </w:rPr>
              <w:pPrChange w:id="321" w:author="Trinh Thanh" w:date="2018-04-17T21:06:00Z">
                <w:pPr/>
              </w:pPrChange>
            </w:pPr>
            <w:ins w:id="322" w:author="Hoan Ng" w:date="2017-03-20T22:18:00Z">
              <w:r w:rsidRPr="006176AC">
                <w:rPr>
                  <w:rFonts w:ascii="Times New Roman" w:hAnsi="Times New Roman" w:cs="Times New Roman"/>
                  <w:b/>
                  <w:bCs/>
                  <w:sz w:val="24"/>
                  <w:szCs w:val="24"/>
                  <w:rPrChange w:id="323" w:author="Trinh Thanh" w:date="2018-04-17T20:54:00Z">
                    <w:rPr>
                      <w:b/>
                      <w:bCs/>
                    </w:rPr>
                  </w:rPrChange>
                </w:rPr>
                <w:t> </w:t>
              </w:r>
            </w:ins>
          </w:p>
        </w:tc>
        <w:tc>
          <w:tcPr>
            <w:tcW w:w="4702" w:type="dxa"/>
            <w:hideMark/>
            <w:tcPrChange w:id="324" w:author="Hoan Ng" w:date="2017-03-20T22:19:00Z">
              <w:tcPr>
                <w:tcW w:w="3340" w:type="dxa"/>
                <w:gridSpan w:val="2"/>
                <w:hideMark/>
              </w:tcPr>
            </w:tcPrChange>
          </w:tcPr>
          <w:p w14:paraId="79A52A35" w14:textId="3DF6D91A" w:rsidR="005F3BAC" w:rsidRPr="006176AC" w:rsidRDefault="005F3BAC" w:rsidP="00F30356">
            <w:pPr>
              <w:jc w:val="both"/>
              <w:rPr>
                <w:ins w:id="325" w:author="Hoan Ng" w:date="2017-03-20T22:18:00Z"/>
                <w:rFonts w:ascii="Times New Roman" w:hAnsi="Times New Roman" w:cs="Times New Roman"/>
                <w:b/>
                <w:bCs/>
                <w:sz w:val="24"/>
                <w:szCs w:val="24"/>
                <w:rPrChange w:id="326" w:author="Trinh Thanh" w:date="2018-04-17T20:54:00Z">
                  <w:rPr>
                    <w:ins w:id="327" w:author="Hoan Ng" w:date="2017-03-20T22:18:00Z"/>
                    <w:b/>
                    <w:bCs/>
                  </w:rPr>
                </w:rPrChange>
              </w:rPr>
              <w:pPrChange w:id="328" w:author="Trinh Thanh" w:date="2018-04-17T21:06:00Z">
                <w:pPr/>
              </w:pPrChange>
            </w:pPr>
            <w:ins w:id="329" w:author="Hoan Ng" w:date="2017-03-20T22:18:00Z">
              <w:r w:rsidRPr="006176AC">
                <w:rPr>
                  <w:rFonts w:ascii="Times New Roman" w:hAnsi="Times New Roman" w:cs="Times New Roman"/>
                  <w:b/>
                  <w:bCs/>
                  <w:sz w:val="24"/>
                  <w:szCs w:val="24"/>
                  <w:rPrChange w:id="330" w:author="Trinh Thanh" w:date="2018-04-17T20:54:00Z">
                    <w:rPr>
                      <w:b/>
                      <w:bCs/>
                    </w:rPr>
                  </w:rPrChange>
                </w:rPr>
                <w:t>1.3.  </w:t>
              </w:r>
            </w:ins>
            <w:ins w:id="331" w:author="LÊ VĂN PA" w:date="2018-03-13T08:25:00Z">
              <w:r w:rsidR="0068408A" w:rsidRPr="006176AC">
                <w:rPr>
                  <w:rFonts w:ascii="Times New Roman" w:hAnsi="Times New Roman" w:cs="Times New Roman"/>
                  <w:b/>
                  <w:bCs/>
                  <w:sz w:val="24"/>
                  <w:szCs w:val="24"/>
                  <w:rPrChange w:id="332" w:author="Trinh Thanh" w:date="2018-04-17T20:54:00Z">
                    <w:rPr>
                      <w:b/>
                      <w:bCs/>
                    </w:rPr>
                  </w:rPrChange>
                </w:rPr>
                <w:t>Hiện trạng tin học</w:t>
              </w:r>
            </w:ins>
          </w:p>
        </w:tc>
        <w:tc>
          <w:tcPr>
            <w:tcW w:w="1027" w:type="dxa"/>
            <w:hideMark/>
            <w:tcPrChange w:id="333" w:author="Hoan Ng" w:date="2017-03-20T22:19:00Z">
              <w:tcPr>
                <w:tcW w:w="960" w:type="dxa"/>
                <w:gridSpan w:val="2"/>
                <w:hideMark/>
              </w:tcPr>
            </w:tcPrChange>
          </w:tcPr>
          <w:p w14:paraId="505139E6" w14:textId="7F6A381D" w:rsidR="005F3BAC" w:rsidRPr="006176AC" w:rsidRDefault="005F3BAC" w:rsidP="00F30356">
            <w:pPr>
              <w:jc w:val="both"/>
              <w:rPr>
                <w:ins w:id="334" w:author="Hoan Ng" w:date="2017-03-20T22:18:00Z"/>
                <w:rFonts w:ascii="Times New Roman" w:hAnsi="Times New Roman" w:cs="Times New Roman"/>
                <w:b/>
                <w:bCs/>
                <w:sz w:val="24"/>
                <w:szCs w:val="24"/>
                <w:rPrChange w:id="335" w:author="Trinh Thanh" w:date="2018-04-17T20:54:00Z">
                  <w:rPr>
                    <w:ins w:id="336" w:author="Hoan Ng" w:date="2017-03-20T22:18:00Z"/>
                    <w:b/>
                    <w:bCs/>
                  </w:rPr>
                </w:rPrChange>
              </w:rPr>
              <w:pPrChange w:id="337" w:author="Trinh Thanh" w:date="2018-04-17T21:06:00Z">
                <w:pPr/>
              </w:pPrChange>
            </w:pPr>
            <w:ins w:id="338" w:author="Hoan Ng" w:date="2017-03-20T22:18:00Z">
              <w:del w:id="339" w:author="LÊ VĂN PA" w:date="2018-03-13T08:25:00Z">
                <w:r w:rsidRPr="006176AC" w:rsidDel="0068408A">
                  <w:rPr>
                    <w:rFonts w:ascii="Times New Roman" w:hAnsi="Times New Roman" w:cs="Times New Roman"/>
                    <w:b/>
                    <w:bCs/>
                    <w:sz w:val="24"/>
                    <w:szCs w:val="24"/>
                    <w:rPrChange w:id="340" w:author="Trinh Thanh" w:date="2018-04-17T20:54:00Z">
                      <w:rPr>
                        <w:b/>
                        <w:bCs/>
                      </w:rPr>
                    </w:rPrChange>
                  </w:rPr>
                  <w:delText> </w:delText>
                </w:r>
              </w:del>
            </w:ins>
            <w:ins w:id="341" w:author="LÊ VĂN PA" w:date="2018-03-13T08:25:00Z">
              <w:r w:rsidR="0068408A" w:rsidRPr="006176AC">
                <w:rPr>
                  <w:rFonts w:ascii="Times New Roman" w:hAnsi="Times New Roman" w:cs="Times New Roman"/>
                  <w:b/>
                  <w:bCs/>
                  <w:sz w:val="24"/>
                  <w:szCs w:val="24"/>
                  <w:rPrChange w:id="342" w:author="Trinh Thanh" w:date="2018-04-17T20:54:00Z">
                    <w:rPr>
                      <w:b/>
                      <w:bCs/>
                    </w:rPr>
                  </w:rPrChange>
                </w:rPr>
                <w:t>1</w:t>
              </w:r>
            </w:ins>
          </w:p>
        </w:tc>
        <w:tc>
          <w:tcPr>
            <w:tcW w:w="868" w:type="dxa"/>
            <w:hideMark/>
            <w:tcPrChange w:id="343" w:author="Hoan Ng" w:date="2017-03-20T22:19:00Z">
              <w:tcPr>
                <w:tcW w:w="960" w:type="dxa"/>
                <w:gridSpan w:val="2"/>
                <w:hideMark/>
              </w:tcPr>
            </w:tcPrChange>
          </w:tcPr>
          <w:p w14:paraId="57271621" w14:textId="5429BEAA" w:rsidR="005F3BAC" w:rsidRPr="006176AC" w:rsidRDefault="005F3BAC" w:rsidP="00F30356">
            <w:pPr>
              <w:jc w:val="both"/>
              <w:rPr>
                <w:ins w:id="344" w:author="Hoan Ng" w:date="2017-03-20T22:18:00Z"/>
                <w:rFonts w:ascii="Times New Roman" w:hAnsi="Times New Roman" w:cs="Times New Roman"/>
                <w:b/>
                <w:bCs/>
                <w:sz w:val="24"/>
                <w:szCs w:val="24"/>
                <w:rPrChange w:id="345" w:author="Trinh Thanh" w:date="2018-04-17T20:54:00Z">
                  <w:rPr>
                    <w:ins w:id="346" w:author="Hoan Ng" w:date="2017-03-20T22:18:00Z"/>
                    <w:b/>
                    <w:bCs/>
                  </w:rPr>
                </w:rPrChange>
              </w:rPr>
              <w:pPrChange w:id="347" w:author="Trinh Thanh" w:date="2018-04-17T21:06:00Z">
                <w:pPr/>
              </w:pPrChange>
            </w:pPr>
            <w:ins w:id="348" w:author="Hoan Ng" w:date="2017-03-20T22:18:00Z">
              <w:r w:rsidRPr="006176AC">
                <w:rPr>
                  <w:rFonts w:ascii="Times New Roman" w:hAnsi="Times New Roman" w:cs="Times New Roman"/>
                  <w:b/>
                  <w:bCs/>
                  <w:sz w:val="24"/>
                  <w:szCs w:val="24"/>
                  <w:rPrChange w:id="349" w:author="Trinh Thanh" w:date="2018-04-17T20:54:00Z">
                    <w:rPr>
                      <w:b/>
                      <w:bCs/>
                    </w:rPr>
                  </w:rPrChange>
                </w:rPr>
                <w:t> </w:t>
              </w:r>
            </w:ins>
            <w:ins w:id="350" w:author="LÊ VĂN PA" w:date="2018-03-13T08:26:00Z">
              <w:r w:rsidR="0068408A" w:rsidRPr="006176AC">
                <w:rPr>
                  <w:rFonts w:ascii="Times New Roman" w:hAnsi="Times New Roman" w:cs="Times New Roman"/>
                  <w:b/>
                  <w:bCs/>
                  <w:sz w:val="24"/>
                  <w:szCs w:val="24"/>
                  <w:rPrChange w:id="351" w:author="Trinh Thanh" w:date="2018-04-17T20:54:00Z">
                    <w:rPr>
                      <w:b/>
                      <w:bCs/>
                    </w:rPr>
                  </w:rPrChange>
                </w:rPr>
                <w:t>Tuấn</w:t>
              </w:r>
            </w:ins>
          </w:p>
        </w:tc>
        <w:tc>
          <w:tcPr>
            <w:tcW w:w="978" w:type="dxa"/>
            <w:hideMark/>
            <w:tcPrChange w:id="352" w:author="Hoan Ng" w:date="2017-03-20T22:19:00Z">
              <w:tcPr>
                <w:tcW w:w="960" w:type="dxa"/>
                <w:hideMark/>
              </w:tcPr>
            </w:tcPrChange>
          </w:tcPr>
          <w:p w14:paraId="1188C735" w14:textId="77777777" w:rsidR="005F3BAC" w:rsidRPr="006176AC" w:rsidRDefault="005F3BAC" w:rsidP="00F30356">
            <w:pPr>
              <w:jc w:val="both"/>
              <w:rPr>
                <w:ins w:id="353" w:author="Hoan Ng" w:date="2017-03-20T22:18:00Z"/>
                <w:rFonts w:ascii="Times New Roman" w:hAnsi="Times New Roman" w:cs="Times New Roman"/>
                <w:b/>
                <w:bCs/>
                <w:sz w:val="24"/>
                <w:szCs w:val="24"/>
                <w:rPrChange w:id="354" w:author="Trinh Thanh" w:date="2018-04-17T20:54:00Z">
                  <w:rPr>
                    <w:ins w:id="355" w:author="Hoan Ng" w:date="2017-03-20T22:18:00Z"/>
                    <w:b/>
                    <w:bCs/>
                  </w:rPr>
                </w:rPrChange>
              </w:rPr>
              <w:pPrChange w:id="356" w:author="Trinh Thanh" w:date="2018-04-17T21:06:00Z">
                <w:pPr/>
              </w:pPrChange>
            </w:pPr>
            <w:ins w:id="357" w:author="Hoan Ng" w:date="2017-03-20T22:18:00Z">
              <w:r w:rsidRPr="006176AC">
                <w:rPr>
                  <w:rFonts w:ascii="Times New Roman" w:hAnsi="Times New Roman" w:cs="Times New Roman"/>
                  <w:b/>
                  <w:bCs/>
                  <w:sz w:val="24"/>
                  <w:szCs w:val="24"/>
                  <w:rPrChange w:id="358" w:author="Trinh Thanh" w:date="2018-04-17T20:54:00Z">
                    <w:rPr>
                      <w:b/>
                      <w:bCs/>
                    </w:rPr>
                  </w:rPrChange>
                </w:rPr>
                <w:t> </w:t>
              </w:r>
            </w:ins>
          </w:p>
        </w:tc>
        <w:tc>
          <w:tcPr>
            <w:tcW w:w="790" w:type="dxa"/>
            <w:hideMark/>
            <w:tcPrChange w:id="359" w:author="Hoan Ng" w:date="2017-03-20T22:19:00Z">
              <w:tcPr>
                <w:tcW w:w="960" w:type="dxa"/>
                <w:gridSpan w:val="2"/>
                <w:hideMark/>
              </w:tcPr>
            </w:tcPrChange>
          </w:tcPr>
          <w:p w14:paraId="474F0037" w14:textId="77777777" w:rsidR="005F3BAC" w:rsidRPr="006176AC" w:rsidRDefault="005F3BAC" w:rsidP="00F30356">
            <w:pPr>
              <w:jc w:val="both"/>
              <w:rPr>
                <w:ins w:id="360" w:author="Hoan Ng" w:date="2017-03-20T22:18:00Z"/>
                <w:rFonts w:ascii="Times New Roman" w:hAnsi="Times New Roman" w:cs="Times New Roman"/>
                <w:b/>
                <w:bCs/>
                <w:sz w:val="24"/>
                <w:szCs w:val="24"/>
                <w:rPrChange w:id="361" w:author="Trinh Thanh" w:date="2018-04-17T20:54:00Z">
                  <w:rPr>
                    <w:ins w:id="362" w:author="Hoan Ng" w:date="2017-03-20T22:18:00Z"/>
                    <w:b/>
                    <w:bCs/>
                  </w:rPr>
                </w:rPrChange>
              </w:rPr>
              <w:pPrChange w:id="363" w:author="Trinh Thanh" w:date="2018-04-17T21:06:00Z">
                <w:pPr/>
              </w:pPrChange>
            </w:pPr>
            <w:ins w:id="364" w:author="Hoan Ng" w:date="2017-03-20T22:18:00Z">
              <w:r w:rsidRPr="006176AC">
                <w:rPr>
                  <w:rFonts w:ascii="Times New Roman" w:hAnsi="Times New Roman" w:cs="Times New Roman"/>
                  <w:b/>
                  <w:bCs/>
                  <w:sz w:val="24"/>
                  <w:szCs w:val="24"/>
                  <w:rPrChange w:id="365" w:author="Trinh Thanh" w:date="2018-04-17T20:54:00Z">
                    <w:rPr>
                      <w:b/>
                      <w:bCs/>
                    </w:rPr>
                  </w:rPrChange>
                </w:rPr>
                <w:t> </w:t>
              </w:r>
            </w:ins>
          </w:p>
        </w:tc>
      </w:tr>
      <w:tr w:rsidR="005F3BAC" w:rsidRPr="006176AC" w14:paraId="4DD0AC6C" w14:textId="77777777" w:rsidTr="005F3BAC">
        <w:tblPrEx>
          <w:tblW w:w="0" w:type="auto"/>
          <w:tblPrExChange w:id="366" w:author="Hoan Ng" w:date="2017-03-20T22:19:00Z">
            <w:tblPrEx>
              <w:tblW w:w="0" w:type="auto"/>
            </w:tblPrEx>
          </w:tblPrExChange>
        </w:tblPrEx>
        <w:trPr>
          <w:trHeight w:val="300"/>
          <w:ins w:id="367" w:author="Hoan Ng" w:date="2017-03-20T22:18:00Z"/>
          <w:trPrChange w:id="368" w:author="Hoan Ng" w:date="2017-03-20T22:19:00Z">
            <w:trPr>
              <w:trHeight w:val="300"/>
            </w:trPr>
          </w:trPrChange>
        </w:trPr>
        <w:tc>
          <w:tcPr>
            <w:tcW w:w="985" w:type="dxa"/>
            <w:hideMark/>
            <w:tcPrChange w:id="369" w:author="Hoan Ng" w:date="2017-03-20T22:19:00Z">
              <w:tcPr>
                <w:tcW w:w="8140" w:type="dxa"/>
                <w:gridSpan w:val="2"/>
                <w:hideMark/>
              </w:tcPr>
            </w:tcPrChange>
          </w:tcPr>
          <w:p w14:paraId="61D3D5A4" w14:textId="77777777" w:rsidR="005F3BAC" w:rsidRPr="006176AC" w:rsidRDefault="005F3BAC" w:rsidP="00F30356">
            <w:pPr>
              <w:jc w:val="both"/>
              <w:rPr>
                <w:ins w:id="370" w:author="Hoan Ng" w:date="2017-03-20T22:18:00Z"/>
                <w:rFonts w:ascii="Times New Roman" w:hAnsi="Times New Roman" w:cs="Times New Roman"/>
                <w:b/>
                <w:bCs/>
                <w:sz w:val="24"/>
                <w:szCs w:val="24"/>
                <w:rPrChange w:id="371" w:author="Trinh Thanh" w:date="2018-04-17T20:54:00Z">
                  <w:rPr>
                    <w:ins w:id="372" w:author="Hoan Ng" w:date="2017-03-20T22:18:00Z"/>
                    <w:b/>
                    <w:bCs/>
                  </w:rPr>
                </w:rPrChange>
              </w:rPr>
              <w:pPrChange w:id="373" w:author="Trinh Thanh" w:date="2018-04-17T21:06:00Z">
                <w:pPr/>
              </w:pPrChange>
            </w:pPr>
            <w:ins w:id="374" w:author="Hoan Ng" w:date="2017-03-20T22:18:00Z">
              <w:r w:rsidRPr="006176AC">
                <w:rPr>
                  <w:rFonts w:ascii="Times New Roman" w:hAnsi="Times New Roman" w:cs="Times New Roman"/>
                  <w:b/>
                  <w:bCs/>
                  <w:sz w:val="24"/>
                  <w:szCs w:val="24"/>
                  <w:rPrChange w:id="375" w:author="Trinh Thanh" w:date="2018-04-17T20:54:00Z">
                    <w:rPr>
                      <w:b/>
                      <w:bCs/>
                    </w:rPr>
                  </w:rPrChange>
                </w:rPr>
                <w:t> </w:t>
              </w:r>
            </w:ins>
          </w:p>
        </w:tc>
        <w:tc>
          <w:tcPr>
            <w:tcW w:w="4702" w:type="dxa"/>
            <w:hideMark/>
            <w:tcPrChange w:id="376" w:author="Hoan Ng" w:date="2017-03-20T22:19:00Z">
              <w:tcPr>
                <w:tcW w:w="3340" w:type="dxa"/>
                <w:gridSpan w:val="2"/>
                <w:hideMark/>
              </w:tcPr>
            </w:tcPrChange>
          </w:tcPr>
          <w:p w14:paraId="16B7EEDD" w14:textId="77777777" w:rsidR="005F3BAC" w:rsidRPr="006176AC" w:rsidRDefault="005F3BAC" w:rsidP="00F30356">
            <w:pPr>
              <w:jc w:val="both"/>
              <w:rPr>
                <w:ins w:id="377" w:author="Hoan Ng" w:date="2017-03-20T22:18:00Z"/>
                <w:rFonts w:ascii="Times New Roman" w:hAnsi="Times New Roman" w:cs="Times New Roman"/>
                <w:b/>
                <w:bCs/>
                <w:sz w:val="24"/>
                <w:szCs w:val="24"/>
                <w:rPrChange w:id="378" w:author="Trinh Thanh" w:date="2018-04-17T20:54:00Z">
                  <w:rPr>
                    <w:ins w:id="379" w:author="Hoan Ng" w:date="2017-03-20T22:18:00Z"/>
                    <w:b/>
                    <w:bCs/>
                  </w:rPr>
                </w:rPrChange>
              </w:rPr>
              <w:pPrChange w:id="380" w:author="Trinh Thanh" w:date="2018-04-17T21:06:00Z">
                <w:pPr/>
              </w:pPrChange>
            </w:pPr>
            <w:ins w:id="381" w:author="Hoan Ng" w:date="2017-03-20T22:18:00Z">
              <w:r w:rsidRPr="006176AC">
                <w:rPr>
                  <w:rFonts w:ascii="Times New Roman" w:hAnsi="Times New Roman" w:cs="Times New Roman"/>
                  <w:b/>
                  <w:bCs/>
                  <w:sz w:val="24"/>
                  <w:szCs w:val="24"/>
                  <w:rPrChange w:id="382" w:author="Trinh Thanh" w:date="2018-04-17T20:54:00Z">
                    <w:rPr>
                      <w:b/>
                      <w:bCs/>
                    </w:rPr>
                  </w:rPrChange>
                </w:rPr>
                <w:t>Chương 2: Phân tích</w:t>
              </w:r>
            </w:ins>
          </w:p>
        </w:tc>
        <w:tc>
          <w:tcPr>
            <w:tcW w:w="1027" w:type="dxa"/>
            <w:hideMark/>
            <w:tcPrChange w:id="383" w:author="Hoan Ng" w:date="2017-03-20T22:19:00Z">
              <w:tcPr>
                <w:tcW w:w="960" w:type="dxa"/>
                <w:gridSpan w:val="2"/>
                <w:hideMark/>
              </w:tcPr>
            </w:tcPrChange>
          </w:tcPr>
          <w:p w14:paraId="2953588C" w14:textId="77777777" w:rsidR="005F3BAC" w:rsidRPr="006176AC" w:rsidRDefault="005F3BAC" w:rsidP="00F30356">
            <w:pPr>
              <w:jc w:val="both"/>
              <w:rPr>
                <w:ins w:id="384" w:author="Hoan Ng" w:date="2017-03-20T22:18:00Z"/>
                <w:rFonts w:ascii="Times New Roman" w:hAnsi="Times New Roman" w:cs="Times New Roman"/>
                <w:b/>
                <w:bCs/>
                <w:sz w:val="24"/>
                <w:szCs w:val="24"/>
                <w:rPrChange w:id="385" w:author="Trinh Thanh" w:date="2018-04-17T20:54:00Z">
                  <w:rPr>
                    <w:ins w:id="386" w:author="Hoan Ng" w:date="2017-03-20T22:18:00Z"/>
                    <w:b/>
                    <w:bCs/>
                  </w:rPr>
                </w:rPrChange>
              </w:rPr>
              <w:pPrChange w:id="387" w:author="Trinh Thanh" w:date="2018-04-17T21:06:00Z">
                <w:pPr/>
              </w:pPrChange>
            </w:pPr>
            <w:ins w:id="388" w:author="Hoan Ng" w:date="2017-03-20T22:18:00Z">
              <w:r w:rsidRPr="006176AC">
                <w:rPr>
                  <w:rFonts w:ascii="Times New Roman" w:hAnsi="Times New Roman" w:cs="Times New Roman"/>
                  <w:b/>
                  <w:bCs/>
                  <w:sz w:val="24"/>
                  <w:szCs w:val="24"/>
                  <w:rPrChange w:id="389" w:author="Trinh Thanh" w:date="2018-04-17T20:54:00Z">
                    <w:rPr>
                      <w:b/>
                      <w:bCs/>
                    </w:rPr>
                  </w:rPrChange>
                </w:rPr>
                <w:t> </w:t>
              </w:r>
            </w:ins>
          </w:p>
        </w:tc>
        <w:tc>
          <w:tcPr>
            <w:tcW w:w="868" w:type="dxa"/>
            <w:hideMark/>
            <w:tcPrChange w:id="390" w:author="Hoan Ng" w:date="2017-03-20T22:19:00Z">
              <w:tcPr>
                <w:tcW w:w="960" w:type="dxa"/>
                <w:gridSpan w:val="2"/>
                <w:hideMark/>
              </w:tcPr>
            </w:tcPrChange>
          </w:tcPr>
          <w:p w14:paraId="7D78B88A" w14:textId="77777777" w:rsidR="005F3BAC" w:rsidRPr="006176AC" w:rsidRDefault="005F3BAC" w:rsidP="00F30356">
            <w:pPr>
              <w:jc w:val="both"/>
              <w:rPr>
                <w:ins w:id="391" w:author="Hoan Ng" w:date="2017-03-20T22:18:00Z"/>
                <w:rFonts w:ascii="Times New Roman" w:hAnsi="Times New Roman" w:cs="Times New Roman"/>
                <w:b/>
                <w:bCs/>
                <w:sz w:val="24"/>
                <w:szCs w:val="24"/>
                <w:rPrChange w:id="392" w:author="Trinh Thanh" w:date="2018-04-17T20:54:00Z">
                  <w:rPr>
                    <w:ins w:id="393" w:author="Hoan Ng" w:date="2017-03-20T22:18:00Z"/>
                    <w:b/>
                    <w:bCs/>
                  </w:rPr>
                </w:rPrChange>
              </w:rPr>
              <w:pPrChange w:id="394" w:author="Trinh Thanh" w:date="2018-04-17T21:06:00Z">
                <w:pPr/>
              </w:pPrChange>
            </w:pPr>
            <w:ins w:id="395" w:author="Hoan Ng" w:date="2017-03-20T22:18:00Z">
              <w:r w:rsidRPr="006176AC">
                <w:rPr>
                  <w:rFonts w:ascii="Times New Roman" w:hAnsi="Times New Roman" w:cs="Times New Roman"/>
                  <w:b/>
                  <w:bCs/>
                  <w:sz w:val="24"/>
                  <w:szCs w:val="24"/>
                  <w:rPrChange w:id="396" w:author="Trinh Thanh" w:date="2018-04-17T20:54:00Z">
                    <w:rPr>
                      <w:b/>
                      <w:bCs/>
                    </w:rPr>
                  </w:rPrChange>
                </w:rPr>
                <w:t> </w:t>
              </w:r>
            </w:ins>
          </w:p>
        </w:tc>
        <w:tc>
          <w:tcPr>
            <w:tcW w:w="978" w:type="dxa"/>
            <w:hideMark/>
            <w:tcPrChange w:id="397" w:author="Hoan Ng" w:date="2017-03-20T22:19:00Z">
              <w:tcPr>
                <w:tcW w:w="960" w:type="dxa"/>
                <w:hideMark/>
              </w:tcPr>
            </w:tcPrChange>
          </w:tcPr>
          <w:p w14:paraId="1B4C837E" w14:textId="77777777" w:rsidR="005F3BAC" w:rsidRPr="006176AC" w:rsidRDefault="005F3BAC" w:rsidP="00F30356">
            <w:pPr>
              <w:jc w:val="both"/>
              <w:rPr>
                <w:ins w:id="398" w:author="Hoan Ng" w:date="2017-03-20T22:18:00Z"/>
                <w:rFonts w:ascii="Times New Roman" w:hAnsi="Times New Roman" w:cs="Times New Roman"/>
                <w:b/>
                <w:bCs/>
                <w:sz w:val="24"/>
                <w:szCs w:val="24"/>
                <w:rPrChange w:id="399" w:author="Trinh Thanh" w:date="2018-04-17T20:54:00Z">
                  <w:rPr>
                    <w:ins w:id="400" w:author="Hoan Ng" w:date="2017-03-20T22:18:00Z"/>
                    <w:b/>
                    <w:bCs/>
                  </w:rPr>
                </w:rPrChange>
              </w:rPr>
              <w:pPrChange w:id="401" w:author="Trinh Thanh" w:date="2018-04-17T21:06:00Z">
                <w:pPr/>
              </w:pPrChange>
            </w:pPr>
            <w:ins w:id="402" w:author="Hoan Ng" w:date="2017-03-20T22:18:00Z">
              <w:r w:rsidRPr="006176AC">
                <w:rPr>
                  <w:rFonts w:ascii="Times New Roman" w:hAnsi="Times New Roman" w:cs="Times New Roman"/>
                  <w:b/>
                  <w:bCs/>
                  <w:sz w:val="24"/>
                  <w:szCs w:val="24"/>
                  <w:rPrChange w:id="403" w:author="Trinh Thanh" w:date="2018-04-17T20:54:00Z">
                    <w:rPr>
                      <w:b/>
                      <w:bCs/>
                    </w:rPr>
                  </w:rPrChange>
                </w:rPr>
                <w:t> </w:t>
              </w:r>
            </w:ins>
          </w:p>
        </w:tc>
        <w:tc>
          <w:tcPr>
            <w:tcW w:w="790" w:type="dxa"/>
            <w:hideMark/>
            <w:tcPrChange w:id="404" w:author="Hoan Ng" w:date="2017-03-20T22:19:00Z">
              <w:tcPr>
                <w:tcW w:w="960" w:type="dxa"/>
                <w:gridSpan w:val="2"/>
                <w:hideMark/>
              </w:tcPr>
            </w:tcPrChange>
          </w:tcPr>
          <w:p w14:paraId="615D27E7" w14:textId="77777777" w:rsidR="005F3BAC" w:rsidRPr="006176AC" w:rsidRDefault="005F3BAC" w:rsidP="00F30356">
            <w:pPr>
              <w:jc w:val="both"/>
              <w:rPr>
                <w:ins w:id="405" w:author="Hoan Ng" w:date="2017-03-20T22:18:00Z"/>
                <w:rFonts w:ascii="Times New Roman" w:hAnsi="Times New Roman" w:cs="Times New Roman"/>
                <w:b/>
                <w:bCs/>
                <w:sz w:val="24"/>
                <w:szCs w:val="24"/>
                <w:rPrChange w:id="406" w:author="Trinh Thanh" w:date="2018-04-17T20:54:00Z">
                  <w:rPr>
                    <w:ins w:id="407" w:author="Hoan Ng" w:date="2017-03-20T22:18:00Z"/>
                    <w:b/>
                    <w:bCs/>
                  </w:rPr>
                </w:rPrChange>
              </w:rPr>
              <w:pPrChange w:id="408" w:author="Trinh Thanh" w:date="2018-04-17T21:06:00Z">
                <w:pPr/>
              </w:pPrChange>
            </w:pPr>
            <w:ins w:id="409" w:author="Hoan Ng" w:date="2017-03-20T22:18:00Z">
              <w:r w:rsidRPr="006176AC">
                <w:rPr>
                  <w:rFonts w:ascii="Times New Roman" w:hAnsi="Times New Roman" w:cs="Times New Roman"/>
                  <w:b/>
                  <w:bCs/>
                  <w:sz w:val="24"/>
                  <w:szCs w:val="24"/>
                  <w:rPrChange w:id="410" w:author="Trinh Thanh" w:date="2018-04-17T20:54:00Z">
                    <w:rPr>
                      <w:b/>
                      <w:bCs/>
                    </w:rPr>
                  </w:rPrChange>
                </w:rPr>
                <w:t> </w:t>
              </w:r>
            </w:ins>
          </w:p>
        </w:tc>
      </w:tr>
      <w:tr w:rsidR="005F3BAC" w:rsidRPr="006176AC" w14:paraId="642D888C" w14:textId="77777777" w:rsidTr="005F3BAC">
        <w:tblPrEx>
          <w:tblW w:w="0" w:type="auto"/>
          <w:tblPrExChange w:id="411" w:author="Hoan Ng" w:date="2017-03-20T22:19:00Z">
            <w:tblPrEx>
              <w:tblW w:w="0" w:type="auto"/>
            </w:tblPrEx>
          </w:tblPrExChange>
        </w:tblPrEx>
        <w:trPr>
          <w:trHeight w:val="300"/>
          <w:ins w:id="412" w:author="Hoan Ng" w:date="2017-03-20T22:18:00Z"/>
          <w:trPrChange w:id="413" w:author="Hoan Ng" w:date="2017-03-20T22:19:00Z">
            <w:trPr>
              <w:trHeight w:val="300"/>
            </w:trPr>
          </w:trPrChange>
        </w:trPr>
        <w:tc>
          <w:tcPr>
            <w:tcW w:w="985" w:type="dxa"/>
            <w:hideMark/>
            <w:tcPrChange w:id="414" w:author="Hoan Ng" w:date="2017-03-20T22:19:00Z">
              <w:tcPr>
                <w:tcW w:w="8140" w:type="dxa"/>
                <w:gridSpan w:val="2"/>
                <w:hideMark/>
              </w:tcPr>
            </w:tcPrChange>
          </w:tcPr>
          <w:p w14:paraId="59738D77" w14:textId="77777777" w:rsidR="005F3BAC" w:rsidRPr="006176AC" w:rsidRDefault="005F3BAC" w:rsidP="00F30356">
            <w:pPr>
              <w:jc w:val="both"/>
              <w:rPr>
                <w:ins w:id="415" w:author="Hoan Ng" w:date="2017-03-20T22:18:00Z"/>
                <w:rFonts w:ascii="Times New Roman" w:hAnsi="Times New Roman" w:cs="Times New Roman"/>
                <w:b/>
                <w:bCs/>
                <w:sz w:val="24"/>
                <w:szCs w:val="24"/>
                <w:rPrChange w:id="416" w:author="Trinh Thanh" w:date="2018-04-17T20:54:00Z">
                  <w:rPr>
                    <w:ins w:id="417" w:author="Hoan Ng" w:date="2017-03-20T22:18:00Z"/>
                    <w:b/>
                    <w:bCs/>
                  </w:rPr>
                </w:rPrChange>
              </w:rPr>
              <w:pPrChange w:id="418" w:author="Trinh Thanh" w:date="2018-04-17T21:06:00Z">
                <w:pPr/>
              </w:pPrChange>
            </w:pPr>
            <w:ins w:id="419" w:author="Hoan Ng" w:date="2017-03-20T22:18:00Z">
              <w:r w:rsidRPr="006176AC">
                <w:rPr>
                  <w:rFonts w:ascii="Times New Roman" w:hAnsi="Times New Roman" w:cs="Times New Roman"/>
                  <w:b/>
                  <w:bCs/>
                  <w:sz w:val="24"/>
                  <w:szCs w:val="24"/>
                  <w:rPrChange w:id="420" w:author="Trinh Thanh" w:date="2018-04-17T20:54:00Z">
                    <w:rPr>
                      <w:b/>
                      <w:bCs/>
                    </w:rPr>
                  </w:rPrChange>
                </w:rPr>
                <w:t> </w:t>
              </w:r>
            </w:ins>
          </w:p>
        </w:tc>
        <w:tc>
          <w:tcPr>
            <w:tcW w:w="4702" w:type="dxa"/>
            <w:hideMark/>
            <w:tcPrChange w:id="421" w:author="Hoan Ng" w:date="2017-03-20T22:19:00Z">
              <w:tcPr>
                <w:tcW w:w="3340" w:type="dxa"/>
                <w:gridSpan w:val="2"/>
                <w:hideMark/>
              </w:tcPr>
            </w:tcPrChange>
          </w:tcPr>
          <w:p w14:paraId="4106ED17" w14:textId="37238CBF" w:rsidR="005F3BAC" w:rsidRPr="006176AC" w:rsidRDefault="005F3BAC" w:rsidP="00F30356">
            <w:pPr>
              <w:jc w:val="both"/>
              <w:rPr>
                <w:ins w:id="422" w:author="Hoan Ng" w:date="2017-03-20T22:18:00Z"/>
                <w:rFonts w:ascii="Times New Roman" w:hAnsi="Times New Roman" w:cs="Times New Roman"/>
                <w:b/>
                <w:bCs/>
                <w:sz w:val="24"/>
                <w:szCs w:val="24"/>
                <w:rPrChange w:id="423" w:author="Trinh Thanh" w:date="2018-04-17T20:54:00Z">
                  <w:rPr>
                    <w:ins w:id="424" w:author="Hoan Ng" w:date="2017-03-20T22:18:00Z"/>
                    <w:b/>
                    <w:bCs/>
                  </w:rPr>
                </w:rPrChange>
              </w:rPr>
              <w:pPrChange w:id="425" w:author="Trinh Thanh" w:date="2018-04-17T21:06:00Z">
                <w:pPr/>
              </w:pPrChange>
            </w:pPr>
            <w:ins w:id="426" w:author="Hoan Ng" w:date="2017-03-20T22:18:00Z">
              <w:r w:rsidRPr="006176AC">
                <w:rPr>
                  <w:rFonts w:ascii="Times New Roman" w:hAnsi="Times New Roman" w:cs="Times New Roman"/>
                  <w:b/>
                  <w:bCs/>
                  <w:sz w:val="24"/>
                  <w:szCs w:val="24"/>
                  <w:rPrChange w:id="427" w:author="Trinh Thanh" w:date="2018-04-17T20:54:00Z">
                    <w:rPr>
                      <w:b/>
                      <w:bCs/>
                    </w:rPr>
                  </w:rPrChange>
                </w:rPr>
                <w:t>2.1.</w:t>
              </w:r>
            </w:ins>
            <w:ins w:id="428" w:author="LÊ VĂN PA" w:date="2018-03-13T08:27:00Z">
              <w:r w:rsidR="0068408A" w:rsidRPr="006176AC">
                <w:rPr>
                  <w:rFonts w:ascii="Times New Roman" w:hAnsi="Times New Roman" w:cs="Times New Roman"/>
                  <w:b/>
                  <w:bCs/>
                  <w:sz w:val="24"/>
                  <w:szCs w:val="24"/>
                  <w:rPrChange w:id="429" w:author="Trinh Thanh" w:date="2018-04-17T20:54:00Z">
                    <w:rPr>
                      <w:b/>
                      <w:bCs/>
                    </w:rPr>
                  </w:rPrChange>
                </w:rPr>
                <w:t xml:space="preserve"> Lược đồ phân chức năng</w:t>
              </w:r>
            </w:ins>
            <w:ins w:id="430" w:author="LÊ VĂN PA" w:date="2018-03-13T08:28:00Z">
              <w:r w:rsidR="0068408A" w:rsidRPr="006176AC">
                <w:rPr>
                  <w:rFonts w:ascii="Times New Roman" w:hAnsi="Times New Roman" w:cs="Times New Roman"/>
                  <w:b/>
                  <w:bCs/>
                  <w:sz w:val="24"/>
                  <w:szCs w:val="24"/>
                  <w:rPrChange w:id="431" w:author="Trinh Thanh" w:date="2018-04-17T20:54:00Z">
                    <w:rPr>
                      <w:b/>
                      <w:bCs/>
                    </w:rPr>
                  </w:rPrChange>
                </w:rPr>
                <w:t xml:space="preserve"> (FDD)</w:t>
              </w:r>
            </w:ins>
          </w:p>
        </w:tc>
        <w:tc>
          <w:tcPr>
            <w:tcW w:w="1027" w:type="dxa"/>
            <w:hideMark/>
            <w:tcPrChange w:id="432" w:author="Hoan Ng" w:date="2017-03-20T22:19:00Z">
              <w:tcPr>
                <w:tcW w:w="960" w:type="dxa"/>
                <w:gridSpan w:val="2"/>
                <w:hideMark/>
              </w:tcPr>
            </w:tcPrChange>
          </w:tcPr>
          <w:p w14:paraId="41C2638C" w14:textId="77777777" w:rsidR="005F3BAC" w:rsidRPr="006176AC" w:rsidRDefault="005F3BAC" w:rsidP="00F30356">
            <w:pPr>
              <w:jc w:val="both"/>
              <w:rPr>
                <w:ins w:id="433" w:author="Hoan Ng" w:date="2017-03-20T22:18:00Z"/>
                <w:rFonts w:ascii="Times New Roman" w:hAnsi="Times New Roman" w:cs="Times New Roman"/>
                <w:b/>
                <w:bCs/>
                <w:sz w:val="24"/>
                <w:szCs w:val="24"/>
                <w:rPrChange w:id="434" w:author="Trinh Thanh" w:date="2018-04-17T20:54:00Z">
                  <w:rPr>
                    <w:ins w:id="435" w:author="Hoan Ng" w:date="2017-03-20T22:18:00Z"/>
                    <w:b/>
                    <w:bCs/>
                  </w:rPr>
                </w:rPrChange>
              </w:rPr>
              <w:pPrChange w:id="436" w:author="Trinh Thanh" w:date="2018-04-17T21:06:00Z">
                <w:pPr/>
              </w:pPrChange>
            </w:pPr>
            <w:ins w:id="437" w:author="Hoan Ng" w:date="2017-03-20T22:18:00Z">
              <w:r w:rsidRPr="006176AC">
                <w:rPr>
                  <w:rFonts w:ascii="Times New Roman" w:hAnsi="Times New Roman" w:cs="Times New Roman"/>
                  <w:b/>
                  <w:bCs/>
                  <w:sz w:val="24"/>
                  <w:szCs w:val="24"/>
                  <w:rPrChange w:id="438" w:author="Trinh Thanh" w:date="2018-04-17T20:54:00Z">
                    <w:rPr>
                      <w:b/>
                      <w:bCs/>
                    </w:rPr>
                  </w:rPrChange>
                </w:rPr>
                <w:t> </w:t>
              </w:r>
            </w:ins>
          </w:p>
        </w:tc>
        <w:tc>
          <w:tcPr>
            <w:tcW w:w="868" w:type="dxa"/>
            <w:hideMark/>
            <w:tcPrChange w:id="439" w:author="Hoan Ng" w:date="2017-03-20T22:19:00Z">
              <w:tcPr>
                <w:tcW w:w="960" w:type="dxa"/>
                <w:gridSpan w:val="2"/>
                <w:hideMark/>
              </w:tcPr>
            </w:tcPrChange>
          </w:tcPr>
          <w:p w14:paraId="5971C3AE" w14:textId="77777777" w:rsidR="005F3BAC" w:rsidRPr="006176AC" w:rsidRDefault="005F3BAC" w:rsidP="00F30356">
            <w:pPr>
              <w:jc w:val="both"/>
              <w:rPr>
                <w:ins w:id="440" w:author="Hoan Ng" w:date="2017-03-20T22:18:00Z"/>
                <w:rFonts w:ascii="Times New Roman" w:hAnsi="Times New Roman" w:cs="Times New Roman"/>
                <w:b/>
                <w:bCs/>
                <w:sz w:val="24"/>
                <w:szCs w:val="24"/>
                <w:rPrChange w:id="441" w:author="Trinh Thanh" w:date="2018-04-17T20:54:00Z">
                  <w:rPr>
                    <w:ins w:id="442" w:author="Hoan Ng" w:date="2017-03-20T22:18:00Z"/>
                    <w:b/>
                    <w:bCs/>
                  </w:rPr>
                </w:rPrChange>
              </w:rPr>
              <w:pPrChange w:id="443" w:author="Trinh Thanh" w:date="2018-04-17T21:06:00Z">
                <w:pPr/>
              </w:pPrChange>
            </w:pPr>
            <w:ins w:id="444" w:author="Hoan Ng" w:date="2017-03-20T22:18:00Z">
              <w:r w:rsidRPr="006176AC">
                <w:rPr>
                  <w:rFonts w:ascii="Times New Roman" w:hAnsi="Times New Roman" w:cs="Times New Roman"/>
                  <w:b/>
                  <w:bCs/>
                  <w:sz w:val="24"/>
                  <w:szCs w:val="24"/>
                  <w:rPrChange w:id="445" w:author="Trinh Thanh" w:date="2018-04-17T20:54:00Z">
                    <w:rPr>
                      <w:b/>
                      <w:bCs/>
                    </w:rPr>
                  </w:rPrChange>
                </w:rPr>
                <w:t> </w:t>
              </w:r>
            </w:ins>
          </w:p>
        </w:tc>
        <w:tc>
          <w:tcPr>
            <w:tcW w:w="978" w:type="dxa"/>
            <w:hideMark/>
            <w:tcPrChange w:id="446" w:author="Hoan Ng" w:date="2017-03-20T22:19:00Z">
              <w:tcPr>
                <w:tcW w:w="960" w:type="dxa"/>
                <w:hideMark/>
              </w:tcPr>
            </w:tcPrChange>
          </w:tcPr>
          <w:p w14:paraId="7C6CD189" w14:textId="77777777" w:rsidR="005F3BAC" w:rsidRPr="006176AC" w:rsidRDefault="005F3BAC" w:rsidP="00F30356">
            <w:pPr>
              <w:jc w:val="both"/>
              <w:rPr>
                <w:ins w:id="447" w:author="Hoan Ng" w:date="2017-03-20T22:18:00Z"/>
                <w:rFonts w:ascii="Times New Roman" w:hAnsi="Times New Roman" w:cs="Times New Roman"/>
                <w:b/>
                <w:bCs/>
                <w:sz w:val="24"/>
                <w:szCs w:val="24"/>
                <w:rPrChange w:id="448" w:author="Trinh Thanh" w:date="2018-04-17T20:54:00Z">
                  <w:rPr>
                    <w:ins w:id="449" w:author="Hoan Ng" w:date="2017-03-20T22:18:00Z"/>
                    <w:b/>
                    <w:bCs/>
                  </w:rPr>
                </w:rPrChange>
              </w:rPr>
              <w:pPrChange w:id="450" w:author="Trinh Thanh" w:date="2018-04-17T21:06:00Z">
                <w:pPr/>
              </w:pPrChange>
            </w:pPr>
            <w:ins w:id="451" w:author="Hoan Ng" w:date="2017-03-20T22:18:00Z">
              <w:r w:rsidRPr="006176AC">
                <w:rPr>
                  <w:rFonts w:ascii="Times New Roman" w:hAnsi="Times New Roman" w:cs="Times New Roman"/>
                  <w:b/>
                  <w:bCs/>
                  <w:sz w:val="24"/>
                  <w:szCs w:val="24"/>
                  <w:rPrChange w:id="452" w:author="Trinh Thanh" w:date="2018-04-17T20:54:00Z">
                    <w:rPr>
                      <w:b/>
                      <w:bCs/>
                    </w:rPr>
                  </w:rPrChange>
                </w:rPr>
                <w:t> </w:t>
              </w:r>
            </w:ins>
          </w:p>
        </w:tc>
        <w:tc>
          <w:tcPr>
            <w:tcW w:w="790" w:type="dxa"/>
            <w:hideMark/>
            <w:tcPrChange w:id="453" w:author="Hoan Ng" w:date="2017-03-20T22:19:00Z">
              <w:tcPr>
                <w:tcW w:w="960" w:type="dxa"/>
                <w:gridSpan w:val="2"/>
                <w:hideMark/>
              </w:tcPr>
            </w:tcPrChange>
          </w:tcPr>
          <w:p w14:paraId="75AF611D" w14:textId="77777777" w:rsidR="005F3BAC" w:rsidRPr="006176AC" w:rsidRDefault="005F3BAC" w:rsidP="00F30356">
            <w:pPr>
              <w:jc w:val="both"/>
              <w:rPr>
                <w:ins w:id="454" w:author="Hoan Ng" w:date="2017-03-20T22:18:00Z"/>
                <w:rFonts w:ascii="Times New Roman" w:hAnsi="Times New Roman" w:cs="Times New Roman"/>
                <w:b/>
                <w:bCs/>
                <w:sz w:val="24"/>
                <w:szCs w:val="24"/>
                <w:rPrChange w:id="455" w:author="Trinh Thanh" w:date="2018-04-17T20:54:00Z">
                  <w:rPr>
                    <w:ins w:id="456" w:author="Hoan Ng" w:date="2017-03-20T22:18:00Z"/>
                    <w:b/>
                    <w:bCs/>
                  </w:rPr>
                </w:rPrChange>
              </w:rPr>
              <w:pPrChange w:id="457" w:author="Trinh Thanh" w:date="2018-04-17T21:06:00Z">
                <w:pPr/>
              </w:pPrChange>
            </w:pPr>
            <w:ins w:id="458" w:author="Hoan Ng" w:date="2017-03-20T22:18:00Z">
              <w:r w:rsidRPr="006176AC">
                <w:rPr>
                  <w:rFonts w:ascii="Times New Roman" w:hAnsi="Times New Roman" w:cs="Times New Roman"/>
                  <w:b/>
                  <w:bCs/>
                  <w:sz w:val="24"/>
                  <w:szCs w:val="24"/>
                  <w:rPrChange w:id="459" w:author="Trinh Thanh" w:date="2018-04-17T20:54:00Z">
                    <w:rPr>
                      <w:b/>
                      <w:bCs/>
                    </w:rPr>
                  </w:rPrChange>
                </w:rPr>
                <w:t> </w:t>
              </w:r>
            </w:ins>
          </w:p>
        </w:tc>
      </w:tr>
      <w:tr w:rsidR="005F3BAC" w:rsidRPr="006176AC" w14:paraId="26B0A69A" w14:textId="77777777" w:rsidTr="005F3BAC">
        <w:tblPrEx>
          <w:tblW w:w="0" w:type="auto"/>
          <w:tblPrExChange w:id="460" w:author="Hoan Ng" w:date="2017-03-20T22:19:00Z">
            <w:tblPrEx>
              <w:tblW w:w="0" w:type="auto"/>
            </w:tblPrEx>
          </w:tblPrExChange>
        </w:tblPrEx>
        <w:trPr>
          <w:trHeight w:val="300"/>
          <w:ins w:id="461" w:author="Hoan Ng" w:date="2017-03-20T22:18:00Z"/>
          <w:trPrChange w:id="462" w:author="Hoan Ng" w:date="2017-03-20T22:19:00Z">
            <w:trPr>
              <w:trHeight w:val="300"/>
            </w:trPr>
          </w:trPrChange>
        </w:trPr>
        <w:tc>
          <w:tcPr>
            <w:tcW w:w="985" w:type="dxa"/>
            <w:hideMark/>
            <w:tcPrChange w:id="463" w:author="Hoan Ng" w:date="2017-03-20T22:19:00Z">
              <w:tcPr>
                <w:tcW w:w="8140" w:type="dxa"/>
                <w:gridSpan w:val="2"/>
                <w:hideMark/>
              </w:tcPr>
            </w:tcPrChange>
          </w:tcPr>
          <w:p w14:paraId="41DC5C2B" w14:textId="77777777" w:rsidR="005F3BAC" w:rsidRPr="006176AC" w:rsidRDefault="005F3BAC" w:rsidP="00F30356">
            <w:pPr>
              <w:jc w:val="both"/>
              <w:rPr>
                <w:ins w:id="464" w:author="Hoan Ng" w:date="2017-03-20T22:18:00Z"/>
                <w:rFonts w:ascii="Times New Roman" w:hAnsi="Times New Roman" w:cs="Times New Roman"/>
                <w:b/>
                <w:bCs/>
                <w:sz w:val="24"/>
                <w:szCs w:val="24"/>
                <w:rPrChange w:id="465" w:author="Trinh Thanh" w:date="2018-04-17T20:54:00Z">
                  <w:rPr>
                    <w:ins w:id="466" w:author="Hoan Ng" w:date="2017-03-20T22:18:00Z"/>
                    <w:b/>
                    <w:bCs/>
                  </w:rPr>
                </w:rPrChange>
              </w:rPr>
              <w:pPrChange w:id="467" w:author="Trinh Thanh" w:date="2018-04-17T21:06:00Z">
                <w:pPr/>
              </w:pPrChange>
            </w:pPr>
            <w:ins w:id="468" w:author="Hoan Ng" w:date="2017-03-20T22:18:00Z">
              <w:r w:rsidRPr="006176AC">
                <w:rPr>
                  <w:rFonts w:ascii="Times New Roman" w:hAnsi="Times New Roman" w:cs="Times New Roman"/>
                  <w:b/>
                  <w:bCs/>
                  <w:sz w:val="24"/>
                  <w:szCs w:val="24"/>
                  <w:rPrChange w:id="469" w:author="Trinh Thanh" w:date="2018-04-17T20:54:00Z">
                    <w:rPr>
                      <w:b/>
                      <w:bCs/>
                    </w:rPr>
                  </w:rPrChange>
                </w:rPr>
                <w:t> </w:t>
              </w:r>
            </w:ins>
          </w:p>
        </w:tc>
        <w:tc>
          <w:tcPr>
            <w:tcW w:w="4702" w:type="dxa"/>
            <w:hideMark/>
            <w:tcPrChange w:id="470" w:author="Hoan Ng" w:date="2017-03-20T22:19:00Z">
              <w:tcPr>
                <w:tcW w:w="3340" w:type="dxa"/>
                <w:gridSpan w:val="2"/>
                <w:hideMark/>
              </w:tcPr>
            </w:tcPrChange>
          </w:tcPr>
          <w:p w14:paraId="3DC8BA62" w14:textId="628468C1" w:rsidR="005F3BAC" w:rsidRPr="006176AC" w:rsidRDefault="005F3BAC" w:rsidP="00F30356">
            <w:pPr>
              <w:jc w:val="both"/>
              <w:rPr>
                <w:ins w:id="471" w:author="Hoan Ng" w:date="2017-03-20T22:18:00Z"/>
                <w:rFonts w:ascii="Times New Roman" w:hAnsi="Times New Roman" w:cs="Times New Roman"/>
                <w:b/>
                <w:bCs/>
                <w:sz w:val="24"/>
                <w:szCs w:val="24"/>
                <w:rPrChange w:id="472" w:author="Trinh Thanh" w:date="2018-04-17T20:54:00Z">
                  <w:rPr>
                    <w:ins w:id="473" w:author="Hoan Ng" w:date="2017-03-20T22:18:00Z"/>
                    <w:b/>
                    <w:bCs/>
                  </w:rPr>
                </w:rPrChange>
              </w:rPr>
              <w:pPrChange w:id="474" w:author="Trinh Thanh" w:date="2018-04-17T21:06:00Z">
                <w:pPr/>
              </w:pPrChange>
            </w:pPr>
            <w:ins w:id="475" w:author="Hoan Ng" w:date="2017-03-20T22:18:00Z">
              <w:r w:rsidRPr="006176AC">
                <w:rPr>
                  <w:rFonts w:ascii="Times New Roman" w:hAnsi="Times New Roman" w:cs="Times New Roman"/>
                  <w:b/>
                  <w:bCs/>
                  <w:sz w:val="24"/>
                  <w:szCs w:val="24"/>
                  <w:rPrChange w:id="476" w:author="Trinh Thanh" w:date="2018-04-17T20:54:00Z">
                    <w:rPr>
                      <w:b/>
                      <w:bCs/>
                    </w:rPr>
                  </w:rPrChange>
                </w:rPr>
                <w:t xml:space="preserve">2.2. </w:t>
              </w:r>
            </w:ins>
            <w:ins w:id="477" w:author="LÊ VĂN PA" w:date="2018-03-13T08:26:00Z">
              <w:r w:rsidR="0068408A" w:rsidRPr="006176AC">
                <w:rPr>
                  <w:rFonts w:ascii="Times New Roman" w:hAnsi="Times New Roman" w:cs="Times New Roman"/>
                  <w:b/>
                  <w:bCs/>
                  <w:sz w:val="24"/>
                  <w:szCs w:val="24"/>
                  <w:rPrChange w:id="478" w:author="Trinh Thanh" w:date="2018-04-17T20:54:00Z">
                    <w:rPr>
                      <w:b/>
                      <w:bCs/>
                    </w:rPr>
                  </w:rPrChange>
                </w:rPr>
                <w:t>Đặc tả và mô hình hóa nghiệp vụ</w:t>
              </w:r>
            </w:ins>
            <w:ins w:id="479" w:author="LÊ VĂN PA" w:date="2018-03-13T08:27:00Z">
              <w:r w:rsidR="0068408A" w:rsidRPr="006176AC">
                <w:rPr>
                  <w:rFonts w:ascii="Times New Roman" w:hAnsi="Times New Roman" w:cs="Times New Roman"/>
                  <w:b/>
                  <w:bCs/>
                  <w:sz w:val="24"/>
                  <w:szCs w:val="24"/>
                  <w:rPrChange w:id="480" w:author="Trinh Thanh" w:date="2018-04-17T20:54:00Z">
                    <w:rPr>
                      <w:b/>
                      <w:bCs/>
                    </w:rPr>
                  </w:rPrChange>
                </w:rPr>
                <w:t xml:space="preserve"> (DFD)</w:t>
              </w:r>
            </w:ins>
          </w:p>
        </w:tc>
        <w:tc>
          <w:tcPr>
            <w:tcW w:w="1027" w:type="dxa"/>
            <w:hideMark/>
            <w:tcPrChange w:id="481" w:author="Hoan Ng" w:date="2017-03-20T22:19:00Z">
              <w:tcPr>
                <w:tcW w:w="960" w:type="dxa"/>
                <w:gridSpan w:val="2"/>
                <w:hideMark/>
              </w:tcPr>
            </w:tcPrChange>
          </w:tcPr>
          <w:p w14:paraId="58A3167E" w14:textId="77777777" w:rsidR="005F3BAC" w:rsidRPr="006176AC" w:rsidRDefault="005F3BAC" w:rsidP="00F30356">
            <w:pPr>
              <w:jc w:val="both"/>
              <w:rPr>
                <w:ins w:id="482" w:author="Hoan Ng" w:date="2017-03-20T22:18:00Z"/>
                <w:rFonts w:ascii="Times New Roman" w:hAnsi="Times New Roman" w:cs="Times New Roman"/>
                <w:b/>
                <w:bCs/>
                <w:sz w:val="24"/>
                <w:szCs w:val="24"/>
                <w:rPrChange w:id="483" w:author="Trinh Thanh" w:date="2018-04-17T20:54:00Z">
                  <w:rPr>
                    <w:ins w:id="484" w:author="Hoan Ng" w:date="2017-03-20T22:18:00Z"/>
                    <w:b/>
                    <w:bCs/>
                  </w:rPr>
                </w:rPrChange>
              </w:rPr>
              <w:pPrChange w:id="485" w:author="Trinh Thanh" w:date="2018-04-17T21:06:00Z">
                <w:pPr/>
              </w:pPrChange>
            </w:pPr>
            <w:ins w:id="486" w:author="Hoan Ng" w:date="2017-03-20T22:18:00Z">
              <w:r w:rsidRPr="006176AC">
                <w:rPr>
                  <w:rFonts w:ascii="Times New Roman" w:hAnsi="Times New Roman" w:cs="Times New Roman"/>
                  <w:b/>
                  <w:bCs/>
                  <w:sz w:val="24"/>
                  <w:szCs w:val="24"/>
                  <w:rPrChange w:id="487" w:author="Trinh Thanh" w:date="2018-04-17T20:54:00Z">
                    <w:rPr>
                      <w:b/>
                      <w:bCs/>
                    </w:rPr>
                  </w:rPrChange>
                </w:rPr>
                <w:t> </w:t>
              </w:r>
            </w:ins>
          </w:p>
        </w:tc>
        <w:tc>
          <w:tcPr>
            <w:tcW w:w="868" w:type="dxa"/>
            <w:hideMark/>
            <w:tcPrChange w:id="488" w:author="Hoan Ng" w:date="2017-03-20T22:19:00Z">
              <w:tcPr>
                <w:tcW w:w="960" w:type="dxa"/>
                <w:gridSpan w:val="2"/>
                <w:hideMark/>
              </w:tcPr>
            </w:tcPrChange>
          </w:tcPr>
          <w:p w14:paraId="03A2D843" w14:textId="77777777" w:rsidR="005F3BAC" w:rsidRPr="006176AC" w:rsidRDefault="005F3BAC" w:rsidP="00F30356">
            <w:pPr>
              <w:jc w:val="both"/>
              <w:rPr>
                <w:ins w:id="489" w:author="Hoan Ng" w:date="2017-03-20T22:18:00Z"/>
                <w:rFonts w:ascii="Times New Roman" w:hAnsi="Times New Roman" w:cs="Times New Roman"/>
                <w:b/>
                <w:bCs/>
                <w:sz w:val="24"/>
                <w:szCs w:val="24"/>
                <w:rPrChange w:id="490" w:author="Trinh Thanh" w:date="2018-04-17T20:54:00Z">
                  <w:rPr>
                    <w:ins w:id="491" w:author="Hoan Ng" w:date="2017-03-20T22:18:00Z"/>
                    <w:b/>
                    <w:bCs/>
                  </w:rPr>
                </w:rPrChange>
              </w:rPr>
              <w:pPrChange w:id="492" w:author="Trinh Thanh" w:date="2018-04-17T21:06:00Z">
                <w:pPr/>
              </w:pPrChange>
            </w:pPr>
            <w:ins w:id="493" w:author="Hoan Ng" w:date="2017-03-20T22:18:00Z">
              <w:r w:rsidRPr="006176AC">
                <w:rPr>
                  <w:rFonts w:ascii="Times New Roman" w:hAnsi="Times New Roman" w:cs="Times New Roman"/>
                  <w:b/>
                  <w:bCs/>
                  <w:sz w:val="24"/>
                  <w:szCs w:val="24"/>
                  <w:rPrChange w:id="494" w:author="Trinh Thanh" w:date="2018-04-17T20:54:00Z">
                    <w:rPr>
                      <w:b/>
                      <w:bCs/>
                    </w:rPr>
                  </w:rPrChange>
                </w:rPr>
                <w:t> </w:t>
              </w:r>
            </w:ins>
          </w:p>
        </w:tc>
        <w:tc>
          <w:tcPr>
            <w:tcW w:w="978" w:type="dxa"/>
            <w:hideMark/>
            <w:tcPrChange w:id="495" w:author="Hoan Ng" w:date="2017-03-20T22:19:00Z">
              <w:tcPr>
                <w:tcW w:w="960" w:type="dxa"/>
                <w:hideMark/>
              </w:tcPr>
            </w:tcPrChange>
          </w:tcPr>
          <w:p w14:paraId="194F38D1" w14:textId="77777777" w:rsidR="005F3BAC" w:rsidRPr="006176AC" w:rsidRDefault="005F3BAC" w:rsidP="00F30356">
            <w:pPr>
              <w:jc w:val="both"/>
              <w:rPr>
                <w:ins w:id="496" w:author="Hoan Ng" w:date="2017-03-20T22:18:00Z"/>
                <w:rFonts w:ascii="Times New Roman" w:hAnsi="Times New Roman" w:cs="Times New Roman"/>
                <w:b/>
                <w:bCs/>
                <w:sz w:val="24"/>
                <w:szCs w:val="24"/>
                <w:rPrChange w:id="497" w:author="Trinh Thanh" w:date="2018-04-17T20:54:00Z">
                  <w:rPr>
                    <w:ins w:id="498" w:author="Hoan Ng" w:date="2017-03-20T22:18:00Z"/>
                    <w:b/>
                    <w:bCs/>
                  </w:rPr>
                </w:rPrChange>
              </w:rPr>
              <w:pPrChange w:id="499" w:author="Trinh Thanh" w:date="2018-04-17T21:06:00Z">
                <w:pPr/>
              </w:pPrChange>
            </w:pPr>
            <w:ins w:id="500" w:author="Hoan Ng" w:date="2017-03-20T22:18:00Z">
              <w:r w:rsidRPr="006176AC">
                <w:rPr>
                  <w:rFonts w:ascii="Times New Roman" w:hAnsi="Times New Roman" w:cs="Times New Roman"/>
                  <w:b/>
                  <w:bCs/>
                  <w:sz w:val="24"/>
                  <w:szCs w:val="24"/>
                  <w:rPrChange w:id="501" w:author="Trinh Thanh" w:date="2018-04-17T20:54:00Z">
                    <w:rPr>
                      <w:b/>
                      <w:bCs/>
                    </w:rPr>
                  </w:rPrChange>
                </w:rPr>
                <w:t> </w:t>
              </w:r>
            </w:ins>
          </w:p>
        </w:tc>
        <w:tc>
          <w:tcPr>
            <w:tcW w:w="790" w:type="dxa"/>
            <w:hideMark/>
            <w:tcPrChange w:id="502" w:author="Hoan Ng" w:date="2017-03-20T22:19:00Z">
              <w:tcPr>
                <w:tcW w:w="960" w:type="dxa"/>
                <w:gridSpan w:val="2"/>
                <w:hideMark/>
              </w:tcPr>
            </w:tcPrChange>
          </w:tcPr>
          <w:p w14:paraId="0F435F6E" w14:textId="77777777" w:rsidR="005F3BAC" w:rsidRPr="006176AC" w:rsidRDefault="005F3BAC" w:rsidP="00F30356">
            <w:pPr>
              <w:jc w:val="both"/>
              <w:rPr>
                <w:ins w:id="503" w:author="Hoan Ng" w:date="2017-03-20T22:18:00Z"/>
                <w:rFonts w:ascii="Times New Roman" w:hAnsi="Times New Roman" w:cs="Times New Roman"/>
                <w:b/>
                <w:bCs/>
                <w:sz w:val="24"/>
                <w:szCs w:val="24"/>
                <w:rPrChange w:id="504" w:author="Trinh Thanh" w:date="2018-04-17T20:54:00Z">
                  <w:rPr>
                    <w:ins w:id="505" w:author="Hoan Ng" w:date="2017-03-20T22:18:00Z"/>
                    <w:b/>
                    <w:bCs/>
                  </w:rPr>
                </w:rPrChange>
              </w:rPr>
              <w:pPrChange w:id="506" w:author="Trinh Thanh" w:date="2018-04-17T21:06:00Z">
                <w:pPr/>
              </w:pPrChange>
            </w:pPr>
            <w:ins w:id="507" w:author="Hoan Ng" w:date="2017-03-20T22:18:00Z">
              <w:r w:rsidRPr="006176AC">
                <w:rPr>
                  <w:rFonts w:ascii="Times New Roman" w:hAnsi="Times New Roman" w:cs="Times New Roman"/>
                  <w:b/>
                  <w:bCs/>
                  <w:sz w:val="24"/>
                  <w:szCs w:val="24"/>
                  <w:rPrChange w:id="508" w:author="Trinh Thanh" w:date="2018-04-17T20:54:00Z">
                    <w:rPr>
                      <w:b/>
                      <w:bCs/>
                    </w:rPr>
                  </w:rPrChange>
                </w:rPr>
                <w:t> </w:t>
              </w:r>
            </w:ins>
          </w:p>
        </w:tc>
      </w:tr>
      <w:tr w:rsidR="005F3BAC" w:rsidRPr="006176AC" w14:paraId="56B1B130" w14:textId="77777777" w:rsidTr="005F3BAC">
        <w:tblPrEx>
          <w:tblW w:w="0" w:type="auto"/>
          <w:tblPrExChange w:id="509" w:author="Hoan Ng" w:date="2017-03-20T22:19:00Z">
            <w:tblPrEx>
              <w:tblW w:w="0" w:type="auto"/>
            </w:tblPrEx>
          </w:tblPrExChange>
        </w:tblPrEx>
        <w:trPr>
          <w:trHeight w:val="300"/>
          <w:ins w:id="510" w:author="Hoan Ng" w:date="2017-03-20T22:18:00Z"/>
          <w:trPrChange w:id="511" w:author="Hoan Ng" w:date="2017-03-20T22:19:00Z">
            <w:trPr>
              <w:trHeight w:val="300"/>
            </w:trPr>
          </w:trPrChange>
        </w:trPr>
        <w:tc>
          <w:tcPr>
            <w:tcW w:w="985" w:type="dxa"/>
            <w:hideMark/>
            <w:tcPrChange w:id="512" w:author="Hoan Ng" w:date="2017-03-20T22:19:00Z">
              <w:tcPr>
                <w:tcW w:w="8140" w:type="dxa"/>
                <w:gridSpan w:val="2"/>
                <w:hideMark/>
              </w:tcPr>
            </w:tcPrChange>
          </w:tcPr>
          <w:p w14:paraId="61F418CB" w14:textId="77777777" w:rsidR="005F3BAC" w:rsidRPr="006176AC" w:rsidRDefault="005F3BAC" w:rsidP="00F30356">
            <w:pPr>
              <w:jc w:val="both"/>
              <w:rPr>
                <w:ins w:id="513" w:author="Hoan Ng" w:date="2017-03-20T22:18:00Z"/>
                <w:rFonts w:ascii="Times New Roman" w:hAnsi="Times New Roman" w:cs="Times New Roman"/>
                <w:b/>
                <w:bCs/>
                <w:sz w:val="24"/>
                <w:szCs w:val="24"/>
                <w:rPrChange w:id="514" w:author="Trinh Thanh" w:date="2018-04-17T20:54:00Z">
                  <w:rPr>
                    <w:ins w:id="515" w:author="Hoan Ng" w:date="2017-03-20T22:18:00Z"/>
                    <w:b/>
                    <w:bCs/>
                  </w:rPr>
                </w:rPrChange>
              </w:rPr>
              <w:pPrChange w:id="516" w:author="Trinh Thanh" w:date="2018-04-17T21:06:00Z">
                <w:pPr/>
              </w:pPrChange>
            </w:pPr>
            <w:ins w:id="517" w:author="Hoan Ng" w:date="2017-03-20T22:18:00Z">
              <w:r w:rsidRPr="006176AC">
                <w:rPr>
                  <w:rFonts w:ascii="Times New Roman" w:hAnsi="Times New Roman" w:cs="Times New Roman"/>
                  <w:b/>
                  <w:bCs/>
                  <w:sz w:val="24"/>
                  <w:szCs w:val="24"/>
                  <w:rPrChange w:id="518" w:author="Trinh Thanh" w:date="2018-04-17T20:54:00Z">
                    <w:rPr>
                      <w:b/>
                      <w:bCs/>
                    </w:rPr>
                  </w:rPrChange>
                </w:rPr>
                <w:t> </w:t>
              </w:r>
            </w:ins>
          </w:p>
        </w:tc>
        <w:tc>
          <w:tcPr>
            <w:tcW w:w="4702" w:type="dxa"/>
            <w:hideMark/>
            <w:tcPrChange w:id="519" w:author="Hoan Ng" w:date="2017-03-20T22:19:00Z">
              <w:tcPr>
                <w:tcW w:w="3340" w:type="dxa"/>
                <w:gridSpan w:val="2"/>
                <w:hideMark/>
              </w:tcPr>
            </w:tcPrChange>
          </w:tcPr>
          <w:p w14:paraId="6C67FC16" w14:textId="3174663A" w:rsidR="005F3BAC" w:rsidRPr="006176AC" w:rsidRDefault="005F3BAC" w:rsidP="00F30356">
            <w:pPr>
              <w:jc w:val="both"/>
              <w:rPr>
                <w:ins w:id="520" w:author="Hoan Ng" w:date="2017-03-20T22:18:00Z"/>
                <w:rFonts w:ascii="Times New Roman" w:hAnsi="Times New Roman" w:cs="Times New Roman"/>
                <w:b/>
                <w:bCs/>
                <w:sz w:val="24"/>
                <w:szCs w:val="24"/>
                <w:rPrChange w:id="521" w:author="Trinh Thanh" w:date="2018-04-17T20:54:00Z">
                  <w:rPr>
                    <w:ins w:id="522" w:author="Hoan Ng" w:date="2017-03-20T22:18:00Z"/>
                    <w:b/>
                    <w:bCs/>
                  </w:rPr>
                </w:rPrChange>
              </w:rPr>
              <w:pPrChange w:id="523" w:author="Trinh Thanh" w:date="2018-04-17T21:06:00Z">
                <w:pPr/>
              </w:pPrChange>
            </w:pPr>
            <w:ins w:id="524" w:author="Hoan Ng" w:date="2017-03-20T22:18:00Z">
              <w:r w:rsidRPr="006176AC">
                <w:rPr>
                  <w:rFonts w:ascii="Times New Roman" w:hAnsi="Times New Roman" w:cs="Times New Roman"/>
                  <w:b/>
                  <w:bCs/>
                  <w:sz w:val="24"/>
                  <w:szCs w:val="24"/>
                  <w:rPrChange w:id="525" w:author="Trinh Thanh" w:date="2018-04-17T20:54:00Z">
                    <w:rPr>
                      <w:b/>
                      <w:bCs/>
                    </w:rPr>
                  </w:rPrChange>
                </w:rPr>
                <w:t>2.3.</w:t>
              </w:r>
            </w:ins>
            <w:ins w:id="526" w:author="LÊ VĂN PA" w:date="2018-03-13T08:26:00Z">
              <w:r w:rsidR="0068408A" w:rsidRPr="006176AC">
                <w:rPr>
                  <w:rFonts w:ascii="Times New Roman" w:hAnsi="Times New Roman" w:cs="Times New Roman"/>
                  <w:b/>
                  <w:bCs/>
                  <w:sz w:val="24"/>
                  <w:szCs w:val="24"/>
                  <w:rPrChange w:id="527" w:author="Trinh Thanh" w:date="2018-04-17T20:54:00Z">
                    <w:rPr>
                      <w:b/>
                      <w:bCs/>
                    </w:rPr>
                  </w:rPrChange>
                </w:rPr>
                <w:t xml:space="preserve"> Mô hình hóa dữ liệu</w:t>
              </w:r>
            </w:ins>
            <w:ins w:id="528" w:author="LÊ VĂN PA" w:date="2018-03-13T08:27:00Z">
              <w:r w:rsidR="0068408A" w:rsidRPr="006176AC">
                <w:rPr>
                  <w:rFonts w:ascii="Times New Roman" w:hAnsi="Times New Roman" w:cs="Times New Roman"/>
                  <w:b/>
                  <w:bCs/>
                  <w:sz w:val="24"/>
                  <w:szCs w:val="24"/>
                  <w:rPrChange w:id="529" w:author="Trinh Thanh" w:date="2018-04-17T20:54:00Z">
                    <w:rPr>
                      <w:b/>
                      <w:bCs/>
                    </w:rPr>
                  </w:rPrChange>
                </w:rPr>
                <w:t xml:space="preserve"> (ERD)</w:t>
              </w:r>
            </w:ins>
          </w:p>
        </w:tc>
        <w:tc>
          <w:tcPr>
            <w:tcW w:w="1027" w:type="dxa"/>
            <w:hideMark/>
            <w:tcPrChange w:id="530" w:author="Hoan Ng" w:date="2017-03-20T22:19:00Z">
              <w:tcPr>
                <w:tcW w:w="960" w:type="dxa"/>
                <w:gridSpan w:val="2"/>
                <w:hideMark/>
              </w:tcPr>
            </w:tcPrChange>
          </w:tcPr>
          <w:p w14:paraId="6C3EB7C0" w14:textId="331FC475" w:rsidR="005F3BAC" w:rsidRPr="006176AC" w:rsidRDefault="005F3BAC" w:rsidP="00F30356">
            <w:pPr>
              <w:jc w:val="both"/>
              <w:rPr>
                <w:ins w:id="531" w:author="Hoan Ng" w:date="2017-03-20T22:18:00Z"/>
                <w:rFonts w:ascii="Times New Roman" w:hAnsi="Times New Roman" w:cs="Times New Roman"/>
                <w:b/>
                <w:bCs/>
                <w:sz w:val="24"/>
                <w:szCs w:val="24"/>
                <w:rPrChange w:id="532" w:author="Trinh Thanh" w:date="2018-04-17T20:54:00Z">
                  <w:rPr>
                    <w:ins w:id="533" w:author="Hoan Ng" w:date="2017-03-20T22:18:00Z"/>
                    <w:b/>
                    <w:bCs/>
                  </w:rPr>
                </w:rPrChange>
              </w:rPr>
              <w:pPrChange w:id="534" w:author="Trinh Thanh" w:date="2018-04-17T21:06:00Z">
                <w:pPr/>
              </w:pPrChange>
            </w:pPr>
            <w:ins w:id="535" w:author="Hoan Ng" w:date="2017-03-20T22:18:00Z">
              <w:r w:rsidRPr="006176AC">
                <w:rPr>
                  <w:rFonts w:ascii="Times New Roman" w:hAnsi="Times New Roman" w:cs="Times New Roman"/>
                  <w:b/>
                  <w:bCs/>
                  <w:sz w:val="24"/>
                  <w:szCs w:val="24"/>
                  <w:rPrChange w:id="536" w:author="Trinh Thanh" w:date="2018-04-17T20:54:00Z">
                    <w:rPr>
                      <w:b/>
                      <w:bCs/>
                    </w:rPr>
                  </w:rPrChange>
                </w:rPr>
                <w:t> </w:t>
              </w:r>
            </w:ins>
            <w:ins w:id="537" w:author="LÊ VĂN PA" w:date="2018-03-17T22:17:00Z">
              <w:r w:rsidR="00797F83" w:rsidRPr="006176AC">
                <w:rPr>
                  <w:rFonts w:ascii="Times New Roman" w:hAnsi="Times New Roman" w:cs="Times New Roman"/>
                  <w:b/>
                  <w:bCs/>
                  <w:sz w:val="24"/>
                  <w:szCs w:val="24"/>
                  <w:rPrChange w:id="538" w:author="Trinh Thanh" w:date="2018-04-17T20:54:00Z">
                    <w:rPr>
                      <w:b/>
                      <w:bCs/>
                    </w:rPr>
                  </w:rPrChange>
                </w:rPr>
                <w:t>2</w:t>
              </w:r>
            </w:ins>
          </w:p>
        </w:tc>
        <w:tc>
          <w:tcPr>
            <w:tcW w:w="868" w:type="dxa"/>
            <w:hideMark/>
            <w:tcPrChange w:id="539" w:author="Hoan Ng" w:date="2017-03-20T22:19:00Z">
              <w:tcPr>
                <w:tcW w:w="960" w:type="dxa"/>
                <w:gridSpan w:val="2"/>
                <w:hideMark/>
              </w:tcPr>
            </w:tcPrChange>
          </w:tcPr>
          <w:p w14:paraId="3D1C1FFC" w14:textId="3E9806E0" w:rsidR="005F3BAC" w:rsidRPr="006176AC" w:rsidRDefault="005F3BAC" w:rsidP="00F30356">
            <w:pPr>
              <w:jc w:val="both"/>
              <w:rPr>
                <w:ins w:id="540" w:author="Hoan Ng" w:date="2017-03-20T22:18:00Z"/>
                <w:rFonts w:ascii="Times New Roman" w:hAnsi="Times New Roman" w:cs="Times New Roman"/>
                <w:b/>
                <w:bCs/>
                <w:sz w:val="24"/>
                <w:szCs w:val="24"/>
                <w:rPrChange w:id="541" w:author="Trinh Thanh" w:date="2018-04-17T20:54:00Z">
                  <w:rPr>
                    <w:ins w:id="542" w:author="Hoan Ng" w:date="2017-03-20T22:18:00Z"/>
                    <w:b/>
                    <w:bCs/>
                  </w:rPr>
                </w:rPrChange>
              </w:rPr>
              <w:pPrChange w:id="543" w:author="Trinh Thanh" w:date="2018-04-17T21:06:00Z">
                <w:pPr/>
              </w:pPrChange>
            </w:pPr>
            <w:ins w:id="544" w:author="Hoan Ng" w:date="2017-03-20T22:18:00Z">
              <w:r w:rsidRPr="006176AC">
                <w:rPr>
                  <w:rFonts w:ascii="Times New Roman" w:hAnsi="Times New Roman" w:cs="Times New Roman"/>
                  <w:b/>
                  <w:bCs/>
                  <w:sz w:val="24"/>
                  <w:szCs w:val="24"/>
                  <w:rPrChange w:id="545" w:author="Trinh Thanh" w:date="2018-04-17T20:54:00Z">
                    <w:rPr>
                      <w:b/>
                      <w:bCs/>
                    </w:rPr>
                  </w:rPrChange>
                </w:rPr>
                <w:t> </w:t>
              </w:r>
            </w:ins>
            <w:ins w:id="546" w:author="LÊ VĂN PA" w:date="2018-03-13T08:28:00Z">
              <w:r w:rsidR="0068408A" w:rsidRPr="006176AC">
                <w:rPr>
                  <w:rFonts w:ascii="Times New Roman" w:hAnsi="Times New Roman" w:cs="Times New Roman"/>
                  <w:b/>
                  <w:bCs/>
                  <w:sz w:val="24"/>
                  <w:szCs w:val="24"/>
                  <w:rPrChange w:id="547" w:author="Trinh Thanh" w:date="2018-04-17T20:54:00Z">
                    <w:rPr>
                      <w:b/>
                      <w:bCs/>
                    </w:rPr>
                  </w:rPrChange>
                </w:rPr>
                <w:t>Nhất</w:t>
              </w:r>
            </w:ins>
          </w:p>
        </w:tc>
        <w:tc>
          <w:tcPr>
            <w:tcW w:w="978" w:type="dxa"/>
            <w:hideMark/>
            <w:tcPrChange w:id="548" w:author="Hoan Ng" w:date="2017-03-20T22:19:00Z">
              <w:tcPr>
                <w:tcW w:w="960" w:type="dxa"/>
                <w:hideMark/>
              </w:tcPr>
            </w:tcPrChange>
          </w:tcPr>
          <w:p w14:paraId="7B03DB4A" w14:textId="77777777" w:rsidR="005F3BAC" w:rsidRPr="006176AC" w:rsidRDefault="005F3BAC" w:rsidP="00F30356">
            <w:pPr>
              <w:jc w:val="both"/>
              <w:rPr>
                <w:ins w:id="549" w:author="Hoan Ng" w:date="2017-03-20T22:18:00Z"/>
                <w:rFonts w:ascii="Times New Roman" w:hAnsi="Times New Roman" w:cs="Times New Roman"/>
                <w:b/>
                <w:bCs/>
                <w:sz w:val="24"/>
                <w:szCs w:val="24"/>
                <w:rPrChange w:id="550" w:author="Trinh Thanh" w:date="2018-04-17T20:54:00Z">
                  <w:rPr>
                    <w:ins w:id="551" w:author="Hoan Ng" w:date="2017-03-20T22:18:00Z"/>
                    <w:b/>
                    <w:bCs/>
                  </w:rPr>
                </w:rPrChange>
              </w:rPr>
              <w:pPrChange w:id="552" w:author="Trinh Thanh" w:date="2018-04-17T21:06:00Z">
                <w:pPr/>
              </w:pPrChange>
            </w:pPr>
            <w:ins w:id="553" w:author="Hoan Ng" w:date="2017-03-20T22:18:00Z">
              <w:r w:rsidRPr="006176AC">
                <w:rPr>
                  <w:rFonts w:ascii="Times New Roman" w:hAnsi="Times New Roman" w:cs="Times New Roman"/>
                  <w:b/>
                  <w:bCs/>
                  <w:sz w:val="24"/>
                  <w:szCs w:val="24"/>
                  <w:rPrChange w:id="554" w:author="Trinh Thanh" w:date="2018-04-17T20:54:00Z">
                    <w:rPr>
                      <w:b/>
                      <w:bCs/>
                    </w:rPr>
                  </w:rPrChange>
                </w:rPr>
                <w:t> </w:t>
              </w:r>
            </w:ins>
          </w:p>
        </w:tc>
        <w:tc>
          <w:tcPr>
            <w:tcW w:w="790" w:type="dxa"/>
            <w:hideMark/>
            <w:tcPrChange w:id="555" w:author="Hoan Ng" w:date="2017-03-20T22:19:00Z">
              <w:tcPr>
                <w:tcW w:w="960" w:type="dxa"/>
                <w:gridSpan w:val="2"/>
                <w:hideMark/>
              </w:tcPr>
            </w:tcPrChange>
          </w:tcPr>
          <w:p w14:paraId="5E00906E" w14:textId="77777777" w:rsidR="005F3BAC" w:rsidRPr="006176AC" w:rsidRDefault="005F3BAC" w:rsidP="00F30356">
            <w:pPr>
              <w:jc w:val="both"/>
              <w:rPr>
                <w:ins w:id="556" w:author="Hoan Ng" w:date="2017-03-20T22:18:00Z"/>
                <w:rFonts w:ascii="Times New Roman" w:hAnsi="Times New Roman" w:cs="Times New Roman"/>
                <w:b/>
                <w:bCs/>
                <w:sz w:val="24"/>
                <w:szCs w:val="24"/>
                <w:rPrChange w:id="557" w:author="Trinh Thanh" w:date="2018-04-17T20:54:00Z">
                  <w:rPr>
                    <w:ins w:id="558" w:author="Hoan Ng" w:date="2017-03-20T22:18:00Z"/>
                    <w:b/>
                    <w:bCs/>
                  </w:rPr>
                </w:rPrChange>
              </w:rPr>
              <w:pPrChange w:id="559" w:author="Trinh Thanh" w:date="2018-04-17T21:06:00Z">
                <w:pPr/>
              </w:pPrChange>
            </w:pPr>
            <w:ins w:id="560" w:author="Hoan Ng" w:date="2017-03-20T22:18:00Z">
              <w:r w:rsidRPr="006176AC">
                <w:rPr>
                  <w:rFonts w:ascii="Times New Roman" w:hAnsi="Times New Roman" w:cs="Times New Roman"/>
                  <w:b/>
                  <w:bCs/>
                  <w:sz w:val="24"/>
                  <w:szCs w:val="24"/>
                  <w:rPrChange w:id="561" w:author="Trinh Thanh" w:date="2018-04-17T20:54:00Z">
                    <w:rPr>
                      <w:b/>
                      <w:bCs/>
                    </w:rPr>
                  </w:rPrChange>
                </w:rPr>
                <w:t> </w:t>
              </w:r>
            </w:ins>
          </w:p>
        </w:tc>
      </w:tr>
      <w:tr w:rsidR="005F3BAC" w:rsidRPr="006176AC" w14:paraId="1C1C8DE8" w14:textId="77777777" w:rsidTr="005F3BAC">
        <w:tblPrEx>
          <w:tblW w:w="0" w:type="auto"/>
          <w:tblPrExChange w:id="562" w:author="Hoan Ng" w:date="2017-03-20T22:19:00Z">
            <w:tblPrEx>
              <w:tblW w:w="0" w:type="auto"/>
            </w:tblPrEx>
          </w:tblPrExChange>
        </w:tblPrEx>
        <w:trPr>
          <w:trHeight w:val="300"/>
          <w:ins w:id="563" w:author="Hoan Ng" w:date="2017-03-20T22:18:00Z"/>
          <w:trPrChange w:id="564" w:author="Hoan Ng" w:date="2017-03-20T22:19:00Z">
            <w:trPr>
              <w:trHeight w:val="300"/>
            </w:trPr>
          </w:trPrChange>
        </w:trPr>
        <w:tc>
          <w:tcPr>
            <w:tcW w:w="985" w:type="dxa"/>
            <w:hideMark/>
            <w:tcPrChange w:id="565" w:author="Hoan Ng" w:date="2017-03-20T22:19:00Z">
              <w:tcPr>
                <w:tcW w:w="8140" w:type="dxa"/>
                <w:gridSpan w:val="2"/>
                <w:hideMark/>
              </w:tcPr>
            </w:tcPrChange>
          </w:tcPr>
          <w:p w14:paraId="79E7677C" w14:textId="77777777" w:rsidR="005F3BAC" w:rsidRPr="006176AC" w:rsidRDefault="005F3BAC" w:rsidP="00F30356">
            <w:pPr>
              <w:jc w:val="both"/>
              <w:rPr>
                <w:ins w:id="566" w:author="Hoan Ng" w:date="2017-03-20T22:18:00Z"/>
                <w:rFonts w:ascii="Times New Roman" w:hAnsi="Times New Roman" w:cs="Times New Roman"/>
                <w:b/>
                <w:bCs/>
                <w:sz w:val="24"/>
                <w:szCs w:val="24"/>
                <w:rPrChange w:id="567" w:author="Trinh Thanh" w:date="2018-04-17T20:54:00Z">
                  <w:rPr>
                    <w:ins w:id="568" w:author="Hoan Ng" w:date="2017-03-20T22:18:00Z"/>
                    <w:b/>
                    <w:bCs/>
                  </w:rPr>
                </w:rPrChange>
              </w:rPr>
              <w:pPrChange w:id="569" w:author="Trinh Thanh" w:date="2018-04-17T21:06:00Z">
                <w:pPr/>
              </w:pPrChange>
            </w:pPr>
            <w:ins w:id="570" w:author="Hoan Ng" w:date="2017-03-20T22:18:00Z">
              <w:r w:rsidRPr="006176AC">
                <w:rPr>
                  <w:rFonts w:ascii="Times New Roman" w:hAnsi="Times New Roman" w:cs="Times New Roman"/>
                  <w:b/>
                  <w:bCs/>
                  <w:sz w:val="24"/>
                  <w:szCs w:val="24"/>
                  <w:rPrChange w:id="571" w:author="Trinh Thanh" w:date="2018-04-17T20:54:00Z">
                    <w:rPr>
                      <w:b/>
                      <w:bCs/>
                    </w:rPr>
                  </w:rPrChange>
                </w:rPr>
                <w:t> </w:t>
              </w:r>
            </w:ins>
          </w:p>
        </w:tc>
        <w:tc>
          <w:tcPr>
            <w:tcW w:w="4702" w:type="dxa"/>
            <w:hideMark/>
            <w:tcPrChange w:id="572" w:author="Hoan Ng" w:date="2017-03-20T22:19:00Z">
              <w:tcPr>
                <w:tcW w:w="3340" w:type="dxa"/>
                <w:gridSpan w:val="2"/>
                <w:hideMark/>
              </w:tcPr>
            </w:tcPrChange>
          </w:tcPr>
          <w:p w14:paraId="3D79F336" w14:textId="77777777" w:rsidR="005F3BAC" w:rsidRPr="006176AC" w:rsidRDefault="005F3BAC" w:rsidP="00F30356">
            <w:pPr>
              <w:jc w:val="both"/>
              <w:rPr>
                <w:ins w:id="573" w:author="Hoan Ng" w:date="2017-03-20T22:18:00Z"/>
                <w:rFonts w:ascii="Times New Roman" w:hAnsi="Times New Roman" w:cs="Times New Roman"/>
                <w:b/>
                <w:bCs/>
                <w:sz w:val="24"/>
                <w:szCs w:val="24"/>
                <w:rPrChange w:id="574" w:author="Trinh Thanh" w:date="2018-04-17T20:54:00Z">
                  <w:rPr>
                    <w:ins w:id="575" w:author="Hoan Ng" w:date="2017-03-20T22:18:00Z"/>
                    <w:b/>
                    <w:bCs/>
                  </w:rPr>
                </w:rPrChange>
              </w:rPr>
              <w:pPrChange w:id="576" w:author="Trinh Thanh" w:date="2018-04-17T21:06:00Z">
                <w:pPr/>
              </w:pPrChange>
            </w:pPr>
            <w:ins w:id="577" w:author="Hoan Ng" w:date="2017-03-20T22:18:00Z">
              <w:r w:rsidRPr="006176AC">
                <w:rPr>
                  <w:rFonts w:ascii="Times New Roman" w:hAnsi="Times New Roman" w:cs="Times New Roman"/>
                  <w:b/>
                  <w:bCs/>
                  <w:sz w:val="24"/>
                  <w:szCs w:val="24"/>
                  <w:rPrChange w:id="578" w:author="Trinh Thanh" w:date="2018-04-17T20:54:00Z">
                    <w:rPr>
                      <w:b/>
                      <w:bCs/>
                    </w:rPr>
                  </w:rPrChange>
                </w:rPr>
                <w:t>Chương 3: Thiết kế</w:t>
              </w:r>
            </w:ins>
          </w:p>
        </w:tc>
        <w:tc>
          <w:tcPr>
            <w:tcW w:w="1027" w:type="dxa"/>
            <w:hideMark/>
            <w:tcPrChange w:id="579" w:author="Hoan Ng" w:date="2017-03-20T22:19:00Z">
              <w:tcPr>
                <w:tcW w:w="960" w:type="dxa"/>
                <w:gridSpan w:val="2"/>
                <w:hideMark/>
              </w:tcPr>
            </w:tcPrChange>
          </w:tcPr>
          <w:p w14:paraId="0A743F81" w14:textId="77777777" w:rsidR="005F3BAC" w:rsidRPr="006176AC" w:rsidRDefault="005F3BAC" w:rsidP="00F30356">
            <w:pPr>
              <w:jc w:val="both"/>
              <w:rPr>
                <w:ins w:id="580" w:author="Hoan Ng" w:date="2017-03-20T22:18:00Z"/>
                <w:rFonts w:ascii="Times New Roman" w:hAnsi="Times New Roman" w:cs="Times New Roman"/>
                <w:b/>
                <w:bCs/>
                <w:sz w:val="24"/>
                <w:szCs w:val="24"/>
                <w:rPrChange w:id="581" w:author="Trinh Thanh" w:date="2018-04-17T20:54:00Z">
                  <w:rPr>
                    <w:ins w:id="582" w:author="Hoan Ng" w:date="2017-03-20T22:18:00Z"/>
                    <w:b/>
                    <w:bCs/>
                  </w:rPr>
                </w:rPrChange>
              </w:rPr>
              <w:pPrChange w:id="583" w:author="Trinh Thanh" w:date="2018-04-17T21:06:00Z">
                <w:pPr/>
              </w:pPrChange>
            </w:pPr>
            <w:ins w:id="584" w:author="Hoan Ng" w:date="2017-03-20T22:18:00Z">
              <w:r w:rsidRPr="006176AC">
                <w:rPr>
                  <w:rFonts w:ascii="Times New Roman" w:hAnsi="Times New Roman" w:cs="Times New Roman"/>
                  <w:b/>
                  <w:bCs/>
                  <w:sz w:val="24"/>
                  <w:szCs w:val="24"/>
                  <w:rPrChange w:id="585" w:author="Trinh Thanh" w:date="2018-04-17T20:54:00Z">
                    <w:rPr>
                      <w:b/>
                      <w:bCs/>
                    </w:rPr>
                  </w:rPrChange>
                </w:rPr>
                <w:t> </w:t>
              </w:r>
            </w:ins>
          </w:p>
        </w:tc>
        <w:tc>
          <w:tcPr>
            <w:tcW w:w="868" w:type="dxa"/>
            <w:hideMark/>
            <w:tcPrChange w:id="586" w:author="Hoan Ng" w:date="2017-03-20T22:19:00Z">
              <w:tcPr>
                <w:tcW w:w="960" w:type="dxa"/>
                <w:gridSpan w:val="2"/>
                <w:hideMark/>
              </w:tcPr>
            </w:tcPrChange>
          </w:tcPr>
          <w:p w14:paraId="28B4E605" w14:textId="77777777" w:rsidR="005F3BAC" w:rsidRPr="006176AC" w:rsidRDefault="005F3BAC" w:rsidP="00F30356">
            <w:pPr>
              <w:jc w:val="both"/>
              <w:rPr>
                <w:ins w:id="587" w:author="Hoan Ng" w:date="2017-03-20T22:18:00Z"/>
                <w:rFonts w:ascii="Times New Roman" w:hAnsi="Times New Roman" w:cs="Times New Roman"/>
                <w:b/>
                <w:bCs/>
                <w:sz w:val="24"/>
                <w:szCs w:val="24"/>
                <w:rPrChange w:id="588" w:author="Trinh Thanh" w:date="2018-04-17T20:54:00Z">
                  <w:rPr>
                    <w:ins w:id="589" w:author="Hoan Ng" w:date="2017-03-20T22:18:00Z"/>
                    <w:b/>
                    <w:bCs/>
                  </w:rPr>
                </w:rPrChange>
              </w:rPr>
              <w:pPrChange w:id="590" w:author="Trinh Thanh" w:date="2018-04-17T21:06:00Z">
                <w:pPr/>
              </w:pPrChange>
            </w:pPr>
            <w:ins w:id="591" w:author="Hoan Ng" w:date="2017-03-20T22:18:00Z">
              <w:r w:rsidRPr="006176AC">
                <w:rPr>
                  <w:rFonts w:ascii="Times New Roman" w:hAnsi="Times New Roman" w:cs="Times New Roman"/>
                  <w:b/>
                  <w:bCs/>
                  <w:sz w:val="24"/>
                  <w:szCs w:val="24"/>
                  <w:rPrChange w:id="592" w:author="Trinh Thanh" w:date="2018-04-17T20:54:00Z">
                    <w:rPr>
                      <w:b/>
                      <w:bCs/>
                    </w:rPr>
                  </w:rPrChange>
                </w:rPr>
                <w:t> </w:t>
              </w:r>
            </w:ins>
          </w:p>
        </w:tc>
        <w:tc>
          <w:tcPr>
            <w:tcW w:w="978" w:type="dxa"/>
            <w:hideMark/>
            <w:tcPrChange w:id="593" w:author="Hoan Ng" w:date="2017-03-20T22:19:00Z">
              <w:tcPr>
                <w:tcW w:w="960" w:type="dxa"/>
                <w:hideMark/>
              </w:tcPr>
            </w:tcPrChange>
          </w:tcPr>
          <w:p w14:paraId="3EE92376" w14:textId="77777777" w:rsidR="005F3BAC" w:rsidRPr="006176AC" w:rsidRDefault="005F3BAC" w:rsidP="00F30356">
            <w:pPr>
              <w:jc w:val="both"/>
              <w:rPr>
                <w:ins w:id="594" w:author="Hoan Ng" w:date="2017-03-20T22:18:00Z"/>
                <w:rFonts w:ascii="Times New Roman" w:hAnsi="Times New Roman" w:cs="Times New Roman"/>
                <w:b/>
                <w:bCs/>
                <w:sz w:val="24"/>
                <w:szCs w:val="24"/>
                <w:rPrChange w:id="595" w:author="Trinh Thanh" w:date="2018-04-17T20:54:00Z">
                  <w:rPr>
                    <w:ins w:id="596" w:author="Hoan Ng" w:date="2017-03-20T22:18:00Z"/>
                    <w:b/>
                    <w:bCs/>
                  </w:rPr>
                </w:rPrChange>
              </w:rPr>
              <w:pPrChange w:id="597" w:author="Trinh Thanh" w:date="2018-04-17T21:06:00Z">
                <w:pPr/>
              </w:pPrChange>
            </w:pPr>
            <w:ins w:id="598" w:author="Hoan Ng" w:date="2017-03-20T22:18:00Z">
              <w:r w:rsidRPr="006176AC">
                <w:rPr>
                  <w:rFonts w:ascii="Times New Roman" w:hAnsi="Times New Roman" w:cs="Times New Roman"/>
                  <w:b/>
                  <w:bCs/>
                  <w:sz w:val="24"/>
                  <w:szCs w:val="24"/>
                  <w:rPrChange w:id="599" w:author="Trinh Thanh" w:date="2018-04-17T20:54:00Z">
                    <w:rPr>
                      <w:b/>
                      <w:bCs/>
                    </w:rPr>
                  </w:rPrChange>
                </w:rPr>
                <w:t> </w:t>
              </w:r>
            </w:ins>
          </w:p>
        </w:tc>
        <w:tc>
          <w:tcPr>
            <w:tcW w:w="790" w:type="dxa"/>
            <w:hideMark/>
            <w:tcPrChange w:id="600" w:author="Hoan Ng" w:date="2017-03-20T22:19:00Z">
              <w:tcPr>
                <w:tcW w:w="960" w:type="dxa"/>
                <w:gridSpan w:val="2"/>
                <w:hideMark/>
              </w:tcPr>
            </w:tcPrChange>
          </w:tcPr>
          <w:p w14:paraId="110230F3" w14:textId="77777777" w:rsidR="005F3BAC" w:rsidRPr="006176AC" w:rsidRDefault="005F3BAC" w:rsidP="00F30356">
            <w:pPr>
              <w:jc w:val="both"/>
              <w:rPr>
                <w:ins w:id="601" w:author="Hoan Ng" w:date="2017-03-20T22:18:00Z"/>
                <w:rFonts w:ascii="Times New Roman" w:hAnsi="Times New Roman" w:cs="Times New Roman"/>
                <w:b/>
                <w:bCs/>
                <w:sz w:val="24"/>
                <w:szCs w:val="24"/>
                <w:rPrChange w:id="602" w:author="Trinh Thanh" w:date="2018-04-17T20:54:00Z">
                  <w:rPr>
                    <w:ins w:id="603" w:author="Hoan Ng" w:date="2017-03-20T22:18:00Z"/>
                    <w:b/>
                    <w:bCs/>
                  </w:rPr>
                </w:rPrChange>
              </w:rPr>
              <w:pPrChange w:id="604" w:author="Trinh Thanh" w:date="2018-04-17T21:06:00Z">
                <w:pPr/>
              </w:pPrChange>
            </w:pPr>
            <w:ins w:id="605" w:author="Hoan Ng" w:date="2017-03-20T22:18:00Z">
              <w:r w:rsidRPr="006176AC">
                <w:rPr>
                  <w:rFonts w:ascii="Times New Roman" w:hAnsi="Times New Roman" w:cs="Times New Roman"/>
                  <w:b/>
                  <w:bCs/>
                  <w:sz w:val="24"/>
                  <w:szCs w:val="24"/>
                  <w:rPrChange w:id="606" w:author="Trinh Thanh" w:date="2018-04-17T20:54:00Z">
                    <w:rPr>
                      <w:b/>
                      <w:bCs/>
                    </w:rPr>
                  </w:rPrChange>
                </w:rPr>
                <w:t> </w:t>
              </w:r>
            </w:ins>
          </w:p>
        </w:tc>
      </w:tr>
      <w:tr w:rsidR="005F3BAC" w:rsidRPr="006176AC" w14:paraId="57A5B715" w14:textId="77777777" w:rsidTr="005F3BAC">
        <w:tblPrEx>
          <w:tblW w:w="0" w:type="auto"/>
          <w:tblPrExChange w:id="607" w:author="Hoan Ng" w:date="2017-03-20T22:19:00Z">
            <w:tblPrEx>
              <w:tblW w:w="0" w:type="auto"/>
            </w:tblPrEx>
          </w:tblPrExChange>
        </w:tblPrEx>
        <w:trPr>
          <w:trHeight w:val="300"/>
          <w:ins w:id="608" w:author="Hoan Ng" w:date="2017-03-20T22:18:00Z"/>
          <w:trPrChange w:id="609" w:author="Hoan Ng" w:date="2017-03-20T22:19:00Z">
            <w:trPr>
              <w:trHeight w:val="300"/>
            </w:trPr>
          </w:trPrChange>
        </w:trPr>
        <w:tc>
          <w:tcPr>
            <w:tcW w:w="985" w:type="dxa"/>
            <w:hideMark/>
            <w:tcPrChange w:id="610" w:author="Hoan Ng" w:date="2017-03-20T22:19:00Z">
              <w:tcPr>
                <w:tcW w:w="8140" w:type="dxa"/>
                <w:gridSpan w:val="2"/>
                <w:hideMark/>
              </w:tcPr>
            </w:tcPrChange>
          </w:tcPr>
          <w:p w14:paraId="0E7CB688" w14:textId="77777777" w:rsidR="005F3BAC" w:rsidRPr="006176AC" w:rsidRDefault="005F3BAC" w:rsidP="00F30356">
            <w:pPr>
              <w:jc w:val="both"/>
              <w:rPr>
                <w:ins w:id="611" w:author="Hoan Ng" w:date="2017-03-20T22:18:00Z"/>
                <w:rFonts w:ascii="Times New Roman" w:hAnsi="Times New Roman" w:cs="Times New Roman"/>
                <w:b/>
                <w:bCs/>
                <w:sz w:val="24"/>
                <w:szCs w:val="24"/>
                <w:rPrChange w:id="612" w:author="Trinh Thanh" w:date="2018-04-17T20:54:00Z">
                  <w:rPr>
                    <w:ins w:id="613" w:author="Hoan Ng" w:date="2017-03-20T22:18:00Z"/>
                    <w:b/>
                    <w:bCs/>
                  </w:rPr>
                </w:rPrChange>
              </w:rPr>
              <w:pPrChange w:id="614" w:author="Trinh Thanh" w:date="2018-04-17T21:06:00Z">
                <w:pPr/>
              </w:pPrChange>
            </w:pPr>
            <w:ins w:id="615" w:author="Hoan Ng" w:date="2017-03-20T22:18:00Z">
              <w:r w:rsidRPr="006176AC">
                <w:rPr>
                  <w:rFonts w:ascii="Times New Roman" w:hAnsi="Times New Roman" w:cs="Times New Roman"/>
                  <w:b/>
                  <w:bCs/>
                  <w:sz w:val="24"/>
                  <w:szCs w:val="24"/>
                  <w:rPrChange w:id="616" w:author="Trinh Thanh" w:date="2018-04-17T20:54:00Z">
                    <w:rPr>
                      <w:b/>
                      <w:bCs/>
                    </w:rPr>
                  </w:rPrChange>
                </w:rPr>
                <w:t> </w:t>
              </w:r>
            </w:ins>
          </w:p>
        </w:tc>
        <w:tc>
          <w:tcPr>
            <w:tcW w:w="4702" w:type="dxa"/>
            <w:hideMark/>
            <w:tcPrChange w:id="617" w:author="Hoan Ng" w:date="2017-03-20T22:19:00Z">
              <w:tcPr>
                <w:tcW w:w="3340" w:type="dxa"/>
                <w:gridSpan w:val="2"/>
                <w:hideMark/>
              </w:tcPr>
            </w:tcPrChange>
          </w:tcPr>
          <w:p w14:paraId="61732A30" w14:textId="77777777" w:rsidR="005F3BAC" w:rsidRPr="006176AC" w:rsidRDefault="005F3BAC" w:rsidP="00F30356">
            <w:pPr>
              <w:jc w:val="both"/>
              <w:rPr>
                <w:ins w:id="618" w:author="Hoan Ng" w:date="2017-03-20T22:18:00Z"/>
                <w:rFonts w:ascii="Times New Roman" w:hAnsi="Times New Roman" w:cs="Times New Roman"/>
                <w:b/>
                <w:bCs/>
                <w:sz w:val="24"/>
                <w:szCs w:val="24"/>
                <w:rPrChange w:id="619" w:author="Trinh Thanh" w:date="2018-04-17T20:54:00Z">
                  <w:rPr>
                    <w:ins w:id="620" w:author="Hoan Ng" w:date="2017-03-20T22:18:00Z"/>
                    <w:b/>
                    <w:bCs/>
                  </w:rPr>
                </w:rPrChange>
              </w:rPr>
              <w:pPrChange w:id="621" w:author="Trinh Thanh" w:date="2018-04-17T21:06:00Z">
                <w:pPr/>
              </w:pPrChange>
            </w:pPr>
            <w:ins w:id="622" w:author="Hoan Ng" w:date="2017-03-20T22:18:00Z">
              <w:r w:rsidRPr="006176AC">
                <w:rPr>
                  <w:rFonts w:ascii="Times New Roman" w:hAnsi="Times New Roman" w:cs="Times New Roman"/>
                  <w:b/>
                  <w:bCs/>
                  <w:sz w:val="24"/>
                  <w:szCs w:val="24"/>
                  <w:rPrChange w:id="623" w:author="Trinh Thanh" w:date="2018-04-17T20:54:00Z">
                    <w:rPr>
                      <w:b/>
                      <w:bCs/>
                    </w:rPr>
                  </w:rPrChange>
                </w:rPr>
                <w:t>3.1.</w:t>
              </w:r>
            </w:ins>
          </w:p>
        </w:tc>
        <w:tc>
          <w:tcPr>
            <w:tcW w:w="1027" w:type="dxa"/>
            <w:hideMark/>
            <w:tcPrChange w:id="624" w:author="Hoan Ng" w:date="2017-03-20T22:19:00Z">
              <w:tcPr>
                <w:tcW w:w="960" w:type="dxa"/>
                <w:gridSpan w:val="2"/>
                <w:hideMark/>
              </w:tcPr>
            </w:tcPrChange>
          </w:tcPr>
          <w:p w14:paraId="1A2668C7" w14:textId="77777777" w:rsidR="005F3BAC" w:rsidRPr="006176AC" w:rsidRDefault="005F3BAC" w:rsidP="00F30356">
            <w:pPr>
              <w:jc w:val="both"/>
              <w:rPr>
                <w:ins w:id="625" w:author="Hoan Ng" w:date="2017-03-20T22:18:00Z"/>
                <w:rFonts w:ascii="Times New Roman" w:hAnsi="Times New Roman" w:cs="Times New Roman"/>
                <w:b/>
                <w:bCs/>
                <w:sz w:val="24"/>
                <w:szCs w:val="24"/>
                <w:rPrChange w:id="626" w:author="Trinh Thanh" w:date="2018-04-17T20:54:00Z">
                  <w:rPr>
                    <w:ins w:id="627" w:author="Hoan Ng" w:date="2017-03-20T22:18:00Z"/>
                    <w:b/>
                    <w:bCs/>
                  </w:rPr>
                </w:rPrChange>
              </w:rPr>
              <w:pPrChange w:id="628" w:author="Trinh Thanh" w:date="2018-04-17T21:06:00Z">
                <w:pPr/>
              </w:pPrChange>
            </w:pPr>
            <w:ins w:id="629" w:author="Hoan Ng" w:date="2017-03-20T22:18:00Z">
              <w:r w:rsidRPr="006176AC">
                <w:rPr>
                  <w:rFonts w:ascii="Times New Roman" w:hAnsi="Times New Roman" w:cs="Times New Roman"/>
                  <w:b/>
                  <w:bCs/>
                  <w:sz w:val="24"/>
                  <w:szCs w:val="24"/>
                  <w:rPrChange w:id="630" w:author="Trinh Thanh" w:date="2018-04-17T20:54:00Z">
                    <w:rPr>
                      <w:b/>
                      <w:bCs/>
                    </w:rPr>
                  </w:rPrChange>
                </w:rPr>
                <w:t> </w:t>
              </w:r>
            </w:ins>
          </w:p>
        </w:tc>
        <w:tc>
          <w:tcPr>
            <w:tcW w:w="868" w:type="dxa"/>
            <w:hideMark/>
            <w:tcPrChange w:id="631" w:author="Hoan Ng" w:date="2017-03-20T22:19:00Z">
              <w:tcPr>
                <w:tcW w:w="960" w:type="dxa"/>
                <w:gridSpan w:val="2"/>
                <w:hideMark/>
              </w:tcPr>
            </w:tcPrChange>
          </w:tcPr>
          <w:p w14:paraId="4E8E5F00" w14:textId="77777777" w:rsidR="005F3BAC" w:rsidRPr="006176AC" w:rsidRDefault="005F3BAC" w:rsidP="00F30356">
            <w:pPr>
              <w:jc w:val="both"/>
              <w:rPr>
                <w:ins w:id="632" w:author="Hoan Ng" w:date="2017-03-20T22:18:00Z"/>
                <w:rFonts w:ascii="Times New Roman" w:hAnsi="Times New Roman" w:cs="Times New Roman"/>
                <w:b/>
                <w:bCs/>
                <w:sz w:val="24"/>
                <w:szCs w:val="24"/>
                <w:rPrChange w:id="633" w:author="Trinh Thanh" w:date="2018-04-17T20:54:00Z">
                  <w:rPr>
                    <w:ins w:id="634" w:author="Hoan Ng" w:date="2017-03-20T22:18:00Z"/>
                    <w:b/>
                    <w:bCs/>
                  </w:rPr>
                </w:rPrChange>
              </w:rPr>
              <w:pPrChange w:id="635" w:author="Trinh Thanh" w:date="2018-04-17T21:06:00Z">
                <w:pPr/>
              </w:pPrChange>
            </w:pPr>
            <w:ins w:id="636" w:author="Hoan Ng" w:date="2017-03-20T22:18:00Z">
              <w:r w:rsidRPr="006176AC">
                <w:rPr>
                  <w:rFonts w:ascii="Times New Roman" w:hAnsi="Times New Roman" w:cs="Times New Roman"/>
                  <w:b/>
                  <w:bCs/>
                  <w:sz w:val="24"/>
                  <w:szCs w:val="24"/>
                  <w:rPrChange w:id="637" w:author="Trinh Thanh" w:date="2018-04-17T20:54:00Z">
                    <w:rPr>
                      <w:b/>
                      <w:bCs/>
                    </w:rPr>
                  </w:rPrChange>
                </w:rPr>
                <w:t> </w:t>
              </w:r>
            </w:ins>
          </w:p>
        </w:tc>
        <w:tc>
          <w:tcPr>
            <w:tcW w:w="978" w:type="dxa"/>
            <w:hideMark/>
            <w:tcPrChange w:id="638" w:author="Hoan Ng" w:date="2017-03-20T22:19:00Z">
              <w:tcPr>
                <w:tcW w:w="960" w:type="dxa"/>
                <w:hideMark/>
              </w:tcPr>
            </w:tcPrChange>
          </w:tcPr>
          <w:p w14:paraId="46DF727E" w14:textId="77777777" w:rsidR="005F3BAC" w:rsidRPr="006176AC" w:rsidRDefault="005F3BAC" w:rsidP="00F30356">
            <w:pPr>
              <w:jc w:val="both"/>
              <w:rPr>
                <w:ins w:id="639" w:author="Hoan Ng" w:date="2017-03-20T22:18:00Z"/>
                <w:rFonts w:ascii="Times New Roman" w:hAnsi="Times New Roman" w:cs="Times New Roman"/>
                <w:b/>
                <w:bCs/>
                <w:sz w:val="24"/>
                <w:szCs w:val="24"/>
                <w:rPrChange w:id="640" w:author="Trinh Thanh" w:date="2018-04-17T20:54:00Z">
                  <w:rPr>
                    <w:ins w:id="641" w:author="Hoan Ng" w:date="2017-03-20T22:18:00Z"/>
                    <w:b/>
                    <w:bCs/>
                  </w:rPr>
                </w:rPrChange>
              </w:rPr>
              <w:pPrChange w:id="642" w:author="Trinh Thanh" w:date="2018-04-17T21:06:00Z">
                <w:pPr/>
              </w:pPrChange>
            </w:pPr>
            <w:ins w:id="643" w:author="Hoan Ng" w:date="2017-03-20T22:18:00Z">
              <w:r w:rsidRPr="006176AC">
                <w:rPr>
                  <w:rFonts w:ascii="Times New Roman" w:hAnsi="Times New Roman" w:cs="Times New Roman"/>
                  <w:b/>
                  <w:bCs/>
                  <w:sz w:val="24"/>
                  <w:szCs w:val="24"/>
                  <w:rPrChange w:id="644" w:author="Trinh Thanh" w:date="2018-04-17T20:54:00Z">
                    <w:rPr>
                      <w:b/>
                      <w:bCs/>
                    </w:rPr>
                  </w:rPrChange>
                </w:rPr>
                <w:t> </w:t>
              </w:r>
            </w:ins>
          </w:p>
        </w:tc>
        <w:tc>
          <w:tcPr>
            <w:tcW w:w="790" w:type="dxa"/>
            <w:hideMark/>
            <w:tcPrChange w:id="645" w:author="Hoan Ng" w:date="2017-03-20T22:19:00Z">
              <w:tcPr>
                <w:tcW w:w="960" w:type="dxa"/>
                <w:gridSpan w:val="2"/>
                <w:hideMark/>
              </w:tcPr>
            </w:tcPrChange>
          </w:tcPr>
          <w:p w14:paraId="05383068" w14:textId="77777777" w:rsidR="005F3BAC" w:rsidRPr="006176AC" w:rsidRDefault="005F3BAC" w:rsidP="00F30356">
            <w:pPr>
              <w:jc w:val="both"/>
              <w:rPr>
                <w:ins w:id="646" w:author="Hoan Ng" w:date="2017-03-20T22:18:00Z"/>
                <w:rFonts w:ascii="Times New Roman" w:hAnsi="Times New Roman" w:cs="Times New Roman"/>
                <w:b/>
                <w:bCs/>
                <w:sz w:val="24"/>
                <w:szCs w:val="24"/>
                <w:rPrChange w:id="647" w:author="Trinh Thanh" w:date="2018-04-17T20:54:00Z">
                  <w:rPr>
                    <w:ins w:id="648" w:author="Hoan Ng" w:date="2017-03-20T22:18:00Z"/>
                    <w:b/>
                    <w:bCs/>
                  </w:rPr>
                </w:rPrChange>
              </w:rPr>
              <w:pPrChange w:id="649" w:author="Trinh Thanh" w:date="2018-04-17T21:06:00Z">
                <w:pPr/>
              </w:pPrChange>
            </w:pPr>
            <w:ins w:id="650" w:author="Hoan Ng" w:date="2017-03-20T22:18:00Z">
              <w:r w:rsidRPr="006176AC">
                <w:rPr>
                  <w:rFonts w:ascii="Times New Roman" w:hAnsi="Times New Roman" w:cs="Times New Roman"/>
                  <w:b/>
                  <w:bCs/>
                  <w:sz w:val="24"/>
                  <w:szCs w:val="24"/>
                  <w:rPrChange w:id="651" w:author="Trinh Thanh" w:date="2018-04-17T20:54:00Z">
                    <w:rPr>
                      <w:b/>
                      <w:bCs/>
                    </w:rPr>
                  </w:rPrChange>
                </w:rPr>
                <w:t> </w:t>
              </w:r>
            </w:ins>
          </w:p>
        </w:tc>
      </w:tr>
      <w:tr w:rsidR="005F3BAC" w:rsidRPr="006176AC" w14:paraId="3D79FAD5" w14:textId="77777777" w:rsidTr="005F3BAC">
        <w:tblPrEx>
          <w:tblW w:w="0" w:type="auto"/>
          <w:tblPrExChange w:id="652" w:author="Hoan Ng" w:date="2017-03-20T22:19:00Z">
            <w:tblPrEx>
              <w:tblW w:w="0" w:type="auto"/>
            </w:tblPrEx>
          </w:tblPrExChange>
        </w:tblPrEx>
        <w:trPr>
          <w:trHeight w:val="300"/>
          <w:ins w:id="653" w:author="Hoan Ng" w:date="2017-03-20T22:18:00Z"/>
          <w:trPrChange w:id="654" w:author="Hoan Ng" w:date="2017-03-20T22:19:00Z">
            <w:trPr>
              <w:trHeight w:val="300"/>
            </w:trPr>
          </w:trPrChange>
        </w:trPr>
        <w:tc>
          <w:tcPr>
            <w:tcW w:w="985" w:type="dxa"/>
            <w:hideMark/>
            <w:tcPrChange w:id="655" w:author="Hoan Ng" w:date="2017-03-20T22:19:00Z">
              <w:tcPr>
                <w:tcW w:w="8140" w:type="dxa"/>
                <w:gridSpan w:val="2"/>
                <w:hideMark/>
              </w:tcPr>
            </w:tcPrChange>
          </w:tcPr>
          <w:p w14:paraId="0B6D8E67" w14:textId="77777777" w:rsidR="005F3BAC" w:rsidRPr="006176AC" w:rsidRDefault="005F3BAC" w:rsidP="00F30356">
            <w:pPr>
              <w:jc w:val="both"/>
              <w:rPr>
                <w:ins w:id="656" w:author="Hoan Ng" w:date="2017-03-20T22:18:00Z"/>
                <w:rFonts w:ascii="Times New Roman" w:hAnsi="Times New Roman" w:cs="Times New Roman"/>
                <w:b/>
                <w:bCs/>
                <w:sz w:val="24"/>
                <w:szCs w:val="24"/>
                <w:rPrChange w:id="657" w:author="Trinh Thanh" w:date="2018-04-17T20:54:00Z">
                  <w:rPr>
                    <w:ins w:id="658" w:author="Hoan Ng" w:date="2017-03-20T22:18:00Z"/>
                    <w:b/>
                    <w:bCs/>
                  </w:rPr>
                </w:rPrChange>
              </w:rPr>
              <w:pPrChange w:id="659" w:author="Trinh Thanh" w:date="2018-04-17T21:06:00Z">
                <w:pPr/>
              </w:pPrChange>
            </w:pPr>
            <w:ins w:id="660" w:author="Hoan Ng" w:date="2017-03-20T22:18:00Z">
              <w:r w:rsidRPr="006176AC">
                <w:rPr>
                  <w:rFonts w:ascii="Times New Roman" w:hAnsi="Times New Roman" w:cs="Times New Roman"/>
                  <w:b/>
                  <w:bCs/>
                  <w:sz w:val="24"/>
                  <w:szCs w:val="24"/>
                  <w:rPrChange w:id="661" w:author="Trinh Thanh" w:date="2018-04-17T20:54:00Z">
                    <w:rPr>
                      <w:b/>
                      <w:bCs/>
                    </w:rPr>
                  </w:rPrChange>
                </w:rPr>
                <w:t> </w:t>
              </w:r>
            </w:ins>
          </w:p>
        </w:tc>
        <w:tc>
          <w:tcPr>
            <w:tcW w:w="4702" w:type="dxa"/>
            <w:hideMark/>
            <w:tcPrChange w:id="662" w:author="Hoan Ng" w:date="2017-03-20T22:19:00Z">
              <w:tcPr>
                <w:tcW w:w="3340" w:type="dxa"/>
                <w:gridSpan w:val="2"/>
                <w:hideMark/>
              </w:tcPr>
            </w:tcPrChange>
          </w:tcPr>
          <w:p w14:paraId="04FCBCDE" w14:textId="77777777" w:rsidR="005F3BAC" w:rsidRPr="006176AC" w:rsidRDefault="005F3BAC" w:rsidP="00F30356">
            <w:pPr>
              <w:jc w:val="both"/>
              <w:rPr>
                <w:ins w:id="663" w:author="Hoan Ng" w:date="2017-03-20T22:18:00Z"/>
                <w:rFonts w:ascii="Times New Roman" w:hAnsi="Times New Roman" w:cs="Times New Roman"/>
                <w:b/>
                <w:bCs/>
                <w:sz w:val="24"/>
                <w:szCs w:val="24"/>
                <w:rPrChange w:id="664" w:author="Trinh Thanh" w:date="2018-04-17T20:54:00Z">
                  <w:rPr>
                    <w:ins w:id="665" w:author="Hoan Ng" w:date="2017-03-20T22:18:00Z"/>
                    <w:b/>
                    <w:bCs/>
                  </w:rPr>
                </w:rPrChange>
              </w:rPr>
              <w:pPrChange w:id="666" w:author="Trinh Thanh" w:date="2018-04-17T21:06:00Z">
                <w:pPr/>
              </w:pPrChange>
            </w:pPr>
            <w:ins w:id="667" w:author="Hoan Ng" w:date="2017-03-20T22:18:00Z">
              <w:r w:rsidRPr="006176AC">
                <w:rPr>
                  <w:rFonts w:ascii="Times New Roman" w:hAnsi="Times New Roman" w:cs="Times New Roman"/>
                  <w:b/>
                  <w:bCs/>
                  <w:sz w:val="24"/>
                  <w:szCs w:val="24"/>
                  <w:rPrChange w:id="668" w:author="Trinh Thanh" w:date="2018-04-17T20:54:00Z">
                    <w:rPr>
                      <w:b/>
                      <w:bCs/>
                    </w:rPr>
                  </w:rPrChange>
                </w:rPr>
                <w:t>3.2.</w:t>
              </w:r>
            </w:ins>
          </w:p>
        </w:tc>
        <w:tc>
          <w:tcPr>
            <w:tcW w:w="1027" w:type="dxa"/>
            <w:hideMark/>
            <w:tcPrChange w:id="669" w:author="Hoan Ng" w:date="2017-03-20T22:19:00Z">
              <w:tcPr>
                <w:tcW w:w="960" w:type="dxa"/>
                <w:gridSpan w:val="2"/>
                <w:hideMark/>
              </w:tcPr>
            </w:tcPrChange>
          </w:tcPr>
          <w:p w14:paraId="6EE65402" w14:textId="77777777" w:rsidR="005F3BAC" w:rsidRPr="006176AC" w:rsidRDefault="005F3BAC" w:rsidP="00F30356">
            <w:pPr>
              <w:jc w:val="both"/>
              <w:rPr>
                <w:ins w:id="670" w:author="Hoan Ng" w:date="2017-03-20T22:18:00Z"/>
                <w:rFonts w:ascii="Times New Roman" w:hAnsi="Times New Roman" w:cs="Times New Roman"/>
                <w:b/>
                <w:bCs/>
                <w:sz w:val="24"/>
                <w:szCs w:val="24"/>
                <w:rPrChange w:id="671" w:author="Trinh Thanh" w:date="2018-04-17T20:54:00Z">
                  <w:rPr>
                    <w:ins w:id="672" w:author="Hoan Ng" w:date="2017-03-20T22:18:00Z"/>
                    <w:b/>
                    <w:bCs/>
                  </w:rPr>
                </w:rPrChange>
              </w:rPr>
              <w:pPrChange w:id="673" w:author="Trinh Thanh" w:date="2018-04-17T21:06:00Z">
                <w:pPr/>
              </w:pPrChange>
            </w:pPr>
            <w:ins w:id="674" w:author="Hoan Ng" w:date="2017-03-20T22:18:00Z">
              <w:r w:rsidRPr="006176AC">
                <w:rPr>
                  <w:rFonts w:ascii="Times New Roman" w:hAnsi="Times New Roman" w:cs="Times New Roman"/>
                  <w:b/>
                  <w:bCs/>
                  <w:sz w:val="24"/>
                  <w:szCs w:val="24"/>
                  <w:rPrChange w:id="675" w:author="Trinh Thanh" w:date="2018-04-17T20:54:00Z">
                    <w:rPr>
                      <w:b/>
                      <w:bCs/>
                    </w:rPr>
                  </w:rPrChange>
                </w:rPr>
                <w:t> </w:t>
              </w:r>
            </w:ins>
          </w:p>
        </w:tc>
        <w:tc>
          <w:tcPr>
            <w:tcW w:w="868" w:type="dxa"/>
            <w:hideMark/>
            <w:tcPrChange w:id="676" w:author="Hoan Ng" w:date="2017-03-20T22:19:00Z">
              <w:tcPr>
                <w:tcW w:w="960" w:type="dxa"/>
                <w:gridSpan w:val="2"/>
                <w:hideMark/>
              </w:tcPr>
            </w:tcPrChange>
          </w:tcPr>
          <w:p w14:paraId="1531B5E2" w14:textId="77777777" w:rsidR="005F3BAC" w:rsidRPr="006176AC" w:rsidRDefault="005F3BAC" w:rsidP="00F30356">
            <w:pPr>
              <w:jc w:val="both"/>
              <w:rPr>
                <w:ins w:id="677" w:author="Hoan Ng" w:date="2017-03-20T22:18:00Z"/>
                <w:rFonts w:ascii="Times New Roman" w:hAnsi="Times New Roman" w:cs="Times New Roman"/>
                <w:b/>
                <w:bCs/>
                <w:sz w:val="24"/>
                <w:szCs w:val="24"/>
                <w:rPrChange w:id="678" w:author="Trinh Thanh" w:date="2018-04-17T20:54:00Z">
                  <w:rPr>
                    <w:ins w:id="679" w:author="Hoan Ng" w:date="2017-03-20T22:18:00Z"/>
                    <w:b/>
                    <w:bCs/>
                  </w:rPr>
                </w:rPrChange>
              </w:rPr>
              <w:pPrChange w:id="680" w:author="Trinh Thanh" w:date="2018-04-17T21:06:00Z">
                <w:pPr/>
              </w:pPrChange>
            </w:pPr>
            <w:ins w:id="681" w:author="Hoan Ng" w:date="2017-03-20T22:18:00Z">
              <w:r w:rsidRPr="006176AC">
                <w:rPr>
                  <w:rFonts w:ascii="Times New Roman" w:hAnsi="Times New Roman" w:cs="Times New Roman"/>
                  <w:b/>
                  <w:bCs/>
                  <w:sz w:val="24"/>
                  <w:szCs w:val="24"/>
                  <w:rPrChange w:id="682" w:author="Trinh Thanh" w:date="2018-04-17T20:54:00Z">
                    <w:rPr>
                      <w:b/>
                      <w:bCs/>
                    </w:rPr>
                  </w:rPrChange>
                </w:rPr>
                <w:t> </w:t>
              </w:r>
            </w:ins>
          </w:p>
        </w:tc>
        <w:tc>
          <w:tcPr>
            <w:tcW w:w="978" w:type="dxa"/>
            <w:hideMark/>
            <w:tcPrChange w:id="683" w:author="Hoan Ng" w:date="2017-03-20T22:19:00Z">
              <w:tcPr>
                <w:tcW w:w="960" w:type="dxa"/>
                <w:hideMark/>
              </w:tcPr>
            </w:tcPrChange>
          </w:tcPr>
          <w:p w14:paraId="2F1B5AF8" w14:textId="77777777" w:rsidR="005F3BAC" w:rsidRPr="006176AC" w:rsidRDefault="005F3BAC" w:rsidP="00F30356">
            <w:pPr>
              <w:jc w:val="both"/>
              <w:rPr>
                <w:ins w:id="684" w:author="Hoan Ng" w:date="2017-03-20T22:18:00Z"/>
                <w:rFonts w:ascii="Times New Roman" w:hAnsi="Times New Roman" w:cs="Times New Roman"/>
                <w:b/>
                <w:bCs/>
                <w:sz w:val="24"/>
                <w:szCs w:val="24"/>
                <w:rPrChange w:id="685" w:author="Trinh Thanh" w:date="2018-04-17T20:54:00Z">
                  <w:rPr>
                    <w:ins w:id="686" w:author="Hoan Ng" w:date="2017-03-20T22:18:00Z"/>
                    <w:b/>
                    <w:bCs/>
                  </w:rPr>
                </w:rPrChange>
              </w:rPr>
              <w:pPrChange w:id="687" w:author="Trinh Thanh" w:date="2018-04-17T21:06:00Z">
                <w:pPr/>
              </w:pPrChange>
            </w:pPr>
            <w:ins w:id="688" w:author="Hoan Ng" w:date="2017-03-20T22:18:00Z">
              <w:r w:rsidRPr="006176AC">
                <w:rPr>
                  <w:rFonts w:ascii="Times New Roman" w:hAnsi="Times New Roman" w:cs="Times New Roman"/>
                  <w:b/>
                  <w:bCs/>
                  <w:sz w:val="24"/>
                  <w:szCs w:val="24"/>
                  <w:rPrChange w:id="689" w:author="Trinh Thanh" w:date="2018-04-17T20:54:00Z">
                    <w:rPr>
                      <w:b/>
                      <w:bCs/>
                    </w:rPr>
                  </w:rPrChange>
                </w:rPr>
                <w:t> </w:t>
              </w:r>
            </w:ins>
          </w:p>
        </w:tc>
        <w:tc>
          <w:tcPr>
            <w:tcW w:w="790" w:type="dxa"/>
            <w:hideMark/>
            <w:tcPrChange w:id="690" w:author="Hoan Ng" w:date="2017-03-20T22:19:00Z">
              <w:tcPr>
                <w:tcW w:w="960" w:type="dxa"/>
                <w:gridSpan w:val="2"/>
                <w:hideMark/>
              </w:tcPr>
            </w:tcPrChange>
          </w:tcPr>
          <w:p w14:paraId="477DBAF4" w14:textId="77777777" w:rsidR="005F3BAC" w:rsidRPr="006176AC" w:rsidRDefault="005F3BAC" w:rsidP="00F30356">
            <w:pPr>
              <w:jc w:val="both"/>
              <w:rPr>
                <w:ins w:id="691" w:author="Hoan Ng" w:date="2017-03-20T22:18:00Z"/>
                <w:rFonts w:ascii="Times New Roman" w:hAnsi="Times New Roman" w:cs="Times New Roman"/>
                <w:b/>
                <w:bCs/>
                <w:sz w:val="24"/>
                <w:szCs w:val="24"/>
                <w:rPrChange w:id="692" w:author="Trinh Thanh" w:date="2018-04-17T20:54:00Z">
                  <w:rPr>
                    <w:ins w:id="693" w:author="Hoan Ng" w:date="2017-03-20T22:18:00Z"/>
                    <w:b/>
                    <w:bCs/>
                  </w:rPr>
                </w:rPrChange>
              </w:rPr>
              <w:pPrChange w:id="694" w:author="Trinh Thanh" w:date="2018-04-17T21:06:00Z">
                <w:pPr/>
              </w:pPrChange>
            </w:pPr>
            <w:ins w:id="695" w:author="Hoan Ng" w:date="2017-03-20T22:18:00Z">
              <w:r w:rsidRPr="006176AC">
                <w:rPr>
                  <w:rFonts w:ascii="Times New Roman" w:hAnsi="Times New Roman" w:cs="Times New Roman"/>
                  <w:b/>
                  <w:bCs/>
                  <w:sz w:val="24"/>
                  <w:szCs w:val="24"/>
                  <w:rPrChange w:id="696" w:author="Trinh Thanh" w:date="2018-04-17T20:54:00Z">
                    <w:rPr>
                      <w:b/>
                      <w:bCs/>
                    </w:rPr>
                  </w:rPrChange>
                </w:rPr>
                <w:t> </w:t>
              </w:r>
            </w:ins>
          </w:p>
        </w:tc>
      </w:tr>
      <w:tr w:rsidR="005F3BAC" w:rsidRPr="006176AC" w14:paraId="7BE206A1" w14:textId="77777777" w:rsidTr="005F3BAC">
        <w:tblPrEx>
          <w:tblW w:w="0" w:type="auto"/>
          <w:tblPrExChange w:id="697" w:author="Hoan Ng" w:date="2017-03-20T22:19:00Z">
            <w:tblPrEx>
              <w:tblW w:w="0" w:type="auto"/>
            </w:tblPrEx>
          </w:tblPrExChange>
        </w:tblPrEx>
        <w:trPr>
          <w:trHeight w:val="300"/>
          <w:ins w:id="698" w:author="Hoan Ng" w:date="2017-03-20T22:18:00Z"/>
          <w:trPrChange w:id="699" w:author="Hoan Ng" w:date="2017-03-20T22:19:00Z">
            <w:trPr>
              <w:trHeight w:val="300"/>
            </w:trPr>
          </w:trPrChange>
        </w:trPr>
        <w:tc>
          <w:tcPr>
            <w:tcW w:w="985" w:type="dxa"/>
            <w:hideMark/>
            <w:tcPrChange w:id="700" w:author="Hoan Ng" w:date="2017-03-20T22:19:00Z">
              <w:tcPr>
                <w:tcW w:w="8140" w:type="dxa"/>
                <w:gridSpan w:val="2"/>
                <w:hideMark/>
              </w:tcPr>
            </w:tcPrChange>
          </w:tcPr>
          <w:p w14:paraId="0B988F34" w14:textId="77777777" w:rsidR="005F3BAC" w:rsidRPr="006176AC" w:rsidRDefault="005F3BAC" w:rsidP="00F30356">
            <w:pPr>
              <w:jc w:val="both"/>
              <w:rPr>
                <w:ins w:id="701" w:author="Hoan Ng" w:date="2017-03-20T22:18:00Z"/>
                <w:rFonts w:ascii="Times New Roman" w:hAnsi="Times New Roman" w:cs="Times New Roman"/>
                <w:b/>
                <w:bCs/>
                <w:sz w:val="24"/>
                <w:szCs w:val="24"/>
                <w:rPrChange w:id="702" w:author="Trinh Thanh" w:date="2018-04-17T20:54:00Z">
                  <w:rPr>
                    <w:ins w:id="703" w:author="Hoan Ng" w:date="2017-03-20T22:18:00Z"/>
                    <w:b/>
                    <w:bCs/>
                  </w:rPr>
                </w:rPrChange>
              </w:rPr>
              <w:pPrChange w:id="704" w:author="Trinh Thanh" w:date="2018-04-17T21:06:00Z">
                <w:pPr/>
              </w:pPrChange>
            </w:pPr>
            <w:ins w:id="705" w:author="Hoan Ng" w:date="2017-03-20T22:18:00Z">
              <w:r w:rsidRPr="006176AC">
                <w:rPr>
                  <w:rFonts w:ascii="Times New Roman" w:hAnsi="Times New Roman" w:cs="Times New Roman"/>
                  <w:b/>
                  <w:bCs/>
                  <w:sz w:val="24"/>
                  <w:szCs w:val="24"/>
                  <w:rPrChange w:id="706" w:author="Trinh Thanh" w:date="2018-04-17T20:54:00Z">
                    <w:rPr>
                      <w:b/>
                      <w:bCs/>
                    </w:rPr>
                  </w:rPrChange>
                </w:rPr>
                <w:t> </w:t>
              </w:r>
            </w:ins>
          </w:p>
        </w:tc>
        <w:tc>
          <w:tcPr>
            <w:tcW w:w="4702" w:type="dxa"/>
            <w:hideMark/>
            <w:tcPrChange w:id="707" w:author="Hoan Ng" w:date="2017-03-20T22:19:00Z">
              <w:tcPr>
                <w:tcW w:w="3340" w:type="dxa"/>
                <w:gridSpan w:val="2"/>
                <w:hideMark/>
              </w:tcPr>
            </w:tcPrChange>
          </w:tcPr>
          <w:p w14:paraId="76BA7EDA" w14:textId="77777777" w:rsidR="005F3BAC" w:rsidRPr="006176AC" w:rsidRDefault="005F3BAC" w:rsidP="00F30356">
            <w:pPr>
              <w:jc w:val="both"/>
              <w:rPr>
                <w:ins w:id="708" w:author="Hoan Ng" w:date="2017-03-20T22:18:00Z"/>
                <w:rFonts w:ascii="Times New Roman" w:hAnsi="Times New Roman" w:cs="Times New Roman"/>
                <w:b/>
                <w:bCs/>
                <w:sz w:val="24"/>
                <w:szCs w:val="24"/>
                <w:rPrChange w:id="709" w:author="Trinh Thanh" w:date="2018-04-17T20:54:00Z">
                  <w:rPr>
                    <w:ins w:id="710" w:author="Hoan Ng" w:date="2017-03-20T22:18:00Z"/>
                    <w:b/>
                    <w:bCs/>
                  </w:rPr>
                </w:rPrChange>
              </w:rPr>
              <w:pPrChange w:id="711" w:author="Trinh Thanh" w:date="2018-04-17T21:06:00Z">
                <w:pPr/>
              </w:pPrChange>
            </w:pPr>
            <w:ins w:id="712" w:author="Hoan Ng" w:date="2017-03-20T22:18:00Z">
              <w:r w:rsidRPr="006176AC">
                <w:rPr>
                  <w:rFonts w:ascii="Times New Roman" w:hAnsi="Times New Roman" w:cs="Times New Roman"/>
                  <w:b/>
                  <w:bCs/>
                  <w:sz w:val="24"/>
                  <w:szCs w:val="24"/>
                  <w:rPrChange w:id="713" w:author="Trinh Thanh" w:date="2018-04-17T20:54:00Z">
                    <w:rPr>
                      <w:b/>
                      <w:bCs/>
                    </w:rPr>
                  </w:rPrChange>
                </w:rPr>
                <w:t>3.3.</w:t>
              </w:r>
            </w:ins>
          </w:p>
        </w:tc>
        <w:tc>
          <w:tcPr>
            <w:tcW w:w="1027" w:type="dxa"/>
            <w:hideMark/>
            <w:tcPrChange w:id="714" w:author="Hoan Ng" w:date="2017-03-20T22:19:00Z">
              <w:tcPr>
                <w:tcW w:w="960" w:type="dxa"/>
                <w:gridSpan w:val="2"/>
                <w:hideMark/>
              </w:tcPr>
            </w:tcPrChange>
          </w:tcPr>
          <w:p w14:paraId="6BA15D8A" w14:textId="77777777" w:rsidR="005F3BAC" w:rsidRPr="006176AC" w:rsidRDefault="005F3BAC" w:rsidP="00F30356">
            <w:pPr>
              <w:jc w:val="both"/>
              <w:rPr>
                <w:ins w:id="715" w:author="Hoan Ng" w:date="2017-03-20T22:18:00Z"/>
                <w:rFonts w:ascii="Times New Roman" w:hAnsi="Times New Roman" w:cs="Times New Roman"/>
                <w:b/>
                <w:bCs/>
                <w:sz w:val="24"/>
                <w:szCs w:val="24"/>
                <w:rPrChange w:id="716" w:author="Trinh Thanh" w:date="2018-04-17T20:54:00Z">
                  <w:rPr>
                    <w:ins w:id="717" w:author="Hoan Ng" w:date="2017-03-20T22:18:00Z"/>
                    <w:b/>
                    <w:bCs/>
                  </w:rPr>
                </w:rPrChange>
              </w:rPr>
              <w:pPrChange w:id="718" w:author="Trinh Thanh" w:date="2018-04-17T21:06:00Z">
                <w:pPr/>
              </w:pPrChange>
            </w:pPr>
            <w:ins w:id="719" w:author="Hoan Ng" w:date="2017-03-20T22:18:00Z">
              <w:r w:rsidRPr="006176AC">
                <w:rPr>
                  <w:rFonts w:ascii="Times New Roman" w:hAnsi="Times New Roman" w:cs="Times New Roman"/>
                  <w:b/>
                  <w:bCs/>
                  <w:sz w:val="24"/>
                  <w:szCs w:val="24"/>
                  <w:rPrChange w:id="720" w:author="Trinh Thanh" w:date="2018-04-17T20:54:00Z">
                    <w:rPr>
                      <w:b/>
                      <w:bCs/>
                    </w:rPr>
                  </w:rPrChange>
                </w:rPr>
                <w:t> </w:t>
              </w:r>
            </w:ins>
          </w:p>
        </w:tc>
        <w:tc>
          <w:tcPr>
            <w:tcW w:w="868" w:type="dxa"/>
            <w:hideMark/>
            <w:tcPrChange w:id="721" w:author="Hoan Ng" w:date="2017-03-20T22:19:00Z">
              <w:tcPr>
                <w:tcW w:w="960" w:type="dxa"/>
                <w:gridSpan w:val="2"/>
                <w:hideMark/>
              </w:tcPr>
            </w:tcPrChange>
          </w:tcPr>
          <w:p w14:paraId="288E6A26" w14:textId="77777777" w:rsidR="005F3BAC" w:rsidRPr="006176AC" w:rsidRDefault="005F3BAC" w:rsidP="00F30356">
            <w:pPr>
              <w:jc w:val="both"/>
              <w:rPr>
                <w:ins w:id="722" w:author="Hoan Ng" w:date="2017-03-20T22:18:00Z"/>
                <w:rFonts w:ascii="Times New Roman" w:hAnsi="Times New Roman" w:cs="Times New Roman"/>
                <w:b/>
                <w:bCs/>
                <w:sz w:val="24"/>
                <w:szCs w:val="24"/>
                <w:rPrChange w:id="723" w:author="Trinh Thanh" w:date="2018-04-17T20:54:00Z">
                  <w:rPr>
                    <w:ins w:id="724" w:author="Hoan Ng" w:date="2017-03-20T22:18:00Z"/>
                    <w:b/>
                    <w:bCs/>
                  </w:rPr>
                </w:rPrChange>
              </w:rPr>
              <w:pPrChange w:id="725" w:author="Trinh Thanh" w:date="2018-04-17T21:06:00Z">
                <w:pPr/>
              </w:pPrChange>
            </w:pPr>
            <w:ins w:id="726" w:author="Hoan Ng" w:date="2017-03-20T22:18:00Z">
              <w:r w:rsidRPr="006176AC">
                <w:rPr>
                  <w:rFonts w:ascii="Times New Roman" w:hAnsi="Times New Roman" w:cs="Times New Roman"/>
                  <w:b/>
                  <w:bCs/>
                  <w:sz w:val="24"/>
                  <w:szCs w:val="24"/>
                  <w:rPrChange w:id="727" w:author="Trinh Thanh" w:date="2018-04-17T20:54:00Z">
                    <w:rPr>
                      <w:b/>
                      <w:bCs/>
                    </w:rPr>
                  </w:rPrChange>
                </w:rPr>
                <w:t> </w:t>
              </w:r>
            </w:ins>
          </w:p>
        </w:tc>
        <w:tc>
          <w:tcPr>
            <w:tcW w:w="978" w:type="dxa"/>
            <w:hideMark/>
            <w:tcPrChange w:id="728" w:author="Hoan Ng" w:date="2017-03-20T22:19:00Z">
              <w:tcPr>
                <w:tcW w:w="960" w:type="dxa"/>
                <w:hideMark/>
              </w:tcPr>
            </w:tcPrChange>
          </w:tcPr>
          <w:p w14:paraId="7A8B06BF" w14:textId="77777777" w:rsidR="005F3BAC" w:rsidRPr="006176AC" w:rsidRDefault="005F3BAC" w:rsidP="00F30356">
            <w:pPr>
              <w:jc w:val="both"/>
              <w:rPr>
                <w:ins w:id="729" w:author="Hoan Ng" w:date="2017-03-20T22:18:00Z"/>
                <w:rFonts w:ascii="Times New Roman" w:hAnsi="Times New Roman" w:cs="Times New Roman"/>
                <w:b/>
                <w:bCs/>
                <w:sz w:val="24"/>
                <w:szCs w:val="24"/>
                <w:rPrChange w:id="730" w:author="Trinh Thanh" w:date="2018-04-17T20:54:00Z">
                  <w:rPr>
                    <w:ins w:id="731" w:author="Hoan Ng" w:date="2017-03-20T22:18:00Z"/>
                    <w:b/>
                    <w:bCs/>
                  </w:rPr>
                </w:rPrChange>
              </w:rPr>
              <w:pPrChange w:id="732" w:author="Trinh Thanh" w:date="2018-04-17T21:06:00Z">
                <w:pPr/>
              </w:pPrChange>
            </w:pPr>
            <w:ins w:id="733" w:author="Hoan Ng" w:date="2017-03-20T22:18:00Z">
              <w:r w:rsidRPr="006176AC">
                <w:rPr>
                  <w:rFonts w:ascii="Times New Roman" w:hAnsi="Times New Roman" w:cs="Times New Roman"/>
                  <w:b/>
                  <w:bCs/>
                  <w:sz w:val="24"/>
                  <w:szCs w:val="24"/>
                  <w:rPrChange w:id="734" w:author="Trinh Thanh" w:date="2018-04-17T20:54:00Z">
                    <w:rPr>
                      <w:b/>
                      <w:bCs/>
                    </w:rPr>
                  </w:rPrChange>
                </w:rPr>
                <w:t> </w:t>
              </w:r>
            </w:ins>
          </w:p>
        </w:tc>
        <w:tc>
          <w:tcPr>
            <w:tcW w:w="790" w:type="dxa"/>
            <w:hideMark/>
            <w:tcPrChange w:id="735" w:author="Hoan Ng" w:date="2017-03-20T22:19:00Z">
              <w:tcPr>
                <w:tcW w:w="960" w:type="dxa"/>
                <w:gridSpan w:val="2"/>
                <w:hideMark/>
              </w:tcPr>
            </w:tcPrChange>
          </w:tcPr>
          <w:p w14:paraId="428ED083" w14:textId="77777777" w:rsidR="005F3BAC" w:rsidRPr="006176AC" w:rsidRDefault="005F3BAC" w:rsidP="00F30356">
            <w:pPr>
              <w:jc w:val="both"/>
              <w:rPr>
                <w:ins w:id="736" w:author="Hoan Ng" w:date="2017-03-20T22:18:00Z"/>
                <w:rFonts w:ascii="Times New Roman" w:hAnsi="Times New Roman" w:cs="Times New Roman"/>
                <w:b/>
                <w:bCs/>
                <w:sz w:val="24"/>
                <w:szCs w:val="24"/>
                <w:rPrChange w:id="737" w:author="Trinh Thanh" w:date="2018-04-17T20:54:00Z">
                  <w:rPr>
                    <w:ins w:id="738" w:author="Hoan Ng" w:date="2017-03-20T22:18:00Z"/>
                    <w:b/>
                    <w:bCs/>
                  </w:rPr>
                </w:rPrChange>
              </w:rPr>
              <w:pPrChange w:id="739" w:author="Trinh Thanh" w:date="2018-04-17T21:06:00Z">
                <w:pPr/>
              </w:pPrChange>
            </w:pPr>
            <w:ins w:id="740" w:author="Hoan Ng" w:date="2017-03-20T22:18:00Z">
              <w:r w:rsidRPr="006176AC">
                <w:rPr>
                  <w:rFonts w:ascii="Times New Roman" w:hAnsi="Times New Roman" w:cs="Times New Roman"/>
                  <w:b/>
                  <w:bCs/>
                  <w:sz w:val="24"/>
                  <w:szCs w:val="24"/>
                  <w:rPrChange w:id="741" w:author="Trinh Thanh" w:date="2018-04-17T20:54:00Z">
                    <w:rPr>
                      <w:b/>
                      <w:bCs/>
                    </w:rPr>
                  </w:rPrChange>
                </w:rPr>
                <w:t> </w:t>
              </w:r>
            </w:ins>
          </w:p>
        </w:tc>
      </w:tr>
      <w:tr w:rsidR="005F3BAC" w:rsidRPr="006176AC" w14:paraId="66E35A29" w14:textId="77777777" w:rsidTr="005F3BAC">
        <w:tblPrEx>
          <w:tblW w:w="0" w:type="auto"/>
          <w:tblPrExChange w:id="742" w:author="Hoan Ng" w:date="2017-03-20T22:19:00Z">
            <w:tblPrEx>
              <w:tblW w:w="0" w:type="auto"/>
            </w:tblPrEx>
          </w:tblPrExChange>
        </w:tblPrEx>
        <w:trPr>
          <w:trHeight w:val="300"/>
          <w:ins w:id="743" w:author="Hoan Ng" w:date="2017-03-20T22:18:00Z"/>
          <w:trPrChange w:id="744" w:author="Hoan Ng" w:date="2017-03-20T22:19:00Z">
            <w:trPr>
              <w:trHeight w:val="300"/>
            </w:trPr>
          </w:trPrChange>
        </w:trPr>
        <w:tc>
          <w:tcPr>
            <w:tcW w:w="985" w:type="dxa"/>
            <w:hideMark/>
            <w:tcPrChange w:id="745" w:author="Hoan Ng" w:date="2017-03-20T22:19:00Z">
              <w:tcPr>
                <w:tcW w:w="8140" w:type="dxa"/>
                <w:gridSpan w:val="2"/>
                <w:hideMark/>
              </w:tcPr>
            </w:tcPrChange>
          </w:tcPr>
          <w:p w14:paraId="292554E9" w14:textId="77777777" w:rsidR="005F3BAC" w:rsidRPr="006176AC" w:rsidRDefault="005F3BAC" w:rsidP="00F30356">
            <w:pPr>
              <w:jc w:val="both"/>
              <w:rPr>
                <w:ins w:id="746" w:author="Hoan Ng" w:date="2017-03-20T22:18:00Z"/>
                <w:rFonts w:ascii="Times New Roman" w:hAnsi="Times New Roman" w:cs="Times New Roman"/>
                <w:b/>
                <w:bCs/>
                <w:sz w:val="24"/>
                <w:szCs w:val="24"/>
                <w:rPrChange w:id="747" w:author="Trinh Thanh" w:date="2018-04-17T20:54:00Z">
                  <w:rPr>
                    <w:ins w:id="748" w:author="Hoan Ng" w:date="2017-03-20T22:18:00Z"/>
                    <w:b/>
                    <w:bCs/>
                  </w:rPr>
                </w:rPrChange>
              </w:rPr>
              <w:pPrChange w:id="749" w:author="Trinh Thanh" w:date="2018-04-17T21:06:00Z">
                <w:pPr/>
              </w:pPrChange>
            </w:pPr>
            <w:ins w:id="750" w:author="Hoan Ng" w:date="2017-03-20T22:18:00Z">
              <w:r w:rsidRPr="006176AC">
                <w:rPr>
                  <w:rFonts w:ascii="Times New Roman" w:hAnsi="Times New Roman" w:cs="Times New Roman"/>
                  <w:b/>
                  <w:bCs/>
                  <w:sz w:val="24"/>
                  <w:szCs w:val="24"/>
                  <w:rPrChange w:id="751" w:author="Trinh Thanh" w:date="2018-04-17T20:54:00Z">
                    <w:rPr>
                      <w:b/>
                      <w:bCs/>
                    </w:rPr>
                  </w:rPrChange>
                </w:rPr>
                <w:t> </w:t>
              </w:r>
            </w:ins>
          </w:p>
        </w:tc>
        <w:tc>
          <w:tcPr>
            <w:tcW w:w="4702" w:type="dxa"/>
            <w:hideMark/>
            <w:tcPrChange w:id="752" w:author="Hoan Ng" w:date="2017-03-20T22:19:00Z">
              <w:tcPr>
                <w:tcW w:w="3340" w:type="dxa"/>
                <w:gridSpan w:val="2"/>
                <w:hideMark/>
              </w:tcPr>
            </w:tcPrChange>
          </w:tcPr>
          <w:p w14:paraId="18374364" w14:textId="77777777" w:rsidR="005F3BAC" w:rsidRPr="006176AC" w:rsidRDefault="005F3BAC" w:rsidP="00F30356">
            <w:pPr>
              <w:jc w:val="both"/>
              <w:rPr>
                <w:ins w:id="753" w:author="Hoan Ng" w:date="2017-03-20T22:18:00Z"/>
                <w:rFonts w:ascii="Times New Roman" w:hAnsi="Times New Roman" w:cs="Times New Roman"/>
                <w:b/>
                <w:bCs/>
                <w:sz w:val="24"/>
                <w:szCs w:val="24"/>
                <w:rPrChange w:id="754" w:author="Trinh Thanh" w:date="2018-04-17T20:54:00Z">
                  <w:rPr>
                    <w:ins w:id="755" w:author="Hoan Ng" w:date="2017-03-20T22:18:00Z"/>
                    <w:b/>
                    <w:bCs/>
                  </w:rPr>
                </w:rPrChange>
              </w:rPr>
              <w:pPrChange w:id="756" w:author="Trinh Thanh" w:date="2018-04-17T21:06:00Z">
                <w:pPr/>
              </w:pPrChange>
            </w:pPr>
            <w:ins w:id="757" w:author="Hoan Ng" w:date="2017-03-20T22:18:00Z">
              <w:r w:rsidRPr="006176AC">
                <w:rPr>
                  <w:rFonts w:ascii="Times New Roman" w:hAnsi="Times New Roman" w:cs="Times New Roman"/>
                  <w:b/>
                  <w:bCs/>
                  <w:sz w:val="24"/>
                  <w:szCs w:val="24"/>
                  <w:rPrChange w:id="758" w:author="Trinh Thanh" w:date="2018-04-17T20:54:00Z">
                    <w:rPr>
                      <w:b/>
                      <w:bCs/>
                    </w:rPr>
                  </w:rPrChange>
                </w:rPr>
                <w:t>3.4</w:t>
              </w:r>
            </w:ins>
          </w:p>
        </w:tc>
        <w:tc>
          <w:tcPr>
            <w:tcW w:w="1027" w:type="dxa"/>
            <w:hideMark/>
            <w:tcPrChange w:id="759" w:author="Hoan Ng" w:date="2017-03-20T22:19:00Z">
              <w:tcPr>
                <w:tcW w:w="960" w:type="dxa"/>
                <w:gridSpan w:val="2"/>
                <w:hideMark/>
              </w:tcPr>
            </w:tcPrChange>
          </w:tcPr>
          <w:p w14:paraId="1B211784" w14:textId="77777777" w:rsidR="005F3BAC" w:rsidRPr="006176AC" w:rsidRDefault="005F3BAC" w:rsidP="00F30356">
            <w:pPr>
              <w:jc w:val="both"/>
              <w:rPr>
                <w:ins w:id="760" w:author="Hoan Ng" w:date="2017-03-20T22:18:00Z"/>
                <w:rFonts w:ascii="Times New Roman" w:hAnsi="Times New Roman" w:cs="Times New Roman"/>
                <w:b/>
                <w:bCs/>
                <w:sz w:val="24"/>
                <w:szCs w:val="24"/>
                <w:rPrChange w:id="761" w:author="Trinh Thanh" w:date="2018-04-17T20:54:00Z">
                  <w:rPr>
                    <w:ins w:id="762" w:author="Hoan Ng" w:date="2017-03-20T22:18:00Z"/>
                    <w:b/>
                    <w:bCs/>
                  </w:rPr>
                </w:rPrChange>
              </w:rPr>
              <w:pPrChange w:id="763" w:author="Trinh Thanh" w:date="2018-04-17T21:06:00Z">
                <w:pPr/>
              </w:pPrChange>
            </w:pPr>
            <w:ins w:id="764" w:author="Hoan Ng" w:date="2017-03-20T22:18:00Z">
              <w:r w:rsidRPr="006176AC">
                <w:rPr>
                  <w:rFonts w:ascii="Times New Roman" w:hAnsi="Times New Roman" w:cs="Times New Roman"/>
                  <w:b/>
                  <w:bCs/>
                  <w:sz w:val="24"/>
                  <w:szCs w:val="24"/>
                  <w:rPrChange w:id="765" w:author="Trinh Thanh" w:date="2018-04-17T20:54:00Z">
                    <w:rPr>
                      <w:b/>
                      <w:bCs/>
                    </w:rPr>
                  </w:rPrChange>
                </w:rPr>
                <w:t> </w:t>
              </w:r>
            </w:ins>
          </w:p>
        </w:tc>
        <w:tc>
          <w:tcPr>
            <w:tcW w:w="868" w:type="dxa"/>
            <w:hideMark/>
            <w:tcPrChange w:id="766" w:author="Hoan Ng" w:date="2017-03-20T22:19:00Z">
              <w:tcPr>
                <w:tcW w:w="960" w:type="dxa"/>
                <w:gridSpan w:val="2"/>
                <w:hideMark/>
              </w:tcPr>
            </w:tcPrChange>
          </w:tcPr>
          <w:p w14:paraId="5F8FE1AB" w14:textId="77777777" w:rsidR="005F3BAC" w:rsidRPr="006176AC" w:rsidRDefault="005F3BAC" w:rsidP="00F30356">
            <w:pPr>
              <w:jc w:val="both"/>
              <w:rPr>
                <w:ins w:id="767" w:author="Hoan Ng" w:date="2017-03-20T22:18:00Z"/>
                <w:rFonts w:ascii="Times New Roman" w:hAnsi="Times New Roman" w:cs="Times New Roman"/>
                <w:b/>
                <w:bCs/>
                <w:sz w:val="24"/>
                <w:szCs w:val="24"/>
                <w:rPrChange w:id="768" w:author="Trinh Thanh" w:date="2018-04-17T20:54:00Z">
                  <w:rPr>
                    <w:ins w:id="769" w:author="Hoan Ng" w:date="2017-03-20T22:18:00Z"/>
                    <w:b/>
                    <w:bCs/>
                  </w:rPr>
                </w:rPrChange>
              </w:rPr>
              <w:pPrChange w:id="770" w:author="Trinh Thanh" w:date="2018-04-17T21:06:00Z">
                <w:pPr/>
              </w:pPrChange>
            </w:pPr>
            <w:ins w:id="771" w:author="Hoan Ng" w:date="2017-03-20T22:18:00Z">
              <w:r w:rsidRPr="006176AC">
                <w:rPr>
                  <w:rFonts w:ascii="Times New Roman" w:hAnsi="Times New Roman" w:cs="Times New Roman"/>
                  <w:b/>
                  <w:bCs/>
                  <w:sz w:val="24"/>
                  <w:szCs w:val="24"/>
                  <w:rPrChange w:id="772" w:author="Trinh Thanh" w:date="2018-04-17T20:54:00Z">
                    <w:rPr>
                      <w:b/>
                      <w:bCs/>
                    </w:rPr>
                  </w:rPrChange>
                </w:rPr>
                <w:t> </w:t>
              </w:r>
            </w:ins>
          </w:p>
        </w:tc>
        <w:tc>
          <w:tcPr>
            <w:tcW w:w="978" w:type="dxa"/>
            <w:hideMark/>
            <w:tcPrChange w:id="773" w:author="Hoan Ng" w:date="2017-03-20T22:19:00Z">
              <w:tcPr>
                <w:tcW w:w="960" w:type="dxa"/>
                <w:hideMark/>
              </w:tcPr>
            </w:tcPrChange>
          </w:tcPr>
          <w:p w14:paraId="2DD1383C" w14:textId="77777777" w:rsidR="005F3BAC" w:rsidRPr="006176AC" w:rsidRDefault="005F3BAC" w:rsidP="00F30356">
            <w:pPr>
              <w:jc w:val="both"/>
              <w:rPr>
                <w:ins w:id="774" w:author="Hoan Ng" w:date="2017-03-20T22:18:00Z"/>
                <w:rFonts w:ascii="Times New Roman" w:hAnsi="Times New Roman" w:cs="Times New Roman"/>
                <w:b/>
                <w:bCs/>
                <w:sz w:val="24"/>
                <w:szCs w:val="24"/>
                <w:rPrChange w:id="775" w:author="Trinh Thanh" w:date="2018-04-17T20:54:00Z">
                  <w:rPr>
                    <w:ins w:id="776" w:author="Hoan Ng" w:date="2017-03-20T22:18:00Z"/>
                    <w:b/>
                    <w:bCs/>
                  </w:rPr>
                </w:rPrChange>
              </w:rPr>
              <w:pPrChange w:id="777" w:author="Trinh Thanh" w:date="2018-04-17T21:06:00Z">
                <w:pPr/>
              </w:pPrChange>
            </w:pPr>
            <w:ins w:id="778" w:author="Hoan Ng" w:date="2017-03-20T22:18:00Z">
              <w:r w:rsidRPr="006176AC">
                <w:rPr>
                  <w:rFonts w:ascii="Times New Roman" w:hAnsi="Times New Roman" w:cs="Times New Roman"/>
                  <w:b/>
                  <w:bCs/>
                  <w:sz w:val="24"/>
                  <w:szCs w:val="24"/>
                  <w:rPrChange w:id="779" w:author="Trinh Thanh" w:date="2018-04-17T20:54:00Z">
                    <w:rPr>
                      <w:b/>
                      <w:bCs/>
                    </w:rPr>
                  </w:rPrChange>
                </w:rPr>
                <w:t> </w:t>
              </w:r>
            </w:ins>
          </w:p>
        </w:tc>
        <w:tc>
          <w:tcPr>
            <w:tcW w:w="790" w:type="dxa"/>
            <w:hideMark/>
            <w:tcPrChange w:id="780" w:author="Hoan Ng" w:date="2017-03-20T22:19:00Z">
              <w:tcPr>
                <w:tcW w:w="960" w:type="dxa"/>
                <w:gridSpan w:val="2"/>
                <w:hideMark/>
              </w:tcPr>
            </w:tcPrChange>
          </w:tcPr>
          <w:p w14:paraId="4E672AD7" w14:textId="77777777" w:rsidR="005F3BAC" w:rsidRPr="006176AC" w:rsidRDefault="005F3BAC" w:rsidP="00F30356">
            <w:pPr>
              <w:jc w:val="both"/>
              <w:rPr>
                <w:ins w:id="781" w:author="Hoan Ng" w:date="2017-03-20T22:18:00Z"/>
                <w:rFonts w:ascii="Times New Roman" w:hAnsi="Times New Roman" w:cs="Times New Roman"/>
                <w:b/>
                <w:bCs/>
                <w:sz w:val="24"/>
                <w:szCs w:val="24"/>
                <w:rPrChange w:id="782" w:author="Trinh Thanh" w:date="2018-04-17T20:54:00Z">
                  <w:rPr>
                    <w:ins w:id="783" w:author="Hoan Ng" w:date="2017-03-20T22:18:00Z"/>
                    <w:b/>
                    <w:bCs/>
                  </w:rPr>
                </w:rPrChange>
              </w:rPr>
              <w:pPrChange w:id="784" w:author="Trinh Thanh" w:date="2018-04-17T21:06:00Z">
                <w:pPr/>
              </w:pPrChange>
            </w:pPr>
            <w:ins w:id="785" w:author="Hoan Ng" w:date="2017-03-20T22:18:00Z">
              <w:r w:rsidRPr="006176AC">
                <w:rPr>
                  <w:rFonts w:ascii="Times New Roman" w:hAnsi="Times New Roman" w:cs="Times New Roman"/>
                  <w:b/>
                  <w:bCs/>
                  <w:sz w:val="24"/>
                  <w:szCs w:val="24"/>
                  <w:rPrChange w:id="786" w:author="Trinh Thanh" w:date="2018-04-17T20:54:00Z">
                    <w:rPr>
                      <w:b/>
                      <w:bCs/>
                    </w:rPr>
                  </w:rPrChange>
                </w:rPr>
                <w:t> </w:t>
              </w:r>
            </w:ins>
          </w:p>
        </w:tc>
      </w:tr>
      <w:tr w:rsidR="005F3BAC" w:rsidRPr="006176AC" w14:paraId="0292CEE1" w14:textId="77777777" w:rsidTr="005F3BAC">
        <w:tblPrEx>
          <w:tblW w:w="0" w:type="auto"/>
          <w:tblPrExChange w:id="787" w:author="Hoan Ng" w:date="2017-03-20T22:19:00Z">
            <w:tblPrEx>
              <w:tblW w:w="0" w:type="auto"/>
            </w:tblPrEx>
          </w:tblPrExChange>
        </w:tblPrEx>
        <w:trPr>
          <w:trHeight w:val="300"/>
          <w:ins w:id="788" w:author="Hoan Ng" w:date="2017-03-20T22:18:00Z"/>
          <w:trPrChange w:id="789" w:author="Hoan Ng" w:date="2017-03-20T22:19:00Z">
            <w:trPr>
              <w:trHeight w:val="300"/>
            </w:trPr>
          </w:trPrChange>
        </w:trPr>
        <w:tc>
          <w:tcPr>
            <w:tcW w:w="985" w:type="dxa"/>
            <w:hideMark/>
            <w:tcPrChange w:id="790" w:author="Hoan Ng" w:date="2017-03-20T22:19:00Z">
              <w:tcPr>
                <w:tcW w:w="8140" w:type="dxa"/>
                <w:gridSpan w:val="2"/>
                <w:hideMark/>
              </w:tcPr>
            </w:tcPrChange>
          </w:tcPr>
          <w:p w14:paraId="3B06D1DA" w14:textId="77777777" w:rsidR="005F3BAC" w:rsidRPr="006176AC" w:rsidRDefault="005F3BAC" w:rsidP="00F30356">
            <w:pPr>
              <w:jc w:val="both"/>
              <w:rPr>
                <w:ins w:id="791" w:author="Hoan Ng" w:date="2017-03-20T22:18:00Z"/>
                <w:rFonts w:ascii="Times New Roman" w:hAnsi="Times New Roman" w:cs="Times New Roman"/>
                <w:b/>
                <w:bCs/>
                <w:sz w:val="24"/>
                <w:szCs w:val="24"/>
                <w:rPrChange w:id="792" w:author="Trinh Thanh" w:date="2018-04-17T20:54:00Z">
                  <w:rPr>
                    <w:ins w:id="793" w:author="Hoan Ng" w:date="2017-03-20T22:18:00Z"/>
                    <w:b/>
                    <w:bCs/>
                  </w:rPr>
                </w:rPrChange>
              </w:rPr>
              <w:pPrChange w:id="794" w:author="Trinh Thanh" w:date="2018-04-17T21:06:00Z">
                <w:pPr/>
              </w:pPrChange>
            </w:pPr>
            <w:ins w:id="795" w:author="Hoan Ng" w:date="2017-03-20T22:18:00Z">
              <w:r w:rsidRPr="006176AC">
                <w:rPr>
                  <w:rFonts w:ascii="Times New Roman" w:hAnsi="Times New Roman" w:cs="Times New Roman"/>
                  <w:b/>
                  <w:bCs/>
                  <w:sz w:val="24"/>
                  <w:szCs w:val="24"/>
                  <w:rPrChange w:id="796" w:author="Trinh Thanh" w:date="2018-04-17T20:54:00Z">
                    <w:rPr>
                      <w:b/>
                      <w:bCs/>
                    </w:rPr>
                  </w:rPrChange>
                </w:rPr>
                <w:t> </w:t>
              </w:r>
            </w:ins>
          </w:p>
        </w:tc>
        <w:tc>
          <w:tcPr>
            <w:tcW w:w="4702" w:type="dxa"/>
            <w:hideMark/>
            <w:tcPrChange w:id="797" w:author="Hoan Ng" w:date="2017-03-20T22:19:00Z">
              <w:tcPr>
                <w:tcW w:w="3340" w:type="dxa"/>
                <w:gridSpan w:val="2"/>
                <w:hideMark/>
              </w:tcPr>
            </w:tcPrChange>
          </w:tcPr>
          <w:p w14:paraId="0FAD74CF" w14:textId="77777777" w:rsidR="005F3BAC" w:rsidRPr="006176AC" w:rsidRDefault="005F3BAC" w:rsidP="00F30356">
            <w:pPr>
              <w:jc w:val="both"/>
              <w:rPr>
                <w:ins w:id="798" w:author="Hoan Ng" w:date="2017-03-20T22:18:00Z"/>
                <w:rFonts w:ascii="Times New Roman" w:hAnsi="Times New Roman" w:cs="Times New Roman"/>
                <w:b/>
                <w:bCs/>
                <w:sz w:val="24"/>
                <w:szCs w:val="24"/>
                <w:rPrChange w:id="799" w:author="Trinh Thanh" w:date="2018-04-17T20:54:00Z">
                  <w:rPr>
                    <w:ins w:id="800" w:author="Hoan Ng" w:date="2017-03-20T22:18:00Z"/>
                    <w:b/>
                    <w:bCs/>
                  </w:rPr>
                </w:rPrChange>
              </w:rPr>
              <w:pPrChange w:id="801" w:author="Trinh Thanh" w:date="2018-04-17T21:06:00Z">
                <w:pPr/>
              </w:pPrChange>
            </w:pPr>
            <w:ins w:id="802" w:author="Hoan Ng" w:date="2017-03-20T22:18:00Z">
              <w:r w:rsidRPr="006176AC">
                <w:rPr>
                  <w:rFonts w:ascii="Times New Roman" w:hAnsi="Times New Roman" w:cs="Times New Roman"/>
                  <w:b/>
                  <w:bCs/>
                  <w:sz w:val="24"/>
                  <w:szCs w:val="24"/>
                  <w:rPrChange w:id="803" w:author="Trinh Thanh" w:date="2018-04-17T20:54:00Z">
                    <w:rPr>
                      <w:b/>
                      <w:bCs/>
                    </w:rPr>
                  </w:rPrChange>
                </w:rPr>
                <w:t>Chương 4: Cài đặt</w:t>
              </w:r>
            </w:ins>
          </w:p>
        </w:tc>
        <w:tc>
          <w:tcPr>
            <w:tcW w:w="1027" w:type="dxa"/>
            <w:hideMark/>
            <w:tcPrChange w:id="804" w:author="Hoan Ng" w:date="2017-03-20T22:19:00Z">
              <w:tcPr>
                <w:tcW w:w="960" w:type="dxa"/>
                <w:gridSpan w:val="2"/>
                <w:hideMark/>
              </w:tcPr>
            </w:tcPrChange>
          </w:tcPr>
          <w:p w14:paraId="0C66F029" w14:textId="77777777" w:rsidR="005F3BAC" w:rsidRPr="006176AC" w:rsidRDefault="005F3BAC" w:rsidP="00F30356">
            <w:pPr>
              <w:jc w:val="both"/>
              <w:rPr>
                <w:ins w:id="805" w:author="Hoan Ng" w:date="2017-03-20T22:18:00Z"/>
                <w:rFonts w:ascii="Times New Roman" w:hAnsi="Times New Roman" w:cs="Times New Roman"/>
                <w:b/>
                <w:bCs/>
                <w:sz w:val="24"/>
                <w:szCs w:val="24"/>
                <w:rPrChange w:id="806" w:author="Trinh Thanh" w:date="2018-04-17T20:54:00Z">
                  <w:rPr>
                    <w:ins w:id="807" w:author="Hoan Ng" w:date="2017-03-20T22:18:00Z"/>
                    <w:b/>
                    <w:bCs/>
                  </w:rPr>
                </w:rPrChange>
              </w:rPr>
              <w:pPrChange w:id="808" w:author="Trinh Thanh" w:date="2018-04-17T21:06:00Z">
                <w:pPr/>
              </w:pPrChange>
            </w:pPr>
            <w:ins w:id="809" w:author="Hoan Ng" w:date="2017-03-20T22:18:00Z">
              <w:r w:rsidRPr="006176AC">
                <w:rPr>
                  <w:rFonts w:ascii="Times New Roman" w:hAnsi="Times New Roman" w:cs="Times New Roman"/>
                  <w:b/>
                  <w:bCs/>
                  <w:sz w:val="24"/>
                  <w:szCs w:val="24"/>
                  <w:rPrChange w:id="810" w:author="Trinh Thanh" w:date="2018-04-17T20:54:00Z">
                    <w:rPr>
                      <w:b/>
                      <w:bCs/>
                    </w:rPr>
                  </w:rPrChange>
                </w:rPr>
                <w:t> </w:t>
              </w:r>
            </w:ins>
          </w:p>
        </w:tc>
        <w:tc>
          <w:tcPr>
            <w:tcW w:w="868" w:type="dxa"/>
            <w:hideMark/>
            <w:tcPrChange w:id="811" w:author="Hoan Ng" w:date="2017-03-20T22:19:00Z">
              <w:tcPr>
                <w:tcW w:w="960" w:type="dxa"/>
                <w:gridSpan w:val="2"/>
                <w:hideMark/>
              </w:tcPr>
            </w:tcPrChange>
          </w:tcPr>
          <w:p w14:paraId="641808E5" w14:textId="77777777" w:rsidR="005F3BAC" w:rsidRPr="006176AC" w:rsidRDefault="005F3BAC" w:rsidP="00F30356">
            <w:pPr>
              <w:jc w:val="both"/>
              <w:rPr>
                <w:ins w:id="812" w:author="Hoan Ng" w:date="2017-03-20T22:18:00Z"/>
                <w:rFonts w:ascii="Times New Roman" w:hAnsi="Times New Roman" w:cs="Times New Roman"/>
                <w:b/>
                <w:bCs/>
                <w:sz w:val="24"/>
                <w:szCs w:val="24"/>
                <w:rPrChange w:id="813" w:author="Trinh Thanh" w:date="2018-04-17T20:54:00Z">
                  <w:rPr>
                    <w:ins w:id="814" w:author="Hoan Ng" w:date="2017-03-20T22:18:00Z"/>
                    <w:b/>
                    <w:bCs/>
                  </w:rPr>
                </w:rPrChange>
              </w:rPr>
              <w:pPrChange w:id="815" w:author="Trinh Thanh" w:date="2018-04-17T21:06:00Z">
                <w:pPr/>
              </w:pPrChange>
            </w:pPr>
            <w:ins w:id="816" w:author="Hoan Ng" w:date="2017-03-20T22:18:00Z">
              <w:r w:rsidRPr="006176AC">
                <w:rPr>
                  <w:rFonts w:ascii="Times New Roman" w:hAnsi="Times New Roman" w:cs="Times New Roman"/>
                  <w:b/>
                  <w:bCs/>
                  <w:sz w:val="24"/>
                  <w:szCs w:val="24"/>
                  <w:rPrChange w:id="817" w:author="Trinh Thanh" w:date="2018-04-17T20:54:00Z">
                    <w:rPr>
                      <w:b/>
                      <w:bCs/>
                    </w:rPr>
                  </w:rPrChange>
                </w:rPr>
                <w:t> </w:t>
              </w:r>
            </w:ins>
          </w:p>
        </w:tc>
        <w:tc>
          <w:tcPr>
            <w:tcW w:w="978" w:type="dxa"/>
            <w:hideMark/>
            <w:tcPrChange w:id="818" w:author="Hoan Ng" w:date="2017-03-20T22:19:00Z">
              <w:tcPr>
                <w:tcW w:w="960" w:type="dxa"/>
                <w:hideMark/>
              </w:tcPr>
            </w:tcPrChange>
          </w:tcPr>
          <w:p w14:paraId="091A1548" w14:textId="77777777" w:rsidR="005F3BAC" w:rsidRPr="006176AC" w:rsidRDefault="005F3BAC" w:rsidP="00F30356">
            <w:pPr>
              <w:jc w:val="both"/>
              <w:rPr>
                <w:ins w:id="819" w:author="Hoan Ng" w:date="2017-03-20T22:18:00Z"/>
                <w:rFonts w:ascii="Times New Roman" w:hAnsi="Times New Roman" w:cs="Times New Roman"/>
                <w:b/>
                <w:bCs/>
                <w:sz w:val="24"/>
                <w:szCs w:val="24"/>
                <w:rPrChange w:id="820" w:author="Trinh Thanh" w:date="2018-04-17T20:54:00Z">
                  <w:rPr>
                    <w:ins w:id="821" w:author="Hoan Ng" w:date="2017-03-20T22:18:00Z"/>
                    <w:b/>
                    <w:bCs/>
                  </w:rPr>
                </w:rPrChange>
              </w:rPr>
              <w:pPrChange w:id="822" w:author="Trinh Thanh" w:date="2018-04-17T21:06:00Z">
                <w:pPr/>
              </w:pPrChange>
            </w:pPr>
            <w:ins w:id="823" w:author="Hoan Ng" w:date="2017-03-20T22:18:00Z">
              <w:r w:rsidRPr="006176AC">
                <w:rPr>
                  <w:rFonts w:ascii="Times New Roman" w:hAnsi="Times New Roman" w:cs="Times New Roman"/>
                  <w:b/>
                  <w:bCs/>
                  <w:sz w:val="24"/>
                  <w:szCs w:val="24"/>
                  <w:rPrChange w:id="824" w:author="Trinh Thanh" w:date="2018-04-17T20:54:00Z">
                    <w:rPr>
                      <w:b/>
                      <w:bCs/>
                    </w:rPr>
                  </w:rPrChange>
                </w:rPr>
                <w:t> </w:t>
              </w:r>
            </w:ins>
          </w:p>
        </w:tc>
        <w:tc>
          <w:tcPr>
            <w:tcW w:w="790" w:type="dxa"/>
            <w:hideMark/>
            <w:tcPrChange w:id="825" w:author="Hoan Ng" w:date="2017-03-20T22:19:00Z">
              <w:tcPr>
                <w:tcW w:w="960" w:type="dxa"/>
                <w:gridSpan w:val="2"/>
                <w:hideMark/>
              </w:tcPr>
            </w:tcPrChange>
          </w:tcPr>
          <w:p w14:paraId="48AF27B3" w14:textId="77777777" w:rsidR="005F3BAC" w:rsidRPr="006176AC" w:rsidRDefault="005F3BAC" w:rsidP="00F30356">
            <w:pPr>
              <w:jc w:val="both"/>
              <w:rPr>
                <w:ins w:id="826" w:author="Hoan Ng" w:date="2017-03-20T22:18:00Z"/>
                <w:rFonts w:ascii="Times New Roman" w:hAnsi="Times New Roman" w:cs="Times New Roman"/>
                <w:b/>
                <w:bCs/>
                <w:sz w:val="24"/>
                <w:szCs w:val="24"/>
                <w:rPrChange w:id="827" w:author="Trinh Thanh" w:date="2018-04-17T20:54:00Z">
                  <w:rPr>
                    <w:ins w:id="828" w:author="Hoan Ng" w:date="2017-03-20T22:18:00Z"/>
                    <w:b/>
                    <w:bCs/>
                  </w:rPr>
                </w:rPrChange>
              </w:rPr>
              <w:pPrChange w:id="829" w:author="Trinh Thanh" w:date="2018-04-17T21:06:00Z">
                <w:pPr/>
              </w:pPrChange>
            </w:pPr>
            <w:ins w:id="830" w:author="Hoan Ng" w:date="2017-03-20T22:18:00Z">
              <w:r w:rsidRPr="006176AC">
                <w:rPr>
                  <w:rFonts w:ascii="Times New Roman" w:hAnsi="Times New Roman" w:cs="Times New Roman"/>
                  <w:b/>
                  <w:bCs/>
                  <w:sz w:val="24"/>
                  <w:szCs w:val="24"/>
                  <w:rPrChange w:id="831" w:author="Trinh Thanh" w:date="2018-04-17T20:54:00Z">
                    <w:rPr>
                      <w:b/>
                      <w:bCs/>
                    </w:rPr>
                  </w:rPrChange>
                </w:rPr>
                <w:t> </w:t>
              </w:r>
            </w:ins>
          </w:p>
        </w:tc>
      </w:tr>
      <w:tr w:rsidR="005F3BAC" w:rsidRPr="006176AC" w14:paraId="2474AC26" w14:textId="77777777" w:rsidTr="005F3BAC">
        <w:tblPrEx>
          <w:tblW w:w="0" w:type="auto"/>
          <w:tblPrExChange w:id="832" w:author="Hoan Ng" w:date="2017-03-20T22:19:00Z">
            <w:tblPrEx>
              <w:tblW w:w="0" w:type="auto"/>
            </w:tblPrEx>
          </w:tblPrExChange>
        </w:tblPrEx>
        <w:trPr>
          <w:trHeight w:val="300"/>
          <w:ins w:id="833" w:author="Hoan Ng" w:date="2017-03-20T22:18:00Z"/>
          <w:trPrChange w:id="834" w:author="Hoan Ng" w:date="2017-03-20T22:19:00Z">
            <w:trPr>
              <w:trHeight w:val="300"/>
            </w:trPr>
          </w:trPrChange>
        </w:trPr>
        <w:tc>
          <w:tcPr>
            <w:tcW w:w="985" w:type="dxa"/>
            <w:hideMark/>
            <w:tcPrChange w:id="835" w:author="Hoan Ng" w:date="2017-03-20T22:19:00Z">
              <w:tcPr>
                <w:tcW w:w="8140" w:type="dxa"/>
                <w:gridSpan w:val="2"/>
                <w:hideMark/>
              </w:tcPr>
            </w:tcPrChange>
          </w:tcPr>
          <w:p w14:paraId="551740D7" w14:textId="77777777" w:rsidR="005F3BAC" w:rsidRPr="006176AC" w:rsidRDefault="005F3BAC" w:rsidP="00F30356">
            <w:pPr>
              <w:jc w:val="both"/>
              <w:rPr>
                <w:ins w:id="836" w:author="Hoan Ng" w:date="2017-03-20T22:18:00Z"/>
                <w:rFonts w:ascii="Times New Roman" w:hAnsi="Times New Roman" w:cs="Times New Roman"/>
                <w:b/>
                <w:bCs/>
                <w:sz w:val="24"/>
                <w:szCs w:val="24"/>
                <w:rPrChange w:id="837" w:author="Trinh Thanh" w:date="2018-04-17T20:54:00Z">
                  <w:rPr>
                    <w:ins w:id="838" w:author="Hoan Ng" w:date="2017-03-20T22:18:00Z"/>
                    <w:b/>
                    <w:bCs/>
                  </w:rPr>
                </w:rPrChange>
              </w:rPr>
              <w:pPrChange w:id="839" w:author="Trinh Thanh" w:date="2018-04-17T21:06:00Z">
                <w:pPr/>
              </w:pPrChange>
            </w:pPr>
            <w:ins w:id="840" w:author="Hoan Ng" w:date="2017-03-20T22:18:00Z">
              <w:r w:rsidRPr="006176AC">
                <w:rPr>
                  <w:rFonts w:ascii="Times New Roman" w:hAnsi="Times New Roman" w:cs="Times New Roman"/>
                  <w:b/>
                  <w:bCs/>
                  <w:sz w:val="24"/>
                  <w:szCs w:val="24"/>
                  <w:rPrChange w:id="841" w:author="Trinh Thanh" w:date="2018-04-17T20:54:00Z">
                    <w:rPr>
                      <w:b/>
                      <w:bCs/>
                    </w:rPr>
                  </w:rPrChange>
                </w:rPr>
                <w:t> </w:t>
              </w:r>
            </w:ins>
          </w:p>
        </w:tc>
        <w:tc>
          <w:tcPr>
            <w:tcW w:w="4702" w:type="dxa"/>
            <w:hideMark/>
            <w:tcPrChange w:id="842" w:author="Hoan Ng" w:date="2017-03-20T22:19:00Z">
              <w:tcPr>
                <w:tcW w:w="3340" w:type="dxa"/>
                <w:gridSpan w:val="2"/>
                <w:hideMark/>
              </w:tcPr>
            </w:tcPrChange>
          </w:tcPr>
          <w:p w14:paraId="781F4D4C" w14:textId="77777777" w:rsidR="005F3BAC" w:rsidRPr="006176AC" w:rsidRDefault="005F3BAC" w:rsidP="00F30356">
            <w:pPr>
              <w:jc w:val="both"/>
              <w:rPr>
                <w:ins w:id="843" w:author="Hoan Ng" w:date="2017-03-20T22:18:00Z"/>
                <w:rFonts w:ascii="Times New Roman" w:hAnsi="Times New Roman" w:cs="Times New Roman"/>
                <w:b/>
                <w:bCs/>
                <w:sz w:val="24"/>
                <w:szCs w:val="24"/>
                <w:rPrChange w:id="844" w:author="Trinh Thanh" w:date="2018-04-17T20:54:00Z">
                  <w:rPr>
                    <w:ins w:id="845" w:author="Hoan Ng" w:date="2017-03-20T22:18:00Z"/>
                    <w:b/>
                    <w:bCs/>
                  </w:rPr>
                </w:rPrChange>
              </w:rPr>
              <w:pPrChange w:id="846" w:author="Trinh Thanh" w:date="2018-04-17T21:06:00Z">
                <w:pPr/>
              </w:pPrChange>
            </w:pPr>
            <w:ins w:id="847" w:author="Hoan Ng" w:date="2017-03-20T22:18:00Z">
              <w:r w:rsidRPr="006176AC">
                <w:rPr>
                  <w:rFonts w:ascii="Times New Roman" w:hAnsi="Times New Roman" w:cs="Times New Roman"/>
                  <w:b/>
                  <w:bCs/>
                  <w:sz w:val="24"/>
                  <w:szCs w:val="24"/>
                  <w:rPrChange w:id="848" w:author="Trinh Thanh" w:date="2018-04-17T20:54:00Z">
                    <w:rPr>
                      <w:b/>
                      <w:bCs/>
                    </w:rPr>
                  </w:rPrChange>
                </w:rPr>
                <w:t>4.1.</w:t>
              </w:r>
            </w:ins>
          </w:p>
        </w:tc>
        <w:tc>
          <w:tcPr>
            <w:tcW w:w="1027" w:type="dxa"/>
            <w:hideMark/>
            <w:tcPrChange w:id="849" w:author="Hoan Ng" w:date="2017-03-20T22:19:00Z">
              <w:tcPr>
                <w:tcW w:w="960" w:type="dxa"/>
                <w:gridSpan w:val="2"/>
                <w:hideMark/>
              </w:tcPr>
            </w:tcPrChange>
          </w:tcPr>
          <w:p w14:paraId="63E5619B" w14:textId="77777777" w:rsidR="005F3BAC" w:rsidRPr="006176AC" w:rsidRDefault="005F3BAC" w:rsidP="00F30356">
            <w:pPr>
              <w:jc w:val="both"/>
              <w:rPr>
                <w:ins w:id="850" w:author="Hoan Ng" w:date="2017-03-20T22:18:00Z"/>
                <w:rFonts w:ascii="Times New Roman" w:hAnsi="Times New Roman" w:cs="Times New Roman"/>
                <w:b/>
                <w:bCs/>
                <w:sz w:val="24"/>
                <w:szCs w:val="24"/>
                <w:rPrChange w:id="851" w:author="Trinh Thanh" w:date="2018-04-17T20:54:00Z">
                  <w:rPr>
                    <w:ins w:id="852" w:author="Hoan Ng" w:date="2017-03-20T22:18:00Z"/>
                    <w:b/>
                    <w:bCs/>
                  </w:rPr>
                </w:rPrChange>
              </w:rPr>
              <w:pPrChange w:id="853" w:author="Trinh Thanh" w:date="2018-04-17T21:06:00Z">
                <w:pPr/>
              </w:pPrChange>
            </w:pPr>
            <w:ins w:id="854" w:author="Hoan Ng" w:date="2017-03-20T22:18:00Z">
              <w:r w:rsidRPr="006176AC">
                <w:rPr>
                  <w:rFonts w:ascii="Times New Roman" w:hAnsi="Times New Roman" w:cs="Times New Roman"/>
                  <w:b/>
                  <w:bCs/>
                  <w:sz w:val="24"/>
                  <w:szCs w:val="24"/>
                  <w:rPrChange w:id="855" w:author="Trinh Thanh" w:date="2018-04-17T20:54:00Z">
                    <w:rPr>
                      <w:b/>
                      <w:bCs/>
                    </w:rPr>
                  </w:rPrChange>
                </w:rPr>
                <w:t> </w:t>
              </w:r>
            </w:ins>
          </w:p>
        </w:tc>
        <w:tc>
          <w:tcPr>
            <w:tcW w:w="868" w:type="dxa"/>
            <w:hideMark/>
            <w:tcPrChange w:id="856" w:author="Hoan Ng" w:date="2017-03-20T22:19:00Z">
              <w:tcPr>
                <w:tcW w:w="960" w:type="dxa"/>
                <w:gridSpan w:val="2"/>
                <w:hideMark/>
              </w:tcPr>
            </w:tcPrChange>
          </w:tcPr>
          <w:p w14:paraId="71DE6108" w14:textId="77777777" w:rsidR="005F3BAC" w:rsidRPr="006176AC" w:rsidRDefault="005F3BAC" w:rsidP="00F30356">
            <w:pPr>
              <w:jc w:val="both"/>
              <w:rPr>
                <w:ins w:id="857" w:author="Hoan Ng" w:date="2017-03-20T22:18:00Z"/>
                <w:rFonts w:ascii="Times New Roman" w:hAnsi="Times New Roman" w:cs="Times New Roman"/>
                <w:b/>
                <w:bCs/>
                <w:sz w:val="24"/>
                <w:szCs w:val="24"/>
                <w:rPrChange w:id="858" w:author="Trinh Thanh" w:date="2018-04-17T20:54:00Z">
                  <w:rPr>
                    <w:ins w:id="859" w:author="Hoan Ng" w:date="2017-03-20T22:18:00Z"/>
                    <w:b/>
                    <w:bCs/>
                  </w:rPr>
                </w:rPrChange>
              </w:rPr>
              <w:pPrChange w:id="860" w:author="Trinh Thanh" w:date="2018-04-17T21:06:00Z">
                <w:pPr/>
              </w:pPrChange>
            </w:pPr>
            <w:ins w:id="861" w:author="Hoan Ng" w:date="2017-03-20T22:18:00Z">
              <w:r w:rsidRPr="006176AC">
                <w:rPr>
                  <w:rFonts w:ascii="Times New Roman" w:hAnsi="Times New Roman" w:cs="Times New Roman"/>
                  <w:b/>
                  <w:bCs/>
                  <w:sz w:val="24"/>
                  <w:szCs w:val="24"/>
                  <w:rPrChange w:id="862" w:author="Trinh Thanh" w:date="2018-04-17T20:54:00Z">
                    <w:rPr>
                      <w:b/>
                      <w:bCs/>
                    </w:rPr>
                  </w:rPrChange>
                </w:rPr>
                <w:t> </w:t>
              </w:r>
            </w:ins>
          </w:p>
        </w:tc>
        <w:tc>
          <w:tcPr>
            <w:tcW w:w="978" w:type="dxa"/>
            <w:hideMark/>
            <w:tcPrChange w:id="863" w:author="Hoan Ng" w:date="2017-03-20T22:19:00Z">
              <w:tcPr>
                <w:tcW w:w="960" w:type="dxa"/>
                <w:hideMark/>
              </w:tcPr>
            </w:tcPrChange>
          </w:tcPr>
          <w:p w14:paraId="7B3D550E" w14:textId="77777777" w:rsidR="005F3BAC" w:rsidRPr="006176AC" w:rsidRDefault="005F3BAC" w:rsidP="00F30356">
            <w:pPr>
              <w:jc w:val="both"/>
              <w:rPr>
                <w:ins w:id="864" w:author="Hoan Ng" w:date="2017-03-20T22:18:00Z"/>
                <w:rFonts w:ascii="Times New Roman" w:hAnsi="Times New Roman" w:cs="Times New Roman"/>
                <w:b/>
                <w:bCs/>
                <w:sz w:val="24"/>
                <w:szCs w:val="24"/>
                <w:rPrChange w:id="865" w:author="Trinh Thanh" w:date="2018-04-17T20:54:00Z">
                  <w:rPr>
                    <w:ins w:id="866" w:author="Hoan Ng" w:date="2017-03-20T22:18:00Z"/>
                    <w:b/>
                    <w:bCs/>
                  </w:rPr>
                </w:rPrChange>
              </w:rPr>
              <w:pPrChange w:id="867" w:author="Trinh Thanh" w:date="2018-04-17T21:06:00Z">
                <w:pPr/>
              </w:pPrChange>
            </w:pPr>
            <w:ins w:id="868" w:author="Hoan Ng" w:date="2017-03-20T22:18:00Z">
              <w:r w:rsidRPr="006176AC">
                <w:rPr>
                  <w:rFonts w:ascii="Times New Roman" w:hAnsi="Times New Roman" w:cs="Times New Roman"/>
                  <w:b/>
                  <w:bCs/>
                  <w:sz w:val="24"/>
                  <w:szCs w:val="24"/>
                  <w:rPrChange w:id="869" w:author="Trinh Thanh" w:date="2018-04-17T20:54:00Z">
                    <w:rPr>
                      <w:b/>
                      <w:bCs/>
                    </w:rPr>
                  </w:rPrChange>
                </w:rPr>
                <w:t> </w:t>
              </w:r>
            </w:ins>
          </w:p>
        </w:tc>
        <w:tc>
          <w:tcPr>
            <w:tcW w:w="790" w:type="dxa"/>
            <w:hideMark/>
            <w:tcPrChange w:id="870" w:author="Hoan Ng" w:date="2017-03-20T22:19:00Z">
              <w:tcPr>
                <w:tcW w:w="960" w:type="dxa"/>
                <w:gridSpan w:val="2"/>
                <w:hideMark/>
              </w:tcPr>
            </w:tcPrChange>
          </w:tcPr>
          <w:p w14:paraId="7AF502AD" w14:textId="77777777" w:rsidR="005F3BAC" w:rsidRPr="006176AC" w:rsidRDefault="005F3BAC" w:rsidP="00F30356">
            <w:pPr>
              <w:jc w:val="both"/>
              <w:rPr>
                <w:ins w:id="871" w:author="Hoan Ng" w:date="2017-03-20T22:18:00Z"/>
                <w:rFonts w:ascii="Times New Roman" w:hAnsi="Times New Roman" w:cs="Times New Roman"/>
                <w:b/>
                <w:bCs/>
                <w:sz w:val="24"/>
                <w:szCs w:val="24"/>
                <w:rPrChange w:id="872" w:author="Trinh Thanh" w:date="2018-04-17T20:54:00Z">
                  <w:rPr>
                    <w:ins w:id="873" w:author="Hoan Ng" w:date="2017-03-20T22:18:00Z"/>
                    <w:b/>
                    <w:bCs/>
                  </w:rPr>
                </w:rPrChange>
              </w:rPr>
              <w:pPrChange w:id="874" w:author="Trinh Thanh" w:date="2018-04-17T21:06:00Z">
                <w:pPr/>
              </w:pPrChange>
            </w:pPr>
            <w:ins w:id="875" w:author="Hoan Ng" w:date="2017-03-20T22:18:00Z">
              <w:r w:rsidRPr="006176AC">
                <w:rPr>
                  <w:rFonts w:ascii="Times New Roman" w:hAnsi="Times New Roman" w:cs="Times New Roman"/>
                  <w:b/>
                  <w:bCs/>
                  <w:sz w:val="24"/>
                  <w:szCs w:val="24"/>
                  <w:rPrChange w:id="876" w:author="Trinh Thanh" w:date="2018-04-17T20:54:00Z">
                    <w:rPr>
                      <w:b/>
                      <w:bCs/>
                    </w:rPr>
                  </w:rPrChange>
                </w:rPr>
                <w:t> </w:t>
              </w:r>
            </w:ins>
          </w:p>
        </w:tc>
      </w:tr>
      <w:tr w:rsidR="005F3BAC" w:rsidRPr="006176AC" w14:paraId="5DCD9365" w14:textId="77777777" w:rsidTr="005F3BAC">
        <w:tblPrEx>
          <w:tblW w:w="0" w:type="auto"/>
          <w:tblPrExChange w:id="877" w:author="Hoan Ng" w:date="2017-03-20T22:19:00Z">
            <w:tblPrEx>
              <w:tblW w:w="0" w:type="auto"/>
            </w:tblPrEx>
          </w:tblPrExChange>
        </w:tblPrEx>
        <w:trPr>
          <w:trHeight w:val="300"/>
          <w:ins w:id="878" w:author="Hoan Ng" w:date="2017-03-20T22:18:00Z"/>
          <w:trPrChange w:id="879" w:author="Hoan Ng" w:date="2017-03-20T22:19:00Z">
            <w:trPr>
              <w:trHeight w:val="300"/>
            </w:trPr>
          </w:trPrChange>
        </w:trPr>
        <w:tc>
          <w:tcPr>
            <w:tcW w:w="985" w:type="dxa"/>
            <w:hideMark/>
            <w:tcPrChange w:id="880" w:author="Hoan Ng" w:date="2017-03-20T22:19:00Z">
              <w:tcPr>
                <w:tcW w:w="8140" w:type="dxa"/>
                <w:gridSpan w:val="2"/>
                <w:hideMark/>
              </w:tcPr>
            </w:tcPrChange>
          </w:tcPr>
          <w:p w14:paraId="2AFCE6AD" w14:textId="77777777" w:rsidR="005F3BAC" w:rsidRPr="006176AC" w:rsidRDefault="005F3BAC" w:rsidP="00F30356">
            <w:pPr>
              <w:jc w:val="both"/>
              <w:rPr>
                <w:ins w:id="881" w:author="Hoan Ng" w:date="2017-03-20T22:18:00Z"/>
                <w:rFonts w:ascii="Times New Roman" w:hAnsi="Times New Roman" w:cs="Times New Roman"/>
                <w:b/>
                <w:bCs/>
                <w:sz w:val="24"/>
                <w:szCs w:val="24"/>
                <w:rPrChange w:id="882" w:author="Trinh Thanh" w:date="2018-04-17T20:54:00Z">
                  <w:rPr>
                    <w:ins w:id="883" w:author="Hoan Ng" w:date="2017-03-20T22:18:00Z"/>
                    <w:b/>
                    <w:bCs/>
                  </w:rPr>
                </w:rPrChange>
              </w:rPr>
              <w:pPrChange w:id="884" w:author="Trinh Thanh" w:date="2018-04-17T21:06:00Z">
                <w:pPr/>
              </w:pPrChange>
            </w:pPr>
            <w:ins w:id="885" w:author="Hoan Ng" w:date="2017-03-20T22:18:00Z">
              <w:r w:rsidRPr="006176AC">
                <w:rPr>
                  <w:rFonts w:ascii="Times New Roman" w:hAnsi="Times New Roman" w:cs="Times New Roman"/>
                  <w:b/>
                  <w:bCs/>
                  <w:sz w:val="24"/>
                  <w:szCs w:val="24"/>
                  <w:rPrChange w:id="886" w:author="Trinh Thanh" w:date="2018-04-17T20:54:00Z">
                    <w:rPr>
                      <w:b/>
                      <w:bCs/>
                    </w:rPr>
                  </w:rPrChange>
                </w:rPr>
                <w:t> </w:t>
              </w:r>
            </w:ins>
          </w:p>
        </w:tc>
        <w:tc>
          <w:tcPr>
            <w:tcW w:w="4702" w:type="dxa"/>
            <w:hideMark/>
            <w:tcPrChange w:id="887" w:author="Hoan Ng" w:date="2017-03-20T22:19:00Z">
              <w:tcPr>
                <w:tcW w:w="3340" w:type="dxa"/>
                <w:gridSpan w:val="2"/>
                <w:hideMark/>
              </w:tcPr>
            </w:tcPrChange>
          </w:tcPr>
          <w:p w14:paraId="432A4F84" w14:textId="77777777" w:rsidR="005F3BAC" w:rsidRPr="006176AC" w:rsidRDefault="005F3BAC" w:rsidP="00F30356">
            <w:pPr>
              <w:jc w:val="both"/>
              <w:rPr>
                <w:ins w:id="888" w:author="Hoan Ng" w:date="2017-03-20T22:18:00Z"/>
                <w:rFonts w:ascii="Times New Roman" w:hAnsi="Times New Roman" w:cs="Times New Roman"/>
                <w:b/>
                <w:bCs/>
                <w:sz w:val="24"/>
                <w:szCs w:val="24"/>
                <w:rPrChange w:id="889" w:author="Trinh Thanh" w:date="2018-04-17T20:54:00Z">
                  <w:rPr>
                    <w:ins w:id="890" w:author="Hoan Ng" w:date="2017-03-20T22:18:00Z"/>
                    <w:b/>
                    <w:bCs/>
                  </w:rPr>
                </w:rPrChange>
              </w:rPr>
              <w:pPrChange w:id="891" w:author="Trinh Thanh" w:date="2018-04-17T21:06:00Z">
                <w:pPr/>
              </w:pPrChange>
            </w:pPr>
            <w:ins w:id="892" w:author="Hoan Ng" w:date="2017-03-20T22:18:00Z">
              <w:r w:rsidRPr="006176AC">
                <w:rPr>
                  <w:rFonts w:ascii="Times New Roman" w:hAnsi="Times New Roman" w:cs="Times New Roman"/>
                  <w:b/>
                  <w:bCs/>
                  <w:sz w:val="24"/>
                  <w:szCs w:val="24"/>
                  <w:rPrChange w:id="893" w:author="Trinh Thanh" w:date="2018-04-17T20:54:00Z">
                    <w:rPr>
                      <w:b/>
                      <w:bCs/>
                    </w:rPr>
                  </w:rPrChange>
                </w:rPr>
                <w:t>4.2.</w:t>
              </w:r>
            </w:ins>
          </w:p>
        </w:tc>
        <w:tc>
          <w:tcPr>
            <w:tcW w:w="1027" w:type="dxa"/>
            <w:hideMark/>
            <w:tcPrChange w:id="894" w:author="Hoan Ng" w:date="2017-03-20T22:19:00Z">
              <w:tcPr>
                <w:tcW w:w="960" w:type="dxa"/>
                <w:gridSpan w:val="2"/>
                <w:hideMark/>
              </w:tcPr>
            </w:tcPrChange>
          </w:tcPr>
          <w:p w14:paraId="49395E88" w14:textId="77777777" w:rsidR="005F3BAC" w:rsidRPr="006176AC" w:rsidRDefault="005F3BAC" w:rsidP="00F30356">
            <w:pPr>
              <w:jc w:val="both"/>
              <w:rPr>
                <w:ins w:id="895" w:author="Hoan Ng" w:date="2017-03-20T22:18:00Z"/>
                <w:rFonts w:ascii="Times New Roman" w:hAnsi="Times New Roman" w:cs="Times New Roman"/>
                <w:b/>
                <w:bCs/>
                <w:sz w:val="24"/>
                <w:szCs w:val="24"/>
                <w:rPrChange w:id="896" w:author="Trinh Thanh" w:date="2018-04-17T20:54:00Z">
                  <w:rPr>
                    <w:ins w:id="897" w:author="Hoan Ng" w:date="2017-03-20T22:18:00Z"/>
                    <w:b/>
                    <w:bCs/>
                  </w:rPr>
                </w:rPrChange>
              </w:rPr>
              <w:pPrChange w:id="898" w:author="Trinh Thanh" w:date="2018-04-17T21:06:00Z">
                <w:pPr/>
              </w:pPrChange>
            </w:pPr>
            <w:ins w:id="899" w:author="Hoan Ng" w:date="2017-03-20T22:18:00Z">
              <w:r w:rsidRPr="006176AC">
                <w:rPr>
                  <w:rFonts w:ascii="Times New Roman" w:hAnsi="Times New Roman" w:cs="Times New Roman"/>
                  <w:b/>
                  <w:bCs/>
                  <w:sz w:val="24"/>
                  <w:szCs w:val="24"/>
                  <w:rPrChange w:id="900" w:author="Trinh Thanh" w:date="2018-04-17T20:54:00Z">
                    <w:rPr>
                      <w:b/>
                      <w:bCs/>
                    </w:rPr>
                  </w:rPrChange>
                </w:rPr>
                <w:t> </w:t>
              </w:r>
            </w:ins>
          </w:p>
        </w:tc>
        <w:tc>
          <w:tcPr>
            <w:tcW w:w="868" w:type="dxa"/>
            <w:hideMark/>
            <w:tcPrChange w:id="901" w:author="Hoan Ng" w:date="2017-03-20T22:19:00Z">
              <w:tcPr>
                <w:tcW w:w="960" w:type="dxa"/>
                <w:gridSpan w:val="2"/>
                <w:hideMark/>
              </w:tcPr>
            </w:tcPrChange>
          </w:tcPr>
          <w:p w14:paraId="38EC709B" w14:textId="77777777" w:rsidR="005F3BAC" w:rsidRPr="006176AC" w:rsidRDefault="005F3BAC" w:rsidP="00F30356">
            <w:pPr>
              <w:jc w:val="both"/>
              <w:rPr>
                <w:ins w:id="902" w:author="Hoan Ng" w:date="2017-03-20T22:18:00Z"/>
                <w:rFonts w:ascii="Times New Roman" w:hAnsi="Times New Roman" w:cs="Times New Roman"/>
                <w:b/>
                <w:bCs/>
                <w:sz w:val="24"/>
                <w:szCs w:val="24"/>
                <w:rPrChange w:id="903" w:author="Trinh Thanh" w:date="2018-04-17T20:54:00Z">
                  <w:rPr>
                    <w:ins w:id="904" w:author="Hoan Ng" w:date="2017-03-20T22:18:00Z"/>
                    <w:b/>
                    <w:bCs/>
                  </w:rPr>
                </w:rPrChange>
              </w:rPr>
              <w:pPrChange w:id="905" w:author="Trinh Thanh" w:date="2018-04-17T21:06:00Z">
                <w:pPr/>
              </w:pPrChange>
            </w:pPr>
            <w:ins w:id="906" w:author="Hoan Ng" w:date="2017-03-20T22:18:00Z">
              <w:r w:rsidRPr="006176AC">
                <w:rPr>
                  <w:rFonts w:ascii="Times New Roman" w:hAnsi="Times New Roman" w:cs="Times New Roman"/>
                  <w:b/>
                  <w:bCs/>
                  <w:sz w:val="24"/>
                  <w:szCs w:val="24"/>
                  <w:rPrChange w:id="907" w:author="Trinh Thanh" w:date="2018-04-17T20:54:00Z">
                    <w:rPr>
                      <w:b/>
                      <w:bCs/>
                    </w:rPr>
                  </w:rPrChange>
                </w:rPr>
                <w:t> </w:t>
              </w:r>
            </w:ins>
          </w:p>
        </w:tc>
        <w:tc>
          <w:tcPr>
            <w:tcW w:w="978" w:type="dxa"/>
            <w:hideMark/>
            <w:tcPrChange w:id="908" w:author="Hoan Ng" w:date="2017-03-20T22:19:00Z">
              <w:tcPr>
                <w:tcW w:w="960" w:type="dxa"/>
                <w:hideMark/>
              </w:tcPr>
            </w:tcPrChange>
          </w:tcPr>
          <w:p w14:paraId="61A8C50C" w14:textId="77777777" w:rsidR="005F3BAC" w:rsidRPr="006176AC" w:rsidRDefault="005F3BAC" w:rsidP="00F30356">
            <w:pPr>
              <w:jc w:val="both"/>
              <w:rPr>
                <w:ins w:id="909" w:author="Hoan Ng" w:date="2017-03-20T22:18:00Z"/>
                <w:rFonts w:ascii="Times New Roman" w:hAnsi="Times New Roman" w:cs="Times New Roman"/>
                <w:b/>
                <w:bCs/>
                <w:sz w:val="24"/>
                <w:szCs w:val="24"/>
                <w:rPrChange w:id="910" w:author="Trinh Thanh" w:date="2018-04-17T20:54:00Z">
                  <w:rPr>
                    <w:ins w:id="911" w:author="Hoan Ng" w:date="2017-03-20T22:18:00Z"/>
                    <w:b/>
                    <w:bCs/>
                  </w:rPr>
                </w:rPrChange>
              </w:rPr>
              <w:pPrChange w:id="912" w:author="Trinh Thanh" w:date="2018-04-17T21:06:00Z">
                <w:pPr/>
              </w:pPrChange>
            </w:pPr>
            <w:ins w:id="913" w:author="Hoan Ng" w:date="2017-03-20T22:18:00Z">
              <w:r w:rsidRPr="006176AC">
                <w:rPr>
                  <w:rFonts w:ascii="Times New Roman" w:hAnsi="Times New Roman" w:cs="Times New Roman"/>
                  <w:b/>
                  <w:bCs/>
                  <w:sz w:val="24"/>
                  <w:szCs w:val="24"/>
                  <w:rPrChange w:id="914" w:author="Trinh Thanh" w:date="2018-04-17T20:54:00Z">
                    <w:rPr>
                      <w:b/>
                      <w:bCs/>
                    </w:rPr>
                  </w:rPrChange>
                </w:rPr>
                <w:t> </w:t>
              </w:r>
            </w:ins>
          </w:p>
        </w:tc>
        <w:tc>
          <w:tcPr>
            <w:tcW w:w="790" w:type="dxa"/>
            <w:hideMark/>
            <w:tcPrChange w:id="915" w:author="Hoan Ng" w:date="2017-03-20T22:19:00Z">
              <w:tcPr>
                <w:tcW w:w="960" w:type="dxa"/>
                <w:gridSpan w:val="2"/>
                <w:hideMark/>
              </w:tcPr>
            </w:tcPrChange>
          </w:tcPr>
          <w:p w14:paraId="229C35ED" w14:textId="77777777" w:rsidR="005F3BAC" w:rsidRPr="006176AC" w:rsidRDefault="005F3BAC" w:rsidP="00F30356">
            <w:pPr>
              <w:jc w:val="both"/>
              <w:rPr>
                <w:ins w:id="916" w:author="Hoan Ng" w:date="2017-03-20T22:18:00Z"/>
                <w:rFonts w:ascii="Times New Roman" w:hAnsi="Times New Roman" w:cs="Times New Roman"/>
                <w:b/>
                <w:bCs/>
                <w:sz w:val="24"/>
                <w:szCs w:val="24"/>
                <w:rPrChange w:id="917" w:author="Trinh Thanh" w:date="2018-04-17T20:54:00Z">
                  <w:rPr>
                    <w:ins w:id="918" w:author="Hoan Ng" w:date="2017-03-20T22:18:00Z"/>
                    <w:b/>
                    <w:bCs/>
                  </w:rPr>
                </w:rPrChange>
              </w:rPr>
              <w:pPrChange w:id="919" w:author="Trinh Thanh" w:date="2018-04-17T21:06:00Z">
                <w:pPr/>
              </w:pPrChange>
            </w:pPr>
            <w:ins w:id="920" w:author="Hoan Ng" w:date="2017-03-20T22:18:00Z">
              <w:r w:rsidRPr="006176AC">
                <w:rPr>
                  <w:rFonts w:ascii="Times New Roman" w:hAnsi="Times New Roman" w:cs="Times New Roman"/>
                  <w:b/>
                  <w:bCs/>
                  <w:sz w:val="24"/>
                  <w:szCs w:val="24"/>
                  <w:rPrChange w:id="921" w:author="Trinh Thanh" w:date="2018-04-17T20:54:00Z">
                    <w:rPr>
                      <w:b/>
                      <w:bCs/>
                    </w:rPr>
                  </w:rPrChange>
                </w:rPr>
                <w:t> </w:t>
              </w:r>
            </w:ins>
          </w:p>
        </w:tc>
      </w:tr>
      <w:tr w:rsidR="005F3BAC" w:rsidRPr="006176AC" w14:paraId="406C40F0" w14:textId="77777777" w:rsidTr="005F3BAC">
        <w:tblPrEx>
          <w:tblW w:w="0" w:type="auto"/>
          <w:tblPrExChange w:id="922" w:author="Hoan Ng" w:date="2017-03-20T22:19:00Z">
            <w:tblPrEx>
              <w:tblW w:w="0" w:type="auto"/>
            </w:tblPrEx>
          </w:tblPrExChange>
        </w:tblPrEx>
        <w:trPr>
          <w:trHeight w:val="300"/>
          <w:ins w:id="923" w:author="Hoan Ng" w:date="2017-03-20T22:18:00Z"/>
          <w:trPrChange w:id="924" w:author="Hoan Ng" w:date="2017-03-20T22:19:00Z">
            <w:trPr>
              <w:trHeight w:val="300"/>
            </w:trPr>
          </w:trPrChange>
        </w:trPr>
        <w:tc>
          <w:tcPr>
            <w:tcW w:w="985" w:type="dxa"/>
            <w:hideMark/>
            <w:tcPrChange w:id="925" w:author="Hoan Ng" w:date="2017-03-20T22:19:00Z">
              <w:tcPr>
                <w:tcW w:w="8140" w:type="dxa"/>
                <w:gridSpan w:val="2"/>
                <w:hideMark/>
              </w:tcPr>
            </w:tcPrChange>
          </w:tcPr>
          <w:p w14:paraId="329C82C7" w14:textId="77777777" w:rsidR="005F3BAC" w:rsidRPr="006176AC" w:rsidRDefault="005F3BAC" w:rsidP="00F30356">
            <w:pPr>
              <w:jc w:val="both"/>
              <w:rPr>
                <w:ins w:id="926" w:author="Hoan Ng" w:date="2017-03-20T22:18:00Z"/>
                <w:rFonts w:ascii="Times New Roman" w:hAnsi="Times New Roman" w:cs="Times New Roman"/>
                <w:b/>
                <w:bCs/>
                <w:sz w:val="24"/>
                <w:szCs w:val="24"/>
                <w:rPrChange w:id="927" w:author="Trinh Thanh" w:date="2018-04-17T20:54:00Z">
                  <w:rPr>
                    <w:ins w:id="928" w:author="Hoan Ng" w:date="2017-03-20T22:18:00Z"/>
                    <w:b/>
                    <w:bCs/>
                  </w:rPr>
                </w:rPrChange>
              </w:rPr>
              <w:pPrChange w:id="929" w:author="Trinh Thanh" w:date="2018-04-17T21:06:00Z">
                <w:pPr/>
              </w:pPrChange>
            </w:pPr>
            <w:ins w:id="930" w:author="Hoan Ng" w:date="2017-03-20T22:18:00Z">
              <w:r w:rsidRPr="006176AC">
                <w:rPr>
                  <w:rFonts w:ascii="Times New Roman" w:hAnsi="Times New Roman" w:cs="Times New Roman"/>
                  <w:b/>
                  <w:bCs/>
                  <w:sz w:val="24"/>
                  <w:szCs w:val="24"/>
                  <w:rPrChange w:id="931" w:author="Trinh Thanh" w:date="2018-04-17T20:54:00Z">
                    <w:rPr>
                      <w:b/>
                      <w:bCs/>
                    </w:rPr>
                  </w:rPrChange>
                </w:rPr>
                <w:t> </w:t>
              </w:r>
            </w:ins>
          </w:p>
        </w:tc>
        <w:tc>
          <w:tcPr>
            <w:tcW w:w="4702" w:type="dxa"/>
            <w:hideMark/>
            <w:tcPrChange w:id="932" w:author="Hoan Ng" w:date="2017-03-20T22:19:00Z">
              <w:tcPr>
                <w:tcW w:w="3340" w:type="dxa"/>
                <w:gridSpan w:val="2"/>
                <w:hideMark/>
              </w:tcPr>
            </w:tcPrChange>
          </w:tcPr>
          <w:p w14:paraId="3951D426" w14:textId="77777777" w:rsidR="005F3BAC" w:rsidRPr="006176AC" w:rsidRDefault="005F3BAC" w:rsidP="00F30356">
            <w:pPr>
              <w:jc w:val="both"/>
              <w:rPr>
                <w:ins w:id="933" w:author="Hoan Ng" w:date="2017-03-20T22:18:00Z"/>
                <w:rFonts w:ascii="Times New Roman" w:hAnsi="Times New Roman" w:cs="Times New Roman"/>
                <w:b/>
                <w:bCs/>
                <w:sz w:val="24"/>
                <w:szCs w:val="24"/>
                <w:rPrChange w:id="934" w:author="Trinh Thanh" w:date="2018-04-17T20:54:00Z">
                  <w:rPr>
                    <w:ins w:id="935" w:author="Hoan Ng" w:date="2017-03-20T22:18:00Z"/>
                    <w:b/>
                    <w:bCs/>
                  </w:rPr>
                </w:rPrChange>
              </w:rPr>
              <w:pPrChange w:id="936" w:author="Trinh Thanh" w:date="2018-04-17T21:06:00Z">
                <w:pPr/>
              </w:pPrChange>
            </w:pPr>
            <w:ins w:id="937" w:author="Hoan Ng" w:date="2017-03-20T22:18:00Z">
              <w:r w:rsidRPr="006176AC">
                <w:rPr>
                  <w:rFonts w:ascii="Times New Roman" w:hAnsi="Times New Roman" w:cs="Times New Roman"/>
                  <w:b/>
                  <w:bCs/>
                  <w:sz w:val="24"/>
                  <w:szCs w:val="24"/>
                  <w:rPrChange w:id="938" w:author="Trinh Thanh" w:date="2018-04-17T20:54:00Z">
                    <w:rPr>
                      <w:b/>
                      <w:bCs/>
                    </w:rPr>
                  </w:rPrChange>
                </w:rPr>
                <w:t>4.3</w:t>
              </w:r>
            </w:ins>
          </w:p>
        </w:tc>
        <w:tc>
          <w:tcPr>
            <w:tcW w:w="1027" w:type="dxa"/>
            <w:hideMark/>
            <w:tcPrChange w:id="939" w:author="Hoan Ng" w:date="2017-03-20T22:19:00Z">
              <w:tcPr>
                <w:tcW w:w="960" w:type="dxa"/>
                <w:gridSpan w:val="2"/>
                <w:hideMark/>
              </w:tcPr>
            </w:tcPrChange>
          </w:tcPr>
          <w:p w14:paraId="13449711" w14:textId="77777777" w:rsidR="005F3BAC" w:rsidRPr="006176AC" w:rsidRDefault="005F3BAC" w:rsidP="00F30356">
            <w:pPr>
              <w:jc w:val="both"/>
              <w:rPr>
                <w:ins w:id="940" w:author="Hoan Ng" w:date="2017-03-20T22:18:00Z"/>
                <w:rFonts w:ascii="Times New Roman" w:hAnsi="Times New Roman" w:cs="Times New Roman"/>
                <w:b/>
                <w:bCs/>
                <w:sz w:val="24"/>
                <w:szCs w:val="24"/>
                <w:rPrChange w:id="941" w:author="Trinh Thanh" w:date="2018-04-17T20:54:00Z">
                  <w:rPr>
                    <w:ins w:id="942" w:author="Hoan Ng" w:date="2017-03-20T22:18:00Z"/>
                    <w:b/>
                    <w:bCs/>
                  </w:rPr>
                </w:rPrChange>
              </w:rPr>
              <w:pPrChange w:id="943" w:author="Trinh Thanh" w:date="2018-04-17T21:06:00Z">
                <w:pPr/>
              </w:pPrChange>
            </w:pPr>
            <w:ins w:id="944" w:author="Hoan Ng" w:date="2017-03-20T22:18:00Z">
              <w:r w:rsidRPr="006176AC">
                <w:rPr>
                  <w:rFonts w:ascii="Times New Roman" w:hAnsi="Times New Roman" w:cs="Times New Roman"/>
                  <w:b/>
                  <w:bCs/>
                  <w:sz w:val="24"/>
                  <w:szCs w:val="24"/>
                  <w:rPrChange w:id="945" w:author="Trinh Thanh" w:date="2018-04-17T20:54:00Z">
                    <w:rPr>
                      <w:b/>
                      <w:bCs/>
                    </w:rPr>
                  </w:rPrChange>
                </w:rPr>
                <w:t> </w:t>
              </w:r>
            </w:ins>
          </w:p>
        </w:tc>
        <w:tc>
          <w:tcPr>
            <w:tcW w:w="868" w:type="dxa"/>
            <w:hideMark/>
            <w:tcPrChange w:id="946" w:author="Hoan Ng" w:date="2017-03-20T22:19:00Z">
              <w:tcPr>
                <w:tcW w:w="960" w:type="dxa"/>
                <w:gridSpan w:val="2"/>
                <w:hideMark/>
              </w:tcPr>
            </w:tcPrChange>
          </w:tcPr>
          <w:p w14:paraId="496411CF" w14:textId="77777777" w:rsidR="005F3BAC" w:rsidRPr="006176AC" w:rsidRDefault="005F3BAC" w:rsidP="00F30356">
            <w:pPr>
              <w:jc w:val="both"/>
              <w:rPr>
                <w:ins w:id="947" w:author="Hoan Ng" w:date="2017-03-20T22:18:00Z"/>
                <w:rFonts w:ascii="Times New Roman" w:hAnsi="Times New Roman" w:cs="Times New Roman"/>
                <w:b/>
                <w:bCs/>
                <w:sz w:val="24"/>
                <w:szCs w:val="24"/>
                <w:rPrChange w:id="948" w:author="Trinh Thanh" w:date="2018-04-17T20:54:00Z">
                  <w:rPr>
                    <w:ins w:id="949" w:author="Hoan Ng" w:date="2017-03-20T22:18:00Z"/>
                    <w:b/>
                    <w:bCs/>
                  </w:rPr>
                </w:rPrChange>
              </w:rPr>
              <w:pPrChange w:id="950" w:author="Trinh Thanh" w:date="2018-04-17T21:06:00Z">
                <w:pPr/>
              </w:pPrChange>
            </w:pPr>
            <w:ins w:id="951" w:author="Hoan Ng" w:date="2017-03-20T22:18:00Z">
              <w:r w:rsidRPr="006176AC">
                <w:rPr>
                  <w:rFonts w:ascii="Times New Roman" w:hAnsi="Times New Roman" w:cs="Times New Roman"/>
                  <w:b/>
                  <w:bCs/>
                  <w:sz w:val="24"/>
                  <w:szCs w:val="24"/>
                  <w:rPrChange w:id="952" w:author="Trinh Thanh" w:date="2018-04-17T20:54:00Z">
                    <w:rPr>
                      <w:b/>
                      <w:bCs/>
                    </w:rPr>
                  </w:rPrChange>
                </w:rPr>
                <w:t> </w:t>
              </w:r>
            </w:ins>
          </w:p>
        </w:tc>
        <w:tc>
          <w:tcPr>
            <w:tcW w:w="978" w:type="dxa"/>
            <w:hideMark/>
            <w:tcPrChange w:id="953" w:author="Hoan Ng" w:date="2017-03-20T22:19:00Z">
              <w:tcPr>
                <w:tcW w:w="960" w:type="dxa"/>
                <w:hideMark/>
              </w:tcPr>
            </w:tcPrChange>
          </w:tcPr>
          <w:p w14:paraId="1F0C199A" w14:textId="77777777" w:rsidR="005F3BAC" w:rsidRPr="006176AC" w:rsidRDefault="005F3BAC" w:rsidP="00F30356">
            <w:pPr>
              <w:jc w:val="both"/>
              <w:rPr>
                <w:ins w:id="954" w:author="Hoan Ng" w:date="2017-03-20T22:18:00Z"/>
                <w:rFonts w:ascii="Times New Roman" w:hAnsi="Times New Roman" w:cs="Times New Roman"/>
                <w:b/>
                <w:bCs/>
                <w:sz w:val="24"/>
                <w:szCs w:val="24"/>
                <w:rPrChange w:id="955" w:author="Trinh Thanh" w:date="2018-04-17T20:54:00Z">
                  <w:rPr>
                    <w:ins w:id="956" w:author="Hoan Ng" w:date="2017-03-20T22:18:00Z"/>
                    <w:b/>
                    <w:bCs/>
                  </w:rPr>
                </w:rPrChange>
              </w:rPr>
              <w:pPrChange w:id="957" w:author="Trinh Thanh" w:date="2018-04-17T21:06:00Z">
                <w:pPr/>
              </w:pPrChange>
            </w:pPr>
            <w:ins w:id="958" w:author="Hoan Ng" w:date="2017-03-20T22:18:00Z">
              <w:r w:rsidRPr="006176AC">
                <w:rPr>
                  <w:rFonts w:ascii="Times New Roman" w:hAnsi="Times New Roman" w:cs="Times New Roman"/>
                  <w:b/>
                  <w:bCs/>
                  <w:sz w:val="24"/>
                  <w:szCs w:val="24"/>
                  <w:rPrChange w:id="959" w:author="Trinh Thanh" w:date="2018-04-17T20:54:00Z">
                    <w:rPr>
                      <w:b/>
                      <w:bCs/>
                    </w:rPr>
                  </w:rPrChange>
                </w:rPr>
                <w:t> </w:t>
              </w:r>
            </w:ins>
          </w:p>
        </w:tc>
        <w:tc>
          <w:tcPr>
            <w:tcW w:w="790" w:type="dxa"/>
            <w:hideMark/>
            <w:tcPrChange w:id="960" w:author="Hoan Ng" w:date="2017-03-20T22:19:00Z">
              <w:tcPr>
                <w:tcW w:w="960" w:type="dxa"/>
                <w:gridSpan w:val="2"/>
                <w:hideMark/>
              </w:tcPr>
            </w:tcPrChange>
          </w:tcPr>
          <w:p w14:paraId="2E3EF5E6" w14:textId="77777777" w:rsidR="005F3BAC" w:rsidRPr="006176AC" w:rsidRDefault="005F3BAC" w:rsidP="00F30356">
            <w:pPr>
              <w:jc w:val="both"/>
              <w:rPr>
                <w:ins w:id="961" w:author="Hoan Ng" w:date="2017-03-20T22:18:00Z"/>
                <w:rFonts w:ascii="Times New Roman" w:hAnsi="Times New Roman" w:cs="Times New Roman"/>
                <w:b/>
                <w:bCs/>
                <w:sz w:val="24"/>
                <w:szCs w:val="24"/>
                <w:rPrChange w:id="962" w:author="Trinh Thanh" w:date="2018-04-17T20:54:00Z">
                  <w:rPr>
                    <w:ins w:id="963" w:author="Hoan Ng" w:date="2017-03-20T22:18:00Z"/>
                    <w:b/>
                    <w:bCs/>
                  </w:rPr>
                </w:rPrChange>
              </w:rPr>
              <w:pPrChange w:id="964" w:author="Trinh Thanh" w:date="2018-04-17T21:06:00Z">
                <w:pPr/>
              </w:pPrChange>
            </w:pPr>
            <w:ins w:id="965" w:author="Hoan Ng" w:date="2017-03-20T22:18:00Z">
              <w:r w:rsidRPr="006176AC">
                <w:rPr>
                  <w:rFonts w:ascii="Times New Roman" w:hAnsi="Times New Roman" w:cs="Times New Roman"/>
                  <w:b/>
                  <w:bCs/>
                  <w:sz w:val="24"/>
                  <w:szCs w:val="24"/>
                  <w:rPrChange w:id="966" w:author="Trinh Thanh" w:date="2018-04-17T20:54:00Z">
                    <w:rPr>
                      <w:b/>
                      <w:bCs/>
                    </w:rPr>
                  </w:rPrChange>
                </w:rPr>
                <w:t> </w:t>
              </w:r>
            </w:ins>
          </w:p>
        </w:tc>
      </w:tr>
      <w:tr w:rsidR="005F3BAC" w:rsidRPr="006176AC" w14:paraId="21C807D0" w14:textId="77777777" w:rsidTr="005F3BAC">
        <w:tblPrEx>
          <w:tblW w:w="0" w:type="auto"/>
          <w:tblPrExChange w:id="967" w:author="Hoan Ng" w:date="2017-03-20T22:19:00Z">
            <w:tblPrEx>
              <w:tblW w:w="0" w:type="auto"/>
            </w:tblPrEx>
          </w:tblPrExChange>
        </w:tblPrEx>
        <w:trPr>
          <w:trHeight w:val="300"/>
          <w:ins w:id="968" w:author="Hoan Ng" w:date="2017-03-20T22:18:00Z"/>
          <w:trPrChange w:id="969" w:author="Hoan Ng" w:date="2017-03-20T22:19:00Z">
            <w:trPr>
              <w:trHeight w:val="300"/>
            </w:trPr>
          </w:trPrChange>
        </w:trPr>
        <w:tc>
          <w:tcPr>
            <w:tcW w:w="985" w:type="dxa"/>
            <w:hideMark/>
            <w:tcPrChange w:id="970" w:author="Hoan Ng" w:date="2017-03-20T22:19:00Z">
              <w:tcPr>
                <w:tcW w:w="8140" w:type="dxa"/>
                <w:gridSpan w:val="2"/>
                <w:hideMark/>
              </w:tcPr>
            </w:tcPrChange>
          </w:tcPr>
          <w:p w14:paraId="1403FC80" w14:textId="77777777" w:rsidR="005F3BAC" w:rsidRPr="006176AC" w:rsidRDefault="005F3BAC" w:rsidP="00F30356">
            <w:pPr>
              <w:jc w:val="both"/>
              <w:rPr>
                <w:ins w:id="971" w:author="Hoan Ng" w:date="2017-03-20T22:18:00Z"/>
                <w:rFonts w:ascii="Times New Roman" w:hAnsi="Times New Roman" w:cs="Times New Roman"/>
                <w:b/>
                <w:bCs/>
                <w:sz w:val="24"/>
                <w:szCs w:val="24"/>
                <w:rPrChange w:id="972" w:author="Trinh Thanh" w:date="2018-04-17T20:54:00Z">
                  <w:rPr>
                    <w:ins w:id="973" w:author="Hoan Ng" w:date="2017-03-20T22:18:00Z"/>
                    <w:b/>
                    <w:bCs/>
                  </w:rPr>
                </w:rPrChange>
              </w:rPr>
              <w:pPrChange w:id="974" w:author="Trinh Thanh" w:date="2018-04-17T21:06:00Z">
                <w:pPr/>
              </w:pPrChange>
            </w:pPr>
            <w:ins w:id="975" w:author="Hoan Ng" w:date="2017-03-20T22:18:00Z">
              <w:r w:rsidRPr="006176AC">
                <w:rPr>
                  <w:rFonts w:ascii="Times New Roman" w:hAnsi="Times New Roman" w:cs="Times New Roman"/>
                  <w:b/>
                  <w:bCs/>
                  <w:sz w:val="24"/>
                  <w:szCs w:val="24"/>
                  <w:rPrChange w:id="976" w:author="Trinh Thanh" w:date="2018-04-17T20:54:00Z">
                    <w:rPr>
                      <w:b/>
                      <w:bCs/>
                    </w:rPr>
                  </w:rPrChange>
                </w:rPr>
                <w:t> </w:t>
              </w:r>
            </w:ins>
          </w:p>
        </w:tc>
        <w:tc>
          <w:tcPr>
            <w:tcW w:w="4702" w:type="dxa"/>
            <w:hideMark/>
            <w:tcPrChange w:id="977" w:author="Hoan Ng" w:date="2017-03-20T22:19:00Z">
              <w:tcPr>
                <w:tcW w:w="3340" w:type="dxa"/>
                <w:gridSpan w:val="2"/>
                <w:hideMark/>
              </w:tcPr>
            </w:tcPrChange>
          </w:tcPr>
          <w:p w14:paraId="77FA6EA6" w14:textId="77777777" w:rsidR="005F3BAC" w:rsidRPr="006176AC" w:rsidRDefault="005F3BAC" w:rsidP="00F30356">
            <w:pPr>
              <w:jc w:val="both"/>
              <w:rPr>
                <w:ins w:id="978" w:author="Hoan Ng" w:date="2017-03-20T22:18:00Z"/>
                <w:rFonts w:ascii="Times New Roman" w:hAnsi="Times New Roman" w:cs="Times New Roman"/>
                <w:b/>
                <w:bCs/>
                <w:sz w:val="24"/>
                <w:szCs w:val="24"/>
                <w:rPrChange w:id="979" w:author="Trinh Thanh" w:date="2018-04-17T20:54:00Z">
                  <w:rPr>
                    <w:ins w:id="980" w:author="Hoan Ng" w:date="2017-03-20T22:18:00Z"/>
                    <w:b/>
                    <w:bCs/>
                  </w:rPr>
                </w:rPrChange>
              </w:rPr>
              <w:pPrChange w:id="981" w:author="Trinh Thanh" w:date="2018-04-17T21:06:00Z">
                <w:pPr/>
              </w:pPrChange>
            </w:pPr>
            <w:ins w:id="982" w:author="Hoan Ng" w:date="2017-03-20T22:18:00Z">
              <w:r w:rsidRPr="006176AC">
                <w:rPr>
                  <w:rFonts w:ascii="Times New Roman" w:hAnsi="Times New Roman" w:cs="Times New Roman"/>
                  <w:b/>
                  <w:bCs/>
                  <w:sz w:val="24"/>
                  <w:szCs w:val="24"/>
                  <w:rPrChange w:id="983" w:author="Trinh Thanh" w:date="2018-04-17T20:54:00Z">
                    <w:rPr>
                      <w:b/>
                      <w:bCs/>
                    </w:rPr>
                  </w:rPrChange>
                </w:rPr>
                <w:t>Chương 5: Kiểm thử</w:t>
              </w:r>
            </w:ins>
          </w:p>
        </w:tc>
        <w:tc>
          <w:tcPr>
            <w:tcW w:w="1027" w:type="dxa"/>
            <w:hideMark/>
            <w:tcPrChange w:id="984" w:author="Hoan Ng" w:date="2017-03-20T22:19:00Z">
              <w:tcPr>
                <w:tcW w:w="960" w:type="dxa"/>
                <w:gridSpan w:val="2"/>
                <w:hideMark/>
              </w:tcPr>
            </w:tcPrChange>
          </w:tcPr>
          <w:p w14:paraId="5D73C054" w14:textId="77777777" w:rsidR="005F3BAC" w:rsidRPr="006176AC" w:rsidRDefault="005F3BAC" w:rsidP="00F30356">
            <w:pPr>
              <w:jc w:val="both"/>
              <w:rPr>
                <w:ins w:id="985" w:author="Hoan Ng" w:date="2017-03-20T22:18:00Z"/>
                <w:rFonts w:ascii="Times New Roman" w:hAnsi="Times New Roman" w:cs="Times New Roman"/>
                <w:b/>
                <w:bCs/>
                <w:sz w:val="24"/>
                <w:szCs w:val="24"/>
                <w:rPrChange w:id="986" w:author="Trinh Thanh" w:date="2018-04-17T20:54:00Z">
                  <w:rPr>
                    <w:ins w:id="987" w:author="Hoan Ng" w:date="2017-03-20T22:18:00Z"/>
                    <w:b/>
                    <w:bCs/>
                  </w:rPr>
                </w:rPrChange>
              </w:rPr>
              <w:pPrChange w:id="988" w:author="Trinh Thanh" w:date="2018-04-17T21:06:00Z">
                <w:pPr/>
              </w:pPrChange>
            </w:pPr>
            <w:ins w:id="989" w:author="Hoan Ng" w:date="2017-03-20T22:18:00Z">
              <w:r w:rsidRPr="006176AC">
                <w:rPr>
                  <w:rFonts w:ascii="Times New Roman" w:hAnsi="Times New Roman" w:cs="Times New Roman"/>
                  <w:b/>
                  <w:bCs/>
                  <w:sz w:val="24"/>
                  <w:szCs w:val="24"/>
                  <w:rPrChange w:id="990" w:author="Trinh Thanh" w:date="2018-04-17T20:54:00Z">
                    <w:rPr>
                      <w:b/>
                      <w:bCs/>
                    </w:rPr>
                  </w:rPrChange>
                </w:rPr>
                <w:t> </w:t>
              </w:r>
            </w:ins>
          </w:p>
        </w:tc>
        <w:tc>
          <w:tcPr>
            <w:tcW w:w="868" w:type="dxa"/>
            <w:hideMark/>
            <w:tcPrChange w:id="991" w:author="Hoan Ng" w:date="2017-03-20T22:19:00Z">
              <w:tcPr>
                <w:tcW w:w="960" w:type="dxa"/>
                <w:gridSpan w:val="2"/>
                <w:hideMark/>
              </w:tcPr>
            </w:tcPrChange>
          </w:tcPr>
          <w:p w14:paraId="3CA63141" w14:textId="77777777" w:rsidR="005F3BAC" w:rsidRPr="006176AC" w:rsidRDefault="005F3BAC" w:rsidP="00F30356">
            <w:pPr>
              <w:jc w:val="both"/>
              <w:rPr>
                <w:ins w:id="992" w:author="Hoan Ng" w:date="2017-03-20T22:18:00Z"/>
                <w:rFonts w:ascii="Times New Roman" w:hAnsi="Times New Roman" w:cs="Times New Roman"/>
                <w:b/>
                <w:bCs/>
                <w:sz w:val="24"/>
                <w:szCs w:val="24"/>
                <w:rPrChange w:id="993" w:author="Trinh Thanh" w:date="2018-04-17T20:54:00Z">
                  <w:rPr>
                    <w:ins w:id="994" w:author="Hoan Ng" w:date="2017-03-20T22:18:00Z"/>
                    <w:b/>
                    <w:bCs/>
                  </w:rPr>
                </w:rPrChange>
              </w:rPr>
              <w:pPrChange w:id="995" w:author="Trinh Thanh" w:date="2018-04-17T21:06:00Z">
                <w:pPr/>
              </w:pPrChange>
            </w:pPr>
            <w:ins w:id="996" w:author="Hoan Ng" w:date="2017-03-20T22:18:00Z">
              <w:r w:rsidRPr="006176AC">
                <w:rPr>
                  <w:rFonts w:ascii="Times New Roman" w:hAnsi="Times New Roman" w:cs="Times New Roman"/>
                  <w:b/>
                  <w:bCs/>
                  <w:sz w:val="24"/>
                  <w:szCs w:val="24"/>
                  <w:rPrChange w:id="997" w:author="Trinh Thanh" w:date="2018-04-17T20:54:00Z">
                    <w:rPr>
                      <w:b/>
                      <w:bCs/>
                    </w:rPr>
                  </w:rPrChange>
                </w:rPr>
                <w:t> </w:t>
              </w:r>
            </w:ins>
          </w:p>
        </w:tc>
        <w:tc>
          <w:tcPr>
            <w:tcW w:w="978" w:type="dxa"/>
            <w:hideMark/>
            <w:tcPrChange w:id="998" w:author="Hoan Ng" w:date="2017-03-20T22:19:00Z">
              <w:tcPr>
                <w:tcW w:w="960" w:type="dxa"/>
                <w:hideMark/>
              </w:tcPr>
            </w:tcPrChange>
          </w:tcPr>
          <w:p w14:paraId="4EBC632E" w14:textId="77777777" w:rsidR="005F3BAC" w:rsidRPr="006176AC" w:rsidRDefault="005F3BAC" w:rsidP="00F30356">
            <w:pPr>
              <w:jc w:val="both"/>
              <w:rPr>
                <w:ins w:id="999" w:author="Hoan Ng" w:date="2017-03-20T22:18:00Z"/>
                <w:rFonts w:ascii="Times New Roman" w:hAnsi="Times New Roman" w:cs="Times New Roman"/>
                <w:b/>
                <w:bCs/>
                <w:sz w:val="24"/>
                <w:szCs w:val="24"/>
                <w:rPrChange w:id="1000" w:author="Trinh Thanh" w:date="2018-04-17T20:54:00Z">
                  <w:rPr>
                    <w:ins w:id="1001" w:author="Hoan Ng" w:date="2017-03-20T22:18:00Z"/>
                    <w:b/>
                    <w:bCs/>
                  </w:rPr>
                </w:rPrChange>
              </w:rPr>
              <w:pPrChange w:id="1002" w:author="Trinh Thanh" w:date="2018-04-17T21:06:00Z">
                <w:pPr/>
              </w:pPrChange>
            </w:pPr>
            <w:ins w:id="1003" w:author="Hoan Ng" w:date="2017-03-20T22:18:00Z">
              <w:r w:rsidRPr="006176AC">
                <w:rPr>
                  <w:rFonts w:ascii="Times New Roman" w:hAnsi="Times New Roman" w:cs="Times New Roman"/>
                  <w:b/>
                  <w:bCs/>
                  <w:sz w:val="24"/>
                  <w:szCs w:val="24"/>
                  <w:rPrChange w:id="1004" w:author="Trinh Thanh" w:date="2018-04-17T20:54:00Z">
                    <w:rPr>
                      <w:b/>
                      <w:bCs/>
                    </w:rPr>
                  </w:rPrChange>
                </w:rPr>
                <w:t> </w:t>
              </w:r>
            </w:ins>
          </w:p>
        </w:tc>
        <w:tc>
          <w:tcPr>
            <w:tcW w:w="790" w:type="dxa"/>
            <w:hideMark/>
            <w:tcPrChange w:id="1005" w:author="Hoan Ng" w:date="2017-03-20T22:19:00Z">
              <w:tcPr>
                <w:tcW w:w="960" w:type="dxa"/>
                <w:gridSpan w:val="2"/>
                <w:hideMark/>
              </w:tcPr>
            </w:tcPrChange>
          </w:tcPr>
          <w:p w14:paraId="2C35AA03" w14:textId="77777777" w:rsidR="005F3BAC" w:rsidRPr="006176AC" w:rsidRDefault="005F3BAC" w:rsidP="00F30356">
            <w:pPr>
              <w:jc w:val="both"/>
              <w:rPr>
                <w:ins w:id="1006" w:author="Hoan Ng" w:date="2017-03-20T22:18:00Z"/>
                <w:rFonts w:ascii="Times New Roman" w:hAnsi="Times New Roman" w:cs="Times New Roman"/>
                <w:b/>
                <w:bCs/>
                <w:sz w:val="24"/>
                <w:szCs w:val="24"/>
                <w:rPrChange w:id="1007" w:author="Trinh Thanh" w:date="2018-04-17T20:54:00Z">
                  <w:rPr>
                    <w:ins w:id="1008" w:author="Hoan Ng" w:date="2017-03-20T22:18:00Z"/>
                    <w:b/>
                    <w:bCs/>
                  </w:rPr>
                </w:rPrChange>
              </w:rPr>
              <w:pPrChange w:id="1009" w:author="Trinh Thanh" w:date="2018-04-17T21:06:00Z">
                <w:pPr/>
              </w:pPrChange>
            </w:pPr>
            <w:ins w:id="1010" w:author="Hoan Ng" w:date="2017-03-20T22:18:00Z">
              <w:r w:rsidRPr="006176AC">
                <w:rPr>
                  <w:rFonts w:ascii="Times New Roman" w:hAnsi="Times New Roman" w:cs="Times New Roman"/>
                  <w:b/>
                  <w:bCs/>
                  <w:sz w:val="24"/>
                  <w:szCs w:val="24"/>
                  <w:rPrChange w:id="1011" w:author="Trinh Thanh" w:date="2018-04-17T20:54:00Z">
                    <w:rPr>
                      <w:b/>
                      <w:bCs/>
                    </w:rPr>
                  </w:rPrChange>
                </w:rPr>
                <w:t> </w:t>
              </w:r>
            </w:ins>
          </w:p>
        </w:tc>
      </w:tr>
      <w:tr w:rsidR="005F3BAC" w:rsidRPr="006176AC" w14:paraId="196FFD71" w14:textId="77777777" w:rsidTr="005F3BAC">
        <w:tblPrEx>
          <w:tblW w:w="0" w:type="auto"/>
          <w:tblPrExChange w:id="1012" w:author="Hoan Ng" w:date="2017-03-20T22:19:00Z">
            <w:tblPrEx>
              <w:tblW w:w="0" w:type="auto"/>
            </w:tblPrEx>
          </w:tblPrExChange>
        </w:tblPrEx>
        <w:trPr>
          <w:trHeight w:val="300"/>
          <w:ins w:id="1013" w:author="Hoan Ng" w:date="2017-03-20T22:18:00Z"/>
          <w:trPrChange w:id="1014" w:author="Hoan Ng" w:date="2017-03-20T22:19:00Z">
            <w:trPr>
              <w:trHeight w:val="300"/>
            </w:trPr>
          </w:trPrChange>
        </w:trPr>
        <w:tc>
          <w:tcPr>
            <w:tcW w:w="985" w:type="dxa"/>
            <w:hideMark/>
            <w:tcPrChange w:id="1015" w:author="Hoan Ng" w:date="2017-03-20T22:19:00Z">
              <w:tcPr>
                <w:tcW w:w="8140" w:type="dxa"/>
                <w:gridSpan w:val="2"/>
                <w:hideMark/>
              </w:tcPr>
            </w:tcPrChange>
          </w:tcPr>
          <w:p w14:paraId="11E07E6C" w14:textId="77777777" w:rsidR="005F3BAC" w:rsidRPr="006176AC" w:rsidRDefault="005F3BAC" w:rsidP="00F30356">
            <w:pPr>
              <w:jc w:val="both"/>
              <w:rPr>
                <w:ins w:id="1016" w:author="Hoan Ng" w:date="2017-03-20T22:18:00Z"/>
                <w:rFonts w:ascii="Times New Roman" w:hAnsi="Times New Roman" w:cs="Times New Roman"/>
                <w:b/>
                <w:bCs/>
                <w:sz w:val="24"/>
                <w:szCs w:val="24"/>
                <w:rPrChange w:id="1017" w:author="Trinh Thanh" w:date="2018-04-17T20:54:00Z">
                  <w:rPr>
                    <w:ins w:id="1018" w:author="Hoan Ng" w:date="2017-03-20T22:18:00Z"/>
                    <w:b/>
                    <w:bCs/>
                  </w:rPr>
                </w:rPrChange>
              </w:rPr>
              <w:pPrChange w:id="1019" w:author="Trinh Thanh" w:date="2018-04-17T21:06:00Z">
                <w:pPr/>
              </w:pPrChange>
            </w:pPr>
            <w:ins w:id="1020" w:author="Hoan Ng" w:date="2017-03-20T22:18:00Z">
              <w:r w:rsidRPr="006176AC">
                <w:rPr>
                  <w:rFonts w:ascii="Times New Roman" w:hAnsi="Times New Roman" w:cs="Times New Roman"/>
                  <w:b/>
                  <w:bCs/>
                  <w:sz w:val="24"/>
                  <w:szCs w:val="24"/>
                  <w:rPrChange w:id="1021" w:author="Trinh Thanh" w:date="2018-04-17T20:54:00Z">
                    <w:rPr>
                      <w:b/>
                      <w:bCs/>
                    </w:rPr>
                  </w:rPrChange>
                </w:rPr>
                <w:t> </w:t>
              </w:r>
            </w:ins>
          </w:p>
        </w:tc>
        <w:tc>
          <w:tcPr>
            <w:tcW w:w="4702" w:type="dxa"/>
            <w:hideMark/>
            <w:tcPrChange w:id="1022" w:author="Hoan Ng" w:date="2017-03-20T22:19:00Z">
              <w:tcPr>
                <w:tcW w:w="3340" w:type="dxa"/>
                <w:gridSpan w:val="2"/>
                <w:hideMark/>
              </w:tcPr>
            </w:tcPrChange>
          </w:tcPr>
          <w:p w14:paraId="6C5EB020" w14:textId="77777777" w:rsidR="005F3BAC" w:rsidRPr="006176AC" w:rsidRDefault="005F3BAC" w:rsidP="00F30356">
            <w:pPr>
              <w:jc w:val="both"/>
              <w:rPr>
                <w:ins w:id="1023" w:author="Hoan Ng" w:date="2017-03-20T22:18:00Z"/>
                <w:rFonts w:ascii="Times New Roman" w:hAnsi="Times New Roman" w:cs="Times New Roman"/>
                <w:b/>
                <w:bCs/>
                <w:sz w:val="24"/>
                <w:szCs w:val="24"/>
                <w:rPrChange w:id="1024" w:author="Trinh Thanh" w:date="2018-04-17T20:54:00Z">
                  <w:rPr>
                    <w:ins w:id="1025" w:author="Hoan Ng" w:date="2017-03-20T22:18:00Z"/>
                    <w:b/>
                    <w:bCs/>
                  </w:rPr>
                </w:rPrChange>
              </w:rPr>
              <w:pPrChange w:id="1026" w:author="Trinh Thanh" w:date="2018-04-17T21:06:00Z">
                <w:pPr/>
              </w:pPrChange>
            </w:pPr>
            <w:ins w:id="1027" w:author="Hoan Ng" w:date="2017-03-20T22:18:00Z">
              <w:r w:rsidRPr="006176AC">
                <w:rPr>
                  <w:rFonts w:ascii="Times New Roman" w:hAnsi="Times New Roman" w:cs="Times New Roman"/>
                  <w:b/>
                  <w:bCs/>
                  <w:sz w:val="24"/>
                  <w:szCs w:val="24"/>
                  <w:rPrChange w:id="1028" w:author="Trinh Thanh" w:date="2018-04-17T20:54:00Z">
                    <w:rPr>
                      <w:b/>
                      <w:bCs/>
                    </w:rPr>
                  </w:rPrChange>
                </w:rPr>
                <w:t>Chương 6: Kết luận</w:t>
              </w:r>
            </w:ins>
          </w:p>
        </w:tc>
        <w:tc>
          <w:tcPr>
            <w:tcW w:w="1027" w:type="dxa"/>
            <w:hideMark/>
            <w:tcPrChange w:id="1029" w:author="Hoan Ng" w:date="2017-03-20T22:19:00Z">
              <w:tcPr>
                <w:tcW w:w="960" w:type="dxa"/>
                <w:gridSpan w:val="2"/>
                <w:hideMark/>
              </w:tcPr>
            </w:tcPrChange>
          </w:tcPr>
          <w:p w14:paraId="0797B2FD" w14:textId="77777777" w:rsidR="005F3BAC" w:rsidRPr="006176AC" w:rsidRDefault="005F3BAC" w:rsidP="00F30356">
            <w:pPr>
              <w:jc w:val="both"/>
              <w:rPr>
                <w:ins w:id="1030" w:author="Hoan Ng" w:date="2017-03-20T22:18:00Z"/>
                <w:rFonts w:ascii="Times New Roman" w:hAnsi="Times New Roman" w:cs="Times New Roman"/>
                <w:b/>
                <w:bCs/>
                <w:sz w:val="24"/>
                <w:szCs w:val="24"/>
                <w:rPrChange w:id="1031" w:author="Trinh Thanh" w:date="2018-04-17T20:54:00Z">
                  <w:rPr>
                    <w:ins w:id="1032" w:author="Hoan Ng" w:date="2017-03-20T22:18:00Z"/>
                    <w:b/>
                    <w:bCs/>
                  </w:rPr>
                </w:rPrChange>
              </w:rPr>
              <w:pPrChange w:id="1033" w:author="Trinh Thanh" w:date="2018-04-17T21:06:00Z">
                <w:pPr/>
              </w:pPrChange>
            </w:pPr>
            <w:ins w:id="1034" w:author="Hoan Ng" w:date="2017-03-20T22:18:00Z">
              <w:r w:rsidRPr="006176AC">
                <w:rPr>
                  <w:rFonts w:ascii="Times New Roman" w:hAnsi="Times New Roman" w:cs="Times New Roman"/>
                  <w:b/>
                  <w:bCs/>
                  <w:sz w:val="24"/>
                  <w:szCs w:val="24"/>
                  <w:rPrChange w:id="1035" w:author="Trinh Thanh" w:date="2018-04-17T20:54:00Z">
                    <w:rPr>
                      <w:b/>
                      <w:bCs/>
                    </w:rPr>
                  </w:rPrChange>
                </w:rPr>
                <w:t> </w:t>
              </w:r>
            </w:ins>
          </w:p>
        </w:tc>
        <w:tc>
          <w:tcPr>
            <w:tcW w:w="868" w:type="dxa"/>
            <w:hideMark/>
            <w:tcPrChange w:id="1036" w:author="Hoan Ng" w:date="2017-03-20T22:19:00Z">
              <w:tcPr>
                <w:tcW w:w="960" w:type="dxa"/>
                <w:gridSpan w:val="2"/>
                <w:hideMark/>
              </w:tcPr>
            </w:tcPrChange>
          </w:tcPr>
          <w:p w14:paraId="61BA5505" w14:textId="77777777" w:rsidR="005F3BAC" w:rsidRPr="006176AC" w:rsidRDefault="005F3BAC" w:rsidP="00F30356">
            <w:pPr>
              <w:jc w:val="both"/>
              <w:rPr>
                <w:ins w:id="1037" w:author="Hoan Ng" w:date="2017-03-20T22:18:00Z"/>
                <w:rFonts w:ascii="Times New Roman" w:hAnsi="Times New Roman" w:cs="Times New Roman"/>
                <w:b/>
                <w:bCs/>
                <w:sz w:val="24"/>
                <w:szCs w:val="24"/>
                <w:rPrChange w:id="1038" w:author="Trinh Thanh" w:date="2018-04-17T20:54:00Z">
                  <w:rPr>
                    <w:ins w:id="1039" w:author="Hoan Ng" w:date="2017-03-20T22:18:00Z"/>
                    <w:b/>
                    <w:bCs/>
                  </w:rPr>
                </w:rPrChange>
              </w:rPr>
              <w:pPrChange w:id="1040" w:author="Trinh Thanh" w:date="2018-04-17T21:06:00Z">
                <w:pPr/>
              </w:pPrChange>
            </w:pPr>
            <w:ins w:id="1041" w:author="Hoan Ng" w:date="2017-03-20T22:18:00Z">
              <w:r w:rsidRPr="006176AC">
                <w:rPr>
                  <w:rFonts w:ascii="Times New Roman" w:hAnsi="Times New Roman" w:cs="Times New Roman"/>
                  <w:b/>
                  <w:bCs/>
                  <w:sz w:val="24"/>
                  <w:szCs w:val="24"/>
                  <w:rPrChange w:id="1042" w:author="Trinh Thanh" w:date="2018-04-17T20:54:00Z">
                    <w:rPr>
                      <w:b/>
                      <w:bCs/>
                    </w:rPr>
                  </w:rPrChange>
                </w:rPr>
                <w:t> </w:t>
              </w:r>
            </w:ins>
          </w:p>
        </w:tc>
        <w:tc>
          <w:tcPr>
            <w:tcW w:w="978" w:type="dxa"/>
            <w:hideMark/>
            <w:tcPrChange w:id="1043" w:author="Hoan Ng" w:date="2017-03-20T22:19:00Z">
              <w:tcPr>
                <w:tcW w:w="960" w:type="dxa"/>
                <w:hideMark/>
              </w:tcPr>
            </w:tcPrChange>
          </w:tcPr>
          <w:p w14:paraId="445C9B19" w14:textId="77777777" w:rsidR="005F3BAC" w:rsidRPr="006176AC" w:rsidRDefault="005F3BAC" w:rsidP="00F30356">
            <w:pPr>
              <w:jc w:val="both"/>
              <w:rPr>
                <w:ins w:id="1044" w:author="Hoan Ng" w:date="2017-03-20T22:18:00Z"/>
                <w:rFonts w:ascii="Times New Roman" w:hAnsi="Times New Roman" w:cs="Times New Roman"/>
                <w:b/>
                <w:bCs/>
                <w:sz w:val="24"/>
                <w:szCs w:val="24"/>
                <w:rPrChange w:id="1045" w:author="Trinh Thanh" w:date="2018-04-17T20:54:00Z">
                  <w:rPr>
                    <w:ins w:id="1046" w:author="Hoan Ng" w:date="2017-03-20T22:18:00Z"/>
                    <w:b/>
                    <w:bCs/>
                  </w:rPr>
                </w:rPrChange>
              </w:rPr>
              <w:pPrChange w:id="1047" w:author="Trinh Thanh" w:date="2018-04-17T21:06:00Z">
                <w:pPr/>
              </w:pPrChange>
            </w:pPr>
            <w:ins w:id="1048" w:author="Hoan Ng" w:date="2017-03-20T22:18:00Z">
              <w:r w:rsidRPr="006176AC">
                <w:rPr>
                  <w:rFonts w:ascii="Times New Roman" w:hAnsi="Times New Roman" w:cs="Times New Roman"/>
                  <w:b/>
                  <w:bCs/>
                  <w:sz w:val="24"/>
                  <w:szCs w:val="24"/>
                  <w:rPrChange w:id="1049" w:author="Trinh Thanh" w:date="2018-04-17T20:54:00Z">
                    <w:rPr>
                      <w:b/>
                      <w:bCs/>
                    </w:rPr>
                  </w:rPrChange>
                </w:rPr>
                <w:t> </w:t>
              </w:r>
            </w:ins>
          </w:p>
        </w:tc>
        <w:tc>
          <w:tcPr>
            <w:tcW w:w="790" w:type="dxa"/>
            <w:hideMark/>
            <w:tcPrChange w:id="1050" w:author="Hoan Ng" w:date="2017-03-20T22:19:00Z">
              <w:tcPr>
                <w:tcW w:w="960" w:type="dxa"/>
                <w:gridSpan w:val="2"/>
                <w:hideMark/>
              </w:tcPr>
            </w:tcPrChange>
          </w:tcPr>
          <w:p w14:paraId="2FB6F8B5" w14:textId="77777777" w:rsidR="005F3BAC" w:rsidRPr="006176AC" w:rsidRDefault="005F3BAC" w:rsidP="00F30356">
            <w:pPr>
              <w:jc w:val="both"/>
              <w:rPr>
                <w:ins w:id="1051" w:author="Hoan Ng" w:date="2017-03-20T22:18:00Z"/>
                <w:rFonts w:ascii="Times New Roman" w:hAnsi="Times New Roman" w:cs="Times New Roman"/>
                <w:b/>
                <w:bCs/>
                <w:sz w:val="24"/>
                <w:szCs w:val="24"/>
                <w:rPrChange w:id="1052" w:author="Trinh Thanh" w:date="2018-04-17T20:54:00Z">
                  <w:rPr>
                    <w:ins w:id="1053" w:author="Hoan Ng" w:date="2017-03-20T22:18:00Z"/>
                    <w:b/>
                    <w:bCs/>
                  </w:rPr>
                </w:rPrChange>
              </w:rPr>
              <w:pPrChange w:id="1054" w:author="Trinh Thanh" w:date="2018-04-17T21:06:00Z">
                <w:pPr/>
              </w:pPrChange>
            </w:pPr>
            <w:ins w:id="1055" w:author="Hoan Ng" w:date="2017-03-20T22:18:00Z">
              <w:r w:rsidRPr="006176AC">
                <w:rPr>
                  <w:rFonts w:ascii="Times New Roman" w:hAnsi="Times New Roman" w:cs="Times New Roman"/>
                  <w:b/>
                  <w:bCs/>
                  <w:sz w:val="24"/>
                  <w:szCs w:val="24"/>
                  <w:rPrChange w:id="1056" w:author="Trinh Thanh" w:date="2018-04-17T20:54:00Z">
                    <w:rPr>
                      <w:b/>
                      <w:bCs/>
                    </w:rPr>
                  </w:rPrChange>
                </w:rPr>
                <w:t> </w:t>
              </w:r>
            </w:ins>
          </w:p>
        </w:tc>
      </w:tr>
      <w:tr w:rsidR="005F3BAC" w:rsidRPr="006176AC" w14:paraId="4A16D28F" w14:textId="77777777" w:rsidTr="005F3BAC">
        <w:tblPrEx>
          <w:tblW w:w="0" w:type="auto"/>
          <w:tblPrExChange w:id="1057" w:author="Hoan Ng" w:date="2017-03-20T22:19:00Z">
            <w:tblPrEx>
              <w:tblW w:w="0" w:type="auto"/>
            </w:tblPrEx>
          </w:tblPrExChange>
        </w:tblPrEx>
        <w:trPr>
          <w:trHeight w:val="300"/>
          <w:ins w:id="1058" w:author="Hoan Ng" w:date="2017-03-20T22:18:00Z"/>
          <w:trPrChange w:id="1059" w:author="Hoan Ng" w:date="2017-03-20T22:19:00Z">
            <w:trPr>
              <w:trHeight w:val="300"/>
            </w:trPr>
          </w:trPrChange>
        </w:trPr>
        <w:tc>
          <w:tcPr>
            <w:tcW w:w="985" w:type="dxa"/>
            <w:hideMark/>
            <w:tcPrChange w:id="1060" w:author="Hoan Ng" w:date="2017-03-20T22:19:00Z">
              <w:tcPr>
                <w:tcW w:w="8140" w:type="dxa"/>
                <w:gridSpan w:val="2"/>
                <w:hideMark/>
              </w:tcPr>
            </w:tcPrChange>
          </w:tcPr>
          <w:p w14:paraId="785A88AD" w14:textId="77777777" w:rsidR="005F3BAC" w:rsidRPr="006176AC" w:rsidRDefault="005F3BAC" w:rsidP="00F30356">
            <w:pPr>
              <w:jc w:val="both"/>
              <w:rPr>
                <w:ins w:id="1061" w:author="Hoan Ng" w:date="2017-03-20T22:18:00Z"/>
                <w:rFonts w:ascii="Times New Roman" w:hAnsi="Times New Roman" w:cs="Times New Roman"/>
                <w:b/>
                <w:bCs/>
                <w:sz w:val="24"/>
                <w:szCs w:val="24"/>
                <w:rPrChange w:id="1062" w:author="Trinh Thanh" w:date="2018-04-17T20:54:00Z">
                  <w:rPr>
                    <w:ins w:id="1063" w:author="Hoan Ng" w:date="2017-03-20T22:18:00Z"/>
                    <w:b/>
                    <w:bCs/>
                  </w:rPr>
                </w:rPrChange>
              </w:rPr>
              <w:pPrChange w:id="1064" w:author="Trinh Thanh" w:date="2018-04-17T21:06:00Z">
                <w:pPr/>
              </w:pPrChange>
            </w:pPr>
            <w:ins w:id="1065" w:author="Hoan Ng" w:date="2017-03-20T22:18:00Z">
              <w:r w:rsidRPr="006176AC">
                <w:rPr>
                  <w:rFonts w:ascii="Times New Roman" w:hAnsi="Times New Roman" w:cs="Times New Roman"/>
                  <w:b/>
                  <w:bCs/>
                  <w:sz w:val="24"/>
                  <w:szCs w:val="24"/>
                  <w:rPrChange w:id="1066" w:author="Trinh Thanh" w:date="2018-04-17T20:54:00Z">
                    <w:rPr>
                      <w:b/>
                      <w:bCs/>
                    </w:rPr>
                  </w:rPrChange>
                </w:rPr>
                <w:t> </w:t>
              </w:r>
            </w:ins>
          </w:p>
        </w:tc>
        <w:tc>
          <w:tcPr>
            <w:tcW w:w="4702" w:type="dxa"/>
            <w:hideMark/>
            <w:tcPrChange w:id="1067" w:author="Hoan Ng" w:date="2017-03-20T22:19:00Z">
              <w:tcPr>
                <w:tcW w:w="3340" w:type="dxa"/>
                <w:gridSpan w:val="2"/>
                <w:hideMark/>
              </w:tcPr>
            </w:tcPrChange>
          </w:tcPr>
          <w:p w14:paraId="443A50A1" w14:textId="77777777" w:rsidR="005F3BAC" w:rsidRPr="006176AC" w:rsidRDefault="005F3BAC" w:rsidP="00F30356">
            <w:pPr>
              <w:jc w:val="both"/>
              <w:rPr>
                <w:ins w:id="1068" w:author="Hoan Ng" w:date="2017-03-20T22:18:00Z"/>
                <w:rFonts w:ascii="Times New Roman" w:hAnsi="Times New Roman" w:cs="Times New Roman"/>
                <w:b/>
                <w:bCs/>
                <w:sz w:val="24"/>
                <w:szCs w:val="24"/>
                <w:rPrChange w:id="1069" w:author="Trinh Thanh" w:date="2018-04-17T20:54:00Z">
                  <w:rPr>
                    <w:ins w:id="1070" w:author="Hoan Ng" w:date="2017-03-20T22:18:00Z"/>
                    <w:b/>
                    <w:bCs/>
                  </w:rPr>
                </w:rPrChange>
              </w:rPr>
              <w:pPrChange w:id="1071" w:author="Trinh Thanh" w:date="2018-04-17T21:06:00Z">
                <w:pPr/>
              </w:pPrChange>
            </w:pPr>
            <w:ins w:id="1072" w:author="Hoan Ng" w:date="2017-03-20T22:18:00Z">
              <w:r w:rsidRPr="006176AC">
                <w:rPr>
                  <w:rFonts w:ascii="Times New Roman" w:hAnsi="Times New Roman" w:cs="Times New Roman"/>
                  <w:b/>
                  <w:bCs/>
                  <w:sz w:val="24"/>
                  <w:szCs w:val="24"/>
                  <w:rPrChange w:id="1073" w:author="Trinh Thanh" w:date="2018-04-17T20:54:00Z">
                    <w:rPr>
                      <w:b/>
                      <w:bCs/>
                    </w:rPr>
                  </w:rPrChange>
                </w:rPr>
                <w:t>Tài liệu tham khảo</w:t>
              </w:r>
            </w:ins>
          </w:p>
        </w:tc>
        <w:tc>
          <w:tcPr>
            <w:tcW w:w="1027" w:type="dxa"/>
            <w:hideMark/>
            <w:tcPrChange w:id="1074" w:author="Hoan Ng" w:date="2017-03-20T22:19:00Z">
              <w:tcPr>
                <w:tcW w:w="960" w:type="dxa"/>
                <w:gridSpan w:val="2"/>
                <w:hideMark/>
              </w:tcPr>
            </w:tcPrChange>
          </w:tcPr>
          <w:p w14:paraId="0C340D07" w14:textId="77777777" w:rsidR="005F3BAC" w:rsidRPr="006176AC" w:rsidRDefault="005F3BAC" w:rsidP="00F30356">
            <w:pPr>
              <w:jc w:val="both"/>
              <w:rPr>
                <w:ins w:id="1075" w:author="Hoan Ng" w:date="2017-03-20T22:18:00Z"/>
                <w:rFonts w:ascii="Times New Roman" w:hAnsi="Times New Roman" w:cs="Times New Roman"/>
                <w:b/>
                <w:bCs/>
                <w:sz w:val="24"/>
                <w:szCs w:val="24"/>
                <w:rPrChange w:id="1076" w:author="Trinh Thanh" w:date="2018-04-17T20:54:00Z">
                  <w:rPr>
                    <w:ins w:id="1077" w:author="Hoan Ng" w:date="2017-03-20T22:18:00Z"/>
                    <w:b/>
                    <w:bCs/>
                  </w:rPr>
                </w:rPrChange>
              </w:rPr>
              <w:pPrChange w:id="1078" w:author="Trinh Thanh" w:date="2018-04-17T21:06:00Z">
                <w:pPr/>
              </w:pPrChange>
            </w:pPr>
            <w:ins w:id="1079" w:author="Hoan Ng" w:date="2017-03-20T22:18:00Z">
              <w:r w:rsidRPr="006176AC">
                <w:rPr>
                  <w:rFonts w:ascii="Times New Roman" w:hAnsi="Times New Roman" w:cs="Times New Roman"/>
                  <w:b/>
                  <w:bCs/>
                  <w:sz w:val="24"/>
                  <w:szCs w:val="24"/>
                  <w:rPrChange w:id="1080" w:author="Trinh Thanh" w:date="2018-04-17T20:54:00Z">
                    <w:rPr>
                      <w:b/>
                      <w:bCs/>
                    </w:rPr>
                  </w:rPrChange>
                </w:rPr>
                <w:t> </w:t>
              </w:r>
            </w:ins>
          </w:p>
        </w:tc>
        <w:tc>
          <w:tcPr>
            <w:tcW w:w="868" w:type="dxa"/>
            <w:hideMark/>
            <w:tcPrChange w:id="1081" w:author="Hoan Ng" w:date="2017-03-20T22:19:00Z">
              <w:tcPr>
                <w:tcW w:w="960" w:type="dxa"/>
                <w:gridSpan w:val="2"/>
                <w:hideMark/>
              </w:tcPr>
            </w:tcPrChange>
          </w:tcPr>
          <w:p w14:paraId="43E48588" w14:textId="77777777" w:rsidR="005F3BAC" w:rsidRPr="006176AC" w:rsidRDefault="005F3BAC" w:rsidP="00F30356">
            <w:pPr>
              <w:jc w:val="both"/>
              <w:rPr>
                <w:ins w:id="1082" w:author="Hoan Ng" w:date="2017-03-20T22:18:00Z"/>
                <w:rFonts w:ascii="Times New Roman" w:hAnsi="Times New Roman" w:cs="Times New Roman"/>
                <w:b/>
                <w:bCs/>
                <w:sz w:val="24"/>
                <w:szCs w:val="24"/>
                <w:rPrChange w:id="1083" w:author="Trinh Thanh" w:date="2018-04-17T20:54:00Z">
                  <w:rPr>
                    <w:ins w:id="1084" w:author="Hoan Ng" w:date="2017-03-20T22:18:00Z"/>
                    <w:b/>
                    <w:bCs/>
                  </w:rPr>
                </w:rPrChange>
              </w:rPr>
              <w:pPrChange w:id="1085" w:author="Trinh Thanh" w:date="2018-04-17T21:06:00Z">
                <w:pPr/>
              </w:pPrChange>
            </w:pPr>
            <w:ins w:id="1086" w:author="Hoan Ng" w:date="2017-03-20T22:18:00Z">
              <w:r w:rsidRPr="006176AC">
                <w:rPr>
                  <w:rFonts w:ascii="Times New Roman" w:hAnsi="Times New Roman" w:cs="Times New Roman"/>
                  <w:b/>
                  <w:bCs/>
                  <w:sz w:val="24"/>
                  <w:szCs w:val="24"/>
                  <w:rPrChange w:id="1087" w:author="Trinh Thanh" w:date="2018-04-17T20:54:00Z">
                    <w:rPr>
                      <w:b/>
                      <w:bCs/>
                    </w:rPr>
                  </w:rPrChange>
                </w:rPr>
                <w:t> </w:t>
              </w:r>
            </w:ins>
          </w:p>
        </w:tc>
        <w:tc>
          <w:tcPr>
            <w:tcW w:w="978" w:type="dxa"/>
            <w:hideMark/>
            <w:tcPrChange w:id="1088" w:author="Hoan Ng" w:date="2017-03-20T22:19:00Z">
              <w:tcPr>
                <w:tcW w:w="960" w:type="dxa"/>
                <w:hideMark/>
              </w:tcPr>
            </w:tcPrChange>
          </w:tcPr>
          <w:p w14:paraId="30E390E4" w14:textId="77777777" w:rsidR="005F3BAC" w:rsidRPr="006176AC" w:rsidRDefault="005F3BAC" w:rsidP="00F30356">
            <w:pPr>
              <w:jc w:val="both"/>
              <w:rPr>
                <w:ins w:id="1089" w:author="Hoan Ng" w:date="2017-03-20T22:18:00Z"/>
                <w:rFonts w:ascii="Times New Roman" w:hAnsi="Times New Roman" w:cs="Times New Roman"/>
                <w:b/>
                <w:bCs/>
                <w:sz w:val="24"/>
                <w:szCs w:val="24"/>
                <w:rPrChange w:id="1090" w:author="Trinh Thanh" w:date="2018-04-17T20:54:00Z">
                  <w:rPr>
                    <w:ins w:id="1091" w:author="Hoan Ng" w:date="2017-03-20T22:18:00Z"/>
                    <w:b/>
                    <w:bCs/>
                  </w:rPr>
                </w:rPrChange>
              </w:rPr>
              <w:pPrChange w:id="1092" w:author="Trinh Thanh" w:date="2018-04-17T21:06:00Z">
                <w:pPr/>
              </w:pPrChange>
            </w:pPr>
            <w:ins w:id="1093" w:author="Hoan Ng" w:date="2017-03-20T22:18:00Z">
              <w:r w:rsidRPr="006176AC">
                <w:rPr>
                  <w:rFonts w:ascii="Times New Roman" w:hAnsi="Times New Roman" w:cs="Times New Roman"/>
                  <w:b/>
                  <w:bCs/>
                  <w:sz w:val="24"/>
                  <w:szCs w:val="24"/>
                  <w:rPrChange w:id="1094" w:author="Trinh Thanh" w:date="2018-04-17T20:54:00Z">
                    <w:rPr>
                      <w:b/>
                      <w:bCs/>
                    </w:rPr>
                  </w:rPrChange>
                </w:rPr>
                <w:t> </w:t>
              </w:r>
            </w:ins>
          </w:p>
        </w:tc>
        <w:tc>
          <w:tcPr>
            <w:tcW w:w="790" w:type="dxa"/>
            <w:hideMark/>
            <w:tcPrChange w:id="1095" w:author="Hoan Ng" w:date="2017-03-20T22:19:00Z">
              <w:tcPr>
                <w:tcW w:w="960" w:type="dxa"/>
                <w:gridSpan w:val="2"/>
                <w:hideMark/>
              </w:tcPr>
            </w:tcPrChange>
          </w:tcPr>
          <w:p w14:paraId="253A568B" w14:textId="77777777" w:rsidR="005F3BAC" w:rsidRPr="006176AC" w:rsidRDefault="005F3BAC" w:rsidP="00F30356">
            <w:pPr>
              <w:jc w:val="both"/>
              <w:rPr>
                <w:ins w:id="1096" w:author="Hoan Ng" w:date="2017-03-20T22:18:00Z"/>
                <w:rFonts w:ascii="Times New Roman" w:hAnsi="Times New Roman" w:cs="Times New Roman"/>
                <w:b/>
                <w:bCs/>
                <w:sz w:val="24"/>
                <w:szCs w:val="24"/>
                <w:rPrChange w:id="1097" w:author="Trinh Thanh" w:date="2018-04-17T20:54:00Z">
                  <w:rPr>
                    <w:ins w:id="1098" w:author="Hoan Ng" w:date="2017-03-20T22:18:00Z"/>
                    <w:b/>
                    <w:bCs/>
                  </w:rPr>
                </w:rPrChange>
              </w:rPr>
              <w:pPrChange w:id="1099" w:author="Trinh Thanh" w:date="2018-04-17T21:06:00Z">
                <w:pPr/>
              </w:pPrChange>
            </w:pPr>
            <w:ins w:id="1100" w:author="Hoan Ng" w:date="2017-03-20T22:18:00Z">
              <w:r w:rsidRPr="006176AC">
                <w:rPr>
                  <w:rFonts w:ascii="Times New Roman" w:hAnsi="Times New Roman" w:cs="Times New Roman"/>
                  <w:b/>
                  <w:bCs/>
                  <w:sz w:val="24"/>
                  <w:szCs w:val="24"/>
                  <w:rPrChange w:id="1101" w:author="Trinh Thanh" w:date="2018-04-17T20:54:00Z">
                    <w:rPr>
                      <w:b/>
                      <w:bCs/>
                    </w:rPr>
                  </w:rPrChange>
                </w:rPr>
                <w:t> </w:t>
              </w:r>
            </w:ins>
          </w:p>
        </w:tc>
      </w:tr>
      <w:tr w:rsidR="005F3BAC" w:rsidRPr="006176AC" w14:paraId="41DB5002" w14:textId="77777777" w:rsidTr="005F3BAC">
        <w:tblPrEx>
          <w:tblW w:w="0" w:type="auto"/>
          <w:tblPrExChange w:id="1102" w:author="Hoan Ng" w:date="2017-03-20T22:19:00Z">
            <w:tblPrEx>
              <w:tblW w:w="0" w:type="auto"/>
            </w:tblPrEx>
          </w:tblPrExChange>
        </w:tblPrEx>
        <w:trPr>
          <w:trHeight w:val="300"/>
          <w:ins w:id="1103" w:author="Hoan Ng" w:date="2017-03-20T22:18:00Z"/>
          <w:trPrChange w:id="1104" w:author="Hoan Ng" w:date="2017-03-20T22:19:00Z">
            <w:trPr>
              <w:trHeight w:val="300"/>
            </w:trPr>
          </w:trPrChange>
        </w:trPr>
        <w:tc>
          <w:tcPr>
            <w:tcW w:w="9350" w:type="dxa"/>
            <w:gridSpan w:val="6"/>
            <w:hideMark/>
            <w:tcPrChange w:id="1105" w:author="Hoan Ng" w:date="2017-03-20T22:19:00Z">
              <w:tcPr>
                <w:tcW w:w="15320" w:type="dxa"/>
                <w:gridSpan w:val="11"/>
                <w:hideMark/>
              </w:tcPr>
            </w:tcPrChange>
          </w:tcPr>
          <w:p w14:paraId="68989D66" w14:textId="77777777" w:rsidR="005F3BAC" w:rsidRPr="006176AC" w:rsidRDefault="005F3BAC" w:rsidP="00F30356">
            <w:pPr>
              <w:jc w:val="both"/>
              <w:rPr>
                <w:ins w:id="1106" w:author="Hoan Ng" w:date="2017-03-20T22:18:00Z"/>
                <w:rFonts w:ascii="Times New Roman" w:hAnsi="Times New Roman" w:cs="Times New Roman"/>
                <w:b/>
                <w:bCs/>
                <w:sz w:val="24"/>
                <w:szCs w:val="24"/>
                <w:rPrChange w:id="1107" w:author="Trinh Thanh" w:date="2018-04-17T20:54:00Z">
                  <w:rPr>
                    <w:ins w:id="1108" w:author="Hoan Ng" w:date="2017-03-20T22:18:00Z"/>
                    <w:b/>
                    <w:bCs/>
                  </w:rPr>
                </w:rPrChange>
              </w:rPr>
              <w:pPrChange w:id="1109" w:author="Trinh Thanh" w:date="2018-04-17T21:06:00Z">
                <w:pPr/>
              </w:pPrChange>
            </w:pPr>
            <w:ins w:id="1110" w:author="Hoan Ng" w:date="2017-03-20T22:18:00Z">
              <w:r w:rsidRPr="006176AC">
                <w:rPr>
                  <w:rFonts w:ascii="Times New Roman" w:hAnsi="Times New Roman" w:cs="Times New Roman"/>
                  <w:b/>
                  <w:bCs/>
                  <w:sz w:val="24"/>
                  <w:szCs w:val="24"/>
                  <w:rPrChange w:id="1111" w:author="Trinh Thanh" w:date="2018-04-17T20:54:00Z">
                    <w:rPr>
                      <w:b/>
                      <w:bCs/>
                    </w:rPr>
                  </w:rPrChange>
                </w:rPr>
                <w:t>II. LẬP TRÌNH</w:t>
              </w:r>
            </w:ins>
          </w:p>
        </w:tc>
      </w:tr>
      <w:tr w:rsidR="005F3BAC" w:rsidRPr="006176AC" w14:paraId="44C350E3" w14:textId="77777777" w:rsidTr="005F3BAC">
        <w:tblPrEx>
          <w:tblW w:w="0" w:type="auto"/>
          <w:tblPrExChange w:id="1112" w:author="Hoan Ng" w:date="2017-03-20T22:19:00Z">
            <w:tblPrEx>
              <w:tblW w:w="0" w:type="auto"/>
            </w:tblPrEx>
          </w:tblPrExChange>
        </w:tblPrEx>
        <w:trPr>
          <w:trHeight w:val="300"/>
          <w:ins w:id="1113" w:author="Hoan Ng" w:date="2017-03-20T22:18:00Z"/>
          <w:trPrChange w:id="1114" w:author="Hoan Ng" w:date="2017-03-20T22:19:00Z">
            <w:trPr>
              <w:trHeight w:val="300"/>
            </w:trPr>
          </w:trPrChange>
        </w:trPr>
        <w:tc>
          <w:tcPr>
            <w:tcW w:w="985" w:type="dxa"/>
            <w:hideMark/>
            <w:tcPrChange w:id="1115" w:author="Hoan Ng" w:date="2017-03-20T22:19:00Z">
              <w:tcPr>
                <w:tcW w:w="8140" w:type="dxa"/>
                <w:gridSpan w:val="2"/>
                <w:hideMark/>
              </w:tcPr>
            </w:tcPrChange>
          </w:tcPr>
          <w:p w14:paraId="15994388" w14:textId="77777777" w:rsidR="005F3BAC" w:rsidRPr="006176AC" w:rsidRDefault="005F3BAC" w:rsidP="00F30356">
            <w:pPr>
              <w:jc w:val="both"/>
              <w:rPr>
                <w:ins w:id="1116" w:author="Hoan Ng" w:date="2017-03-20T22:18:00Z"/>
                <w:rFonts w:ascii="Times New Roman" w:hAnsi="Times New Roman" w:cs="Times New Roman"/>
                <w:b/>
                <w:bCs/>
                <w:sz w:val="24"/>
                <w:szCs w:val="24"/>
                <w:rPrChange w:id="1117" w:author="Trinh Thanh" w:date="2018-04-17T20:54:00Z">
                  <w:rPr>
                    <w:ins w:id="1118" w:author="Hoan Ng" w:date="2017-03-20T22:18:00Z"/>
                    <w:b/>
                    <w:bCs/>
                  </w:rPr>
                </w:rPrChange>
              </w:rPr>
              <w:pPrChange w:id="1119" w:author="Trinh Thanh" w:date="2018-04-17T21:06:00Z">
                <w:pPr/>
              </w:pPrChange>
            </w:pPr>
            <w:ins w:id="1120" w:author="Hoan Ng" w:date="2017-03-20T22:18:00Z">
              <w:r w:rsidRPr="006176AC">
                <w:rPr>
                  <w:rFonts w:ascii="Times New Roman" w:hAnsi="Times New Roman" w:cs="Times New Roman"/>
                  <w:b/>
                  <w:bCs/>
                  <w:sz w:val="24"/>
                  <w:szCs w:val="24"/>
                  <w:rPrChange w:id="1121" w:author="Trinh Thanh" w:date="2018-04-17T20:54:00Z">
                    <w:rPr>
                      <w:b/>
                      <w:bCs/>
                    </w:rPr>
                  </w:rPrChange>
                </w:rPr>
                <w:t> </w:t>
              </w:r>
            </w:ins>
          </w:p>
        </w:tc>
        <w:tc>
          <w:tcPr>
            <w:tcW w:w="4702" w:type="dxa"/>
            <w:hideMark/>
            <w:tcPrChange w:id="1122" w:author="Hoan Ng" w:date="2017-03-20T22:19:00Z">
              <w:tcPr>
                <w:tcW w:w="3340" w:type="dxa"/>
                <w:gridSpan w:val="2"/>
                <w:hideMark/>
              </w:tcPr>
            </w:tcPrChange>
          </w:tcPr>
          <w:p w14:paraId="33C073FA" w14:textId="77777777" w:rsidR="005F3BAC" w:rsidRPr="006176AC" w:rsidRDefault="005F3BAC" w:rsidP="00F30356">
            <w:pPr>
              <w:jc w:val="both"/>
              <w:rPr>
                <w:ins w:id="1123" w:author="Hoan Ng" w:date="2017-03-20T22:18:00Z"/>
                <w:rFonts w:ascii="Times New Roman" w:hAnsi="Times New Roman" w:cs="Times New Roman"/>
                <w:b/>
                <w:bCs/>
                <w:sz w:val="24"/>
                <w:szCs w:val="24"/>
                <w:rPrChange w:id="1124" w:author="Trinh Thanh" w:date="2018-04-17T20:54:00Z">
                  <w:rPr>
                    <w:ins w:id="1125" w:author="Hoan Ng" w:date="2017-03-20T22:18:00Z"/>
                    <w:b/>
                    <w:bCs/>
                  </w:rPr>
                </w:rPrChange>
              </w:rPr>
              <w:pPrChange w:id="1126" w:author="Trinh Thanh" w:date="2018-04-17T21:06:00Z">
                <w:pPr/>
              </w:pPrChange>
            </w:pPr>
            <w:ins w:id="1127" w:author="Hoan Ng" w:date="2017-03-20T22:18:00Z">
              <w:r w:rsidRPr="006176AC">
                <w:rPr>
                  <w:rFonts w:ascii="Times New Roman" w:hAnsi="Times New Roman" w:cs="Times New Roman"/>
                  <w:b/>
                  <w:bCs/>
                  <w:sz w:val="24"/>
                  <w:szCs w:val="24"/>
                  <w:rPrChange w:id="1128" w:author="Trinh Thanh" w:date="2018-04-17T20:54:00Z">
                    <w:rPr>
                      <w:b/>
                      <w:bCs/>
                    </w:rPr>
                  </w:rPrChange>
                </w:rPr>
                <w:t>Module 1</w:t>
              </w:r>
            </w:ins>
          </w:p>
        </w:tc>
        <w:tc>
          <w:tcPr>
            <w:tcW w:w="1027" w:type="dxa"/>
            <w:hideMark/>
            <w:tcPrChange w:id="1129" w:author="Hoan Ng" w:date="2017-03-20T22:19:00Z">
              <w:tcPr>
                <w:tcW w:w="960" w:type="dxa"/>
                <w:gridSpan w:val="2"/>
                <w:hideMark/>
              </w:tcPr>
            </w:tcPrChange>
          </w:tcPr>
          <w:p w14:paraId="792E00CE" w14:textId="77777777" w:rsidR="005F3BAC" w:rsidRPr="006176AC" w:rsidRDefault="005F3BAC" w:rsidP="00F30356">
            <w:pPr>
              <w:jc w:val="both"/>
              <w:rPr>
                <w:ins w:id="1130" w:author="Hoan Ng" w:date="2017-03-20T22:18:00Z"/>
                <w:rFonts w:ascii="Times New Roman" w:hAnsi="Times New Roman" w:cs="Times New Roman"/>
                <w:b/>
                <w:bCs/>
                <w:sz w:val="24"/>
                <w:szCs w:val="24"/>
                <w:rPrChange w:id="1131" w:author="Trinh Thanh" w:date="2018-04-17T20:54:00Z">
                  <w:rPr>
                    <w:ins w:id="1132" w:author="Hoan Ng" w:date="2017-03-20T22:18:00Z"/>
                    <w:b/>
                    <w:bCs/>
                  </w:rPr>
                </w:rPrChange>
              </w:rPr>
              <w:pPrChange w:id="1133" w:author="Trinh Thanh" w:date="2018-04-17T21:06:00Z">
                <w:pPr/>
              </w:pPrChange>
            </w:pPr>
            <w:ins w:id="1134" w:author="Hoan Ng" w:date="2017-03-20T22:18:00Z">
              <w:r w:rsidRPr="006176AC">
                <w:rPr>
                  <w:rFonts w:ascii="Times New Roman" w:hAnsi="Times New Roman" w:cs="Times New Roman"/>
                  <w:b/>
                  <w:bCs/>
                  <w:sz w:val="24"/>
                  <w:szCs w:val="24"/>
                  <w:rPrChange w:id="1135" w:author="Trinh Thanh" w:date="2018-04-17T20:54:00Z">
                    <w:rPr>
                      <w:b/>
                      <w:bCs/>
                    </w:rPr>
                  </w:rPrChange>
                </w:rPr>
                <w:t> </w:t>
              </w:r>
            </w:ins>
          </w:p>
        </w:tc>
        <w:tc>
          <w:tcPr>
            <w:tcW w:w="868" w:type="dxa"/>
            <w:hideMark/>
            <w:tcPrChange w:id="1136" w:author="Hoan Ng" w:date="2017-03-20T22:19:00Z">
              <w:tcPr>
                <w:tcW w:w="960" w:type="dxa"/>
                <w:gridSpan w:val="2"/>
                <w:hideMark/>
              </w:tcPr>
            </w:tcPrChange>
          </w:tcPr>
          <w:p w14:paraId="74E1C782" w14:textId="77777777" w:rsidR="005F3BAC" w:rsidRPr="006176AC" w:rsidRDefault="005F3BAC" w:rsidP="00F30356">
            <w:pPr>
              <w:jc w:val="both"/>
              <w:rPr>
                <w:ins w:id="1137" w:author="Hoan Ng" w:date="2017-03-20T22:18:00Z"/>
                <w:rFonts w:ascii="Times New Roman" w:hAnsi="Times New Roman" w:cs="Times New Roman"/>
                <w:b/>
                <w:bCs/>
                <w:sz w:val="24"/>
                <w:szCs w:val="24"/>
                <w:rPrChange w:id="1138" w:author="Trinh Thanh" w:date="2018-04-17T20:54:00Z">
                  <w:rPr>
                    <w:ins w:id="1139" w:author="Hoan Ng" w:date="2017-03-20T22:18:00Z"/>
                    <w:b/>
                    <w:bCs/>
                  </w:rPr>
                </w:rPrChange>
              </w:rPr>
              <w:pPrChange w:id="1140" w:author="Trinh Thanh" w:date="2018-04-17T21:06:00Z">
                <w:pPr/>
              </w:pPrChange>
            </w:pPr>
            <w:ins w:id="1141" w:author="Hoan Ng" w:date="2017-03-20T22:18:00Z">
              <w:r w:rsidRPr="006176AC">
                <w:rPr>
                  <w:rFonts w:ascii="Times New Roman" w:hAnsi="Times New Roman" w:cs="Times New Roman"/>
                  <w:b/>
                  <w:bCs/>
                  <w:sz w:val="24"/>
                  <w:szCs w:val="24"/>
                  <w:rPrChange w:id="1142" w:author="Trinh Thanh" w:date="2018-04-17T20:54:00Z">
                    <w:rPr>
                      <w:b/>
                      <w:bCs/>
                    </w:rPr>
                  </w:rPrChange>
                </w:rPr>
                <w:t> </w:t>
              </w:r>
            </w:ins>
          </w:p>
        </w:tc>
        <w:tc>
          <w:tcPr>
            <w:tcW w:w="978" w:type="dxa"/>
            <w:hideMark/>
            <w:tcPrChange w:id="1143" w:author="Hoan Ng" w:date="2017-03-20T22:19:00Z">
              <w:tcPr>
                <w:tcW w:w="960" w:type="dxa"/>
                <w:hideMark/>
              </w:tcPr>
            </w:tcPrChange>
          </w:tcPr>
          <w:p w14:paraId="14AFBCFE" w14:textId="77777777" w:rsidR="005F3BAC" w:rsidRPr="006176AC" w:rsidRDefault="005F3BAC" w:rsidP="00F30356">
            <w:pPr>
              <w:jc w:val="both"/>
              <w:rPr>
                <w:ins w:id="1144" w:author="Hoan Ng" w:date="2017-03-20T22:18:00Z"/>
                <w:rFonts w:ascii="Times New Roman" w:hAnsi="Times New Roman" w:cs="Times New Roman"/>
                <w:b/>
                <w:bCs/>
                <w:sz w:val="24"/>
                <w:szCs w:val="24"/>
                <w:rPrChange w:id="1145" w:author="Trinh Thanh" w:date="2018-04-17T20:54:00Z">
                  <w:rPr>
                    <w:ins w:id="1146" w:author="Hoan Ng" w:date="2017-03-20T22:18:00Z"/>
                    <w:b/>
                    <w:bCs/>
                  </w:rPr>
                </w:rPrChange>
              </w:rPr>
              <w:pPrChange w:id="1147" w:author="Trinh Thanh" w:date="2018-04-17T21:06:00Z">
                <w:pPr/>
              </w:pPrChange>
            </w:pPr>
            <w:ins w:id="1148" w:author="Hoan Ng" w:date="2017-03-20T22:18:00Z">
              <w:r w:rsidRPr="006176AC">
                <w:rPr>
                  <w:rFonts w:ascii="Times New Roman" w:hAnsi="Times New Roman" w:cs="Times New Roman"/>
                  <w:b/>
                  <w:bCs/>
                  <w:sz w:val="24"/>
                  <w:szCs w:val="24"/>
                  <w:rPrChange w:id="1149" w:author="Trinh Thanh" w:date="2018-04-17T20:54:00Z">
                    <w:rPr>
                      <w:b/>
                      <w:bCs/>
                    </w:rPr>
                  </w:rPrChange>
                </w:rPr>
                <w:t> </w:t>
              </w:r>
            </w:ins>
          </w:p>
        </w:tc>
        <w:tc>
          <w:tcPr>
            <w:tcW w:w="790" w:type="dxa"/>
            <w:hideMark/>
            <w:tcPrChange w:id="1150" w:author="Hoan Ng" w:date="2017-03-20T22:19:00Z">
              <w:tcPr>
                <w:tcW w:w="960" w:type="dxa"/>
                <w:gridSpan w:val="2"/>
                <w:hideMark/>
              </w:tcPr>
            </w:tcPrChange>
          </w:tcPr>
          <w:p w14:paraId="34F20C01" w14:textId="77777777" w:rsidR="005F3BAC" w:rsidRPr="006176AC" w:rsidRDefault="005F3BAC" w:rsidP="00F30356">
            <w:pPr>
              <w:jc w:val="both"/>
              <w:rPr>
                <w:ins w:id="1151" w:author="Hoan Ng" w:date="2017-03-20T22:18:00Z"/>
                <w:rFonts w:ascii="Times New Roman" w:hAnsi="Times New Roman" w:cs="Times New Roman"/>
                <w:b/>
                <w:bCs/>
                <w:sz w:val="24"/>
                <w:szCs w:val="24"/>
                <w:rPrChange w:id="1152" w:author="Trinh Thanh" w:date="2018-04-17T20:54:00Z">
                  <w:rPr>
                    <w:ins w:id="1153" w:author="Hoan Ng" w:date="2017-03-20T22:18:00Z"/>
                    <w:b/>
                    <w:bCs/>
                  </w:rPr>
                </w:rPrChange>
              </w:rPr>
              <w:pPrChange w:id="1154" w:author="Trinh Thanh" w:date="2018-04-17T21:06:00Z">
                <w:pPr/>
              </w:pPrChange>
            </w:pPr>
            <w:ins w:id="1155" w:author="Hoan Ng" w:date="2017-03-20T22:18:00Z">
              <w:r w:rsidRPr="006176AC">
                <w:rPr>
                  <w:rFonts w:ascii="Times New Roman" w:hAnsi="Times New Roman" w:cs="Times New Roman"/>
                  <w:b/>
                  <w:bCs/>
                  <w:sz w:val="24"/>
                  <w:szCs w:val="24"/>
                  <w:rPrChange w:id="1156" w:author="Trinh Thanh" w:date="2018-04-17T20:54:00Z">
                    <w:rPr>
                      <w:b/>
                      <w:bCs/>
                    </w:rPr>
                  </w:rPrChange>
                </w:rPr>
                <w:t> </w:t>
              </w:r>
            </w:ins>
          </w:p>
        </w:tc>
      </w:tr>
      <w:tr w:rsidR="005F3BAC" w:rsidRPr="006176AC" w14:paraId="6F2EAA27" w14:textId="77777777" w:rsidTr="005F3BAC">
        <w:tblPrEx>
          <w:tblW w:w="0" w:type="auto"/>
          <w:tblPrExChange w:id="1157" w:author="Hoan Ng" w:date="2017-03-20T22:19:00Z">
            <w:tblPrEx>
              <w:tblW w:w="0" w:type="auto"/>
            </w:tblPrEx>
          </w:tblPrExChange>
        </w:tblPrEx>
        <w:trPr>
          <w:trHeight w:val="300"/>
          <w:ins w:id="1158" w:author="Hoan Ng" w:date="2017-03-20T22:18:00Z"/>
          <w:trPrChange w:id="1159" w:author="Hoan Ng" w:date="2017-03-20T22:19:00Z">
            <w:trPr>
              <w:trHeight w:val="300"/>
            </w:trPr>
          </w:trPrChange>
        </w:trPr>
        <w:tc>
          <w:tcPr>
            <w:tcW w:w="985" w:type="dxa"/>
            <w:hideMark/>
            <w:tcPrChange w:id="1160" w:author="Hoan Ng" w:date="2017-03-20T22:19:00Z">
              <w:tcPr>
                <w:tcW w:w="8140" w:type="dxa"/>
                <w:gridSpan w:val="2"/>
                <w:hideMark/>
              </w:tcPr>
            </w:tcPrChange>
          </w:tcPr>
          <w:p w14:paraId="1402FC18" w14:textId="77777777" w:rsidR="005F3BAC" w:rsidRPr="006176AC" w:rsidRDefault="005F3BAC" w:rsidP="00F30356">
            <w:pPr>
              <w:jc w:val="both"/>
              <w:rPr>
                <w:ins w:id="1161" w:author="Hoan Ng" w:date="2017-03-20T22:18:00Z"/>
                <w:rFonts w:ascii="Times New Roman" w:hAnsi="Times New Roman" w:cs="Times New Roman"/>
                <w:b/>
                <w:bCs/>
                <w:sz w:val="24"/>
                <w:szCs w:val="24"/>
                <w:rPrChange w:id="1162" w:author="Trinh Thanh" w:date="2018-04-17T20:54:00Z">
                  <w:rPr>
                    <w:ins w:id="1163" w:author="Hoan Ng" w:date="2017-03-20T22:18:00Z"/>
                    <w:b/>
                    <w:bCs/>
                  </w:rPr>
                </w:rPrChange>
              </w:rPr>
              <w:pPrChange w:id="1164" w:author="Trinh Thanh" w:date="2018-04-17T21:06:00Z">
                <w:pPr/>
              </w:pPrChange>
            </w:pPr>
            <w:ins w:id="1165" w:author="Hoan Ng" w:date="2017-03-20T22:18:00Z">
              <w:r w:rsidRPr="006176AC">
                <w:rPr>
                  <w:rFonts w:ascii="Times New Roman" w:hAnsi="Times New Roman" w:cs="Times New Roman"/>
                  <w:b/>
                  <w:bCs/>
                  <w:sz w:val="24"/>
                  <w:szCs w:val="24"/>
                  <w:rPrChange w:id="1166" w:author="Trinh Thanh" w:date="2018-04-17T20:54:00Z">
                    <w:rPr>
                      <w:b/>
                      <w:bCs/>
                    </w:rPr>
                  </w:rPrChange>
                </w:rPr>
                <w:t> </w:t>
              </w:r>
            </w:ins>
          </w:p>
        </w:tc>
        <w:tc>
          <w:tcPr>
            <w:tcW w:w="4702" w:type="dxa"/>
            <w:hideMark/>
            <w:tcPrChange w:id="1167" w:author="Hoan Ng" w:date="2017-03-20T22:19:00Z">
              <w:tcPr>
                <w:tcW w:w="3340" w:type="dxa"/>
                <w:gridSpan w:val="2"/>
                <w:hideMark/>
              </w:tcPr>
            </w:tcPrChange>
          </w:tcPr>
          <w:p w14:paraId="518DE036" w14:textId="77777777" w:rsidR="005F3BAC" w:rsidRPr="006176AC" w:rsidRDefault="005F3BAC" w:rsidP="00F30356">
            <w:pPr>
              <w:jc w:val="both"/>
              <w:rPr>
                <w:ins w:id="1168" w:author="Hoan Ng" w:date="2017-03-20T22:18:00Z"/>
                <w:rFonts w:ascii="Times New Roman" w:hAnsi="Times New Roman" w:cs="Times New Roman"/>
                <w:b/>
                <w:bCs/>
                <w:sz w:val="24"/>
                <w:szCs w:val="24"/>
                <w:rPrChange w:id="1169" w:author="Trinh Thanh" w:date="2018-04-17T20:54:00Z">
                  <w:rPr>
                    <w:ins w:id="1170" w:author="Hoan Ng" w:date="2017-03-20T22:18:00Z"/>
                    <w:b/>
                    <w:bCs/>
                  </w:rPr>
                </w:rPrChange>
              </w:rPr>
              <w:pPrChange w:id="1171" w:author="Trinh Thanh" w:date="2018-04-17T21:06:00Z">
                <w:pPr/>
              </w:pPrChange>
            </w:pPr>
            <w:ins w:id="1172" w:author="Hoan Ng" w:date="2017-03-20T22:18:00Z">
              <w:r w:rsidRPr="006176AC">
                <w:rPr>
                  <w:rFonts w:ascii="Times New Roman" w:hAnsi="Times New Roman" w:cs="Times New Roman"/>
                  <w:b/>
                  <w:bCs/>
                  <w:sz w:val="24"/>
                  <w:szCs w:val="24"/>
                  <w:rPrChange w:id="1173" w:author="Trinh Thanh" w:date="2018-04-17T20:54:00Z">
                    <w:rPr>
                      <w:b/>
                      <w:bCs/>
                    </w:rPr>
                  </w:rPrChange>
                </w:rPr>
                <w:t>Module 2</w:t>
              </w:r>
            </w:ins>
          </w:p>
        </w:tc>
        <w:tc>
          <w:tcPr>
            <w:tcW w:w="1027" w:type="dxa"/>
            <w:hideMark/>
            <w:tcPrChange w:id="1174" w:author="Hoan Ng" w:date="2017-03-20T22:19:00Z">
              <w:tcPr>
                <w:tcW w:w="960" w:type="dxa"/>
                <w:gridSpan w:val="2"/>
                <w:hideMark/>
              </w:tcPr>
            </w:tcPrChange>
          </w:tcPr>
          <w:p w14:paraId="4ADF59FF" w14:textId="77777777" w:rsidR="005F3BAC" w:rsidRPr="006176AC" w:rsidRDefault="005F3BAC" w:rsidP="00F30356">
            <w:pPr>
              <w:jc w:val="both"/>
              <w:rPr>
                <w:ins w:id="1175" w:author="Hoan Ng" w:date="2017-03-20T22:18:00Z"/>
                <w:rFonts w:ascii="Times New Roman" w:hAnsi="Times New Roman" w:cs="Times New Roman"/>
                <w:b/>
                <w:bCs/>
                <w:sz w:val="24"/>
                <w:szCs w:val="24"/>
                <w:rPrChange w:id="1176" w:author="Trinh Thanh" w:date="2018-04-17T20:54:00Z">
                  <w:rPr>
                    <w:ins w:id="1177" w:author="Hoan Ng" w:date="2017-03-20T22:18:00Z"/>
                    <w:b/>
                    <w:bCs/>
                  </w:rPr>
                </w:rPrChange>
              </w:rPr>
              <w:pPrChange w:id="1178" w:author="Trinh Thanh" w:date="2018-04-17T21:06:00Z">
                <w:pPr/>
              </w:pPrChange>
            </w:pPr>
            <w:ins w:id="1179" w:author="Hoan Ng" w:date="2017-03-20T22:18:00Z">
              <w:r w:rsidRPr="006176AC">
                <w:rPr>
                  <w:rFonts w:ascii="Times New Roman" w:hAnsi="Times New Roman" w:cs="Times New Roman"/>
                  <w:b/>
                  <w:bCs/>
                  <w:sz w:val="24"/>
                  <w:szCs w:val="24"/>
                  <w:rPrChange w:id="1180" w:author="Trinh Thanh" w:date="2018-04-17T20:54:00Z">
                    <w:rPr>
                      <w:b/>
                      <w:bCs/>
                    </w:rPr>
                  </w:rPrChange>
                </w:rPr>
                <w:t> </w:t>
              </w:r>
            </w:ins>
          </w:p>
        </w:tc>
        <w:tc>
          <w:tcPr>
            <w:tcW w:w="868" w:type="dxa"/>
            <w:hideMark/>
            <w:tcPrChange w:id="1181" w:author="Hoan Ng" w:date="2017-03-20T22:19:00Z">
              <w:tcPr>
                <w:tcW w:w="960" w:type="dxa"/>
                <w:gridSpan w:val="2"/>
                <w:hideMark/>
              </w:tcPr>
            </w:tcPrChange>
          </w:tcPr>
          <w:p w14:paraId="758C786E" w14:textId="77777777" w:rsidR="005F3BAC" w:rsidRPr="006176AC" w:rsidRDefault="005F3BAC" w:rsidP="00F30356">
            <w:pPr>
              <w:jc w:val="both"/>
              <w:rPr>
                <w:ins w:id="1182" w:author="Hoan Ng" w:date="2017-03-20T22:18:00Z"/>
                <w:rFonts w:ascii="Times New Roman" w:hAnsi="Times New Roman" w:cs="Times New Roman"/>
                <w:b/>
                <w:bCs/>
                <w:sz w:val="24"/>
                <w:szCs w:val="24"/>
                <w:rPrChange w:id="1183" w:author="Trinh Thanh" w:date="2018-04-17T20:54:00Z">
                  <w:rPr>
                    <w:ins w:id="1184" w:author="Hoan Ng" w:date="2017-03-20T22:18:00Z"/>
                    <w:b/>
                    <w:bCs/>
                  </w:rPr>
                </w:rPrChange>
              </w:rPr>
              <w:pPrChange w:id="1185" w:author="Trinh Thanh" w:date="2018-04-17T21:06:00Z">
                <w:pPr/>
              </w:pPrChange>
            </w:pPr>
            <w:ins w:id="1186" w:author="Hoan Ng" w:date="2017-03-20T22:18:00Z">
              <w:r w:rsidRPr="006176AC">
                <w:rPr>
                  <w:rFonts w:ascii="Times New Roman" w:hAnsi="Times New Roman" w:cs="Times New Roman"/>
                  <w:b/>
                  <w:bCs/>
                  <w:sz w:val="24"/>
                  <w:szCs w:val="24"/>
                  <w:rPrChange w:id="1187" w:author="Trinh Thanh" w:date="2018-04-17T20:54:00Z">
                    <w:rPr>
                      <w:b/>
                      <w:bCs/>
                    </w:rPr>
                  </w:rPrChange>
                </w:rPr>
                <w:t> </w:t>
              </w:r>
            </w:ins>
          </w:p>
        </w:tc>
        <w:tc>
          <w:tcPr>
            <w:tcW w:w="978" w:type="dxa"/>
            <w:hideMark/>
            <w:tcPrChange w:id="1188" w:author="Hoan Ng" w:date="2017-03-20T22:19:00Z">
              <w:tcPr>
                <w:tcW w:w="960" w:type="dxa"/>
                <w:hideMark/>
              </w:tcPr>
            </w:tcPrChange>
          </w:tcPr>
          <w:p w14:paraId="28F50A46" w14:textId="77777777" w:rsidR="005F3BAC" w:rsidRPr="006176AC" w:rsidRDefault="005F3BAC" w:rsidP="00F30356">
            <w:pPr>
              <w:jc w:val="both"/>
              <w:rPr>
                <w:ins w:id="1189" w:author="Hoan Ng" w:date="2017-03-20T22:18:00Z"/>
                <w:rFonts w:ascii="Times New Roman" w:hAnsi="Times New Roman" w:cs="Times New Roman"/>
                <w:b/>
                <w:bCs/>
                <w:sz w:val="24"/>
                <w:szCs w:val="24"/>
                <w:rPrChange w:id="1190" w:author="Trinh Thanh" w:date="2018-04-17T20:54:00Z">
                  <w:rPr>
                    <w:ins w:id="1191" w:author="Hoan Ng" w:date="2017-03-20T22:18:00Z"/>
                    <w:b/>
                    <w:bCs/>
                  </w:rPr>
                </w:rPrChange>
              </w:rPr>
              <w:pPrChange w:id="1192" w:author="Trinh Thanh" w:date="2018-04-17T21:06:00Z">
                <w:pPr/>
              </w:pPrChange>
            </w:pPr>
            <w:ins w:id="1193" w:author="Hoan Ng" w:date="2017-03-20T22:18:00Z">
              <w:r w:rsidRPr="006176AC">
                <w:rPr>
                  <w:rFonts w:ascii="Times New Roman" w:hAnsi="Times New Roman" w:cs="Times New Roman"/>
                  <w:b/>
                  <w:bCs/>
                  <w:sz w:val="24"/>
                  <w:szCs w:val="24"/>
                  <w:rPrChange w:id="1194" w:author="Trinh Thanh" w:date="2018-04-17T20:54:00Z">
                    <w:rPr>
                      <w:b/>
                      <w:bCs/>
                    </w:rPr>
                  </w:rPrChange>
                </w:rPr>
                <w:t> </w:t>
              </w:r>
            </w:ins>
          </w:p>
        </w:tc>
        <w:tc>
          <w:tcPr>
            <w:tcW w:w="790" w:type="dxa"/>
            <w:hideMark/>
            <w:tcPrChange w:id="1195" w:author="Hoan Ng" w:date="2017-03-20T22:19:00Z">
              <w:tcPr>
                <w:tcW w:w="960" w:type="dxa"/>
                <w:gridSpan w:val="2"/>
                <w:hideMark/>
              </w:tcPr>
            </w:tcPrChange>
          </w:tcPr>
          <w:p w14:paraId="5B97F213" w14:textId="77777777" w:rsidR="005F3BAC" w:rsidRPr="006176AC" w:rsidRDefault="005F3BAC" w:rsidP="00F30356">
            <w:pPr>
              <w:jc w:val="both"/>
              <w:rPr>
                <w:ins w:id="1196" w:author="Hoan Ng" w:date="2017-03-20T22:18:00Z"/>
                <w:rFonts w:ascii="Times New Roman" w:hAnsi="Times New Roman" w:cs="Times New Roman"/>
                <w:b/>
                <w:bCs/>
                <w:sz w:val="24"/>
                <w:szCs w:val="24"/>
                <w:rPrChange w:id="1197" w:author="Trinh Thanh" w:date="2018-04-17T20:54:00Z">
                  <w:rPr>
                    <w:ins w:id="1198" w:author="Hoan Ng" w:date="2017-03-20T22:18:00Z"/>
                    <w:b/>
                    <w:bCs/>
                  </w:rPr>
                </w:rPrChange>
              </w:rPr>
              <w:pPrChange w:id="1199" w:author="Trinh Thanh" w:date="2018-04-17T21:06:00Z">
                <w:pPr/>
              </w:pPrChange>
            </w:pPr>
            <w:ins w:id="1200" w:author="Hoan Ng" w:date="2017-03-20T22:18:00Z">
              <w:r w:rsidRPr="006176AC">
                <w:rPr>
                  <w:rFonts w:ascii="Times New Roman" w:hAnsi="Times New Roman" w:cs="Times New Roman"/>
                  <w:b/>
                  <w:bCs/>
                  <w:sz w:val="24"/>
                  <w:szCs w:val="24"/>
                  <w:rPrChange w:id="1201" w:author="Trinh Thanh" w:date="2018-04-17T20:54:00Z">
                    <w:rPr>
                      <w:b/>
                      <w:bCs/>
                    </w:rPr>
                  </w:rPrChange>
                </w:rPr>
                <w:t> </w:t>
              </w:r>
            </w:ins>
          </w:p>
        </w:tc>
      </w:tr>
      <w:tr w:rsidR="005F3BAC" w:rsidRPr="006176AC" w14:paraId="73218E5F" w14:textId="77777777" w:rsidTr="005F3BAC">
        <w:tblPrEx>
          <w:tblW w:w="0" w:type="auto"/>
          <w:tblPrExChange w:id="1202" w:author="Hoan Ng" w:date="2017-03-20T22:19:00Z">
            <w:tblPrEx>
              <w:tblW w:w="0" w:type="auto"/>
            </w:tblPrEx>
          </w:tblPrExChange>
        </w:tblPrEx>
        <w:trPr>
          <w:trHeight w:val="300"/>
          <w:ins w:id="1203" w:author="Hoan Ng" w:date="2017-03-20T22:18:00Z"/>
          <w:trPrChange w:id="1204" w:author="Hoan Ng" w:date="2017-03-20T22:19:00Z">
            <w:trPr>
              <w:trHeight w:val="300"/>
            </w:trPr>
          </w:trPrChange>
        </w:trPr>
        <w:tc>
          <w:tcPr>
            <w:tcW w:w="985" w:type="dxa"/>
            <w:hideMark/>
            <w:tcPrChange w:id="1205" w:author="Hoan Ng" w:date="2017-03-20T22:19:00Z">
              <w:tcPr>
                <w:tcW w:w="8140" w:type="dxa"/>
                <w:gridSpan w:val="2"/>
                <w:hideMark/>
              </w:tcPr>
            </w:tcPrChange>
          </w:tcPr>
          <w:p w14:paraId="6C427F8B" w14:textId="77777777" w:rsidR="005F3BAC" w:rsidRPr="006176AC" w:rsidRDefault="005F3BAC" w:rsidP="00F30356">
            <w:pPr>
              <w:jc w:val="both"/>
              <w:rPr>
                <w:ins w:id="1206" w:author="Hoan Ng" w:date="2017-03-20T22:18:00Z"/>
                <w:rFonts w:ascii="Times New Roman" w:hAnsi="Times New Roman" w:cs="Times New Roman"/>
                <w:b/>
                <w:bCs/>
                <w:sz w:val="24"/>
                <w:szCs w:val="24"/>
                <w:rPrChange w:id="1207" w:author="Trinh Thanh" w:date="2018-04-17T20:54:00Z">
                  <w:rPr>
                    <w:ins w:id="1208" w:author="Hoan Ng" w:date="2017-03-20T22:18:00Z"/>
                    <w:b/>
                    <w:bCs/>
                  </w:rPr>
                </w:rPrChange>
              </w:rPr>
              <w:pPrChange w:id="1209" w:author="Trinh Thanh" w:date="2018-04-17T21:06:00Z">
                <w:pPr/>
              </w:pPrChange>
            </w:pPr>
            <w:ins w:id="1210" w:author="Hoan Ng" w:date="2017-03-20T22:18:00Z">
              <w:r w:rsidRPr="006176AC">
                <w:rPr>
                  <w:rFonts w:ascii="Times New Roman" w:hAnsi="Times New Roman" w:cs="Times New Roman"/>
                  <w:b/>
                  <w:bCs/>
                  <w:sz w:val="24"/>
                  <w:szCs w:val="24"/>
                  <w:rPrChange w:id="1211" w:author="Trinh Thanh" w:date="2018-04-17T20:54:00Z">
                    <w:rPr>
                      <w:b/>
                      <w:bCs/>
                    </w:rPr>
                  </w:rPrChange>
                </w:rPr>
                <w:t> </w:t>
              </w:r>
            </w:ins>
          </w:p>
        </w:tc>
        <w:tc>
          <w:tcPr>
            <w:tcW w:w="4702" w:type="dxa"/>
            <w:hideMark/>
            <w:tcPrChange w:id="1212" w:author="Hoan Ng" w:date="2017-03-20T22:19:00Z">
              <w:tcPr>
                <w:tcW w:w="3340" w:type="dxa"/>
                <w:gridSpan w:val="2"/>
                <w:hideMark/>
              </w:tcPr>
            </w:tcPrChange>
          </w:tcPr>
          <w:p w14:paraId="4E23EE8E" w14:textId="77777777" w:rsidR="005F3BAC" w:rsidRPr="006176AC" w:rsidRDefault="005F3BAC" w:rsidP="00F30356">
            <w:pPr>
              <w:jc w:val="both"/>
              <w:rPr>
                <w:ins w:id="1213" w:author="Hoan Ng" w:date="2017-03-20T22:18:00Z"/>
                <w:rFonts w:ascii="Times New Roman" w:hAnsi="Times New Roman" w:cs="Times New Roman"/>
                <w:b/>
                <w:bCs/>
                <w:sz w:val="24"/>
                <w:szCs w:val="24"/>
                <w:rPrChange w:id="1214" w:author="Trinh Thanh" w:date="2018-04-17T20:54:00Z">
                  <w:rPr>
                    <w:ins w:id="1215" w:author="Hoan Ng" w:date="2017-03-20T22:18:00Z"/>
                    <w:b/>
                    <w:bCs/>
                  </w:rPr>
                </w:rPrChange>
              </w:rPr>
              <w:pPrChange w:id="1216" w:author="Trinh Thanh" w:date="2018-04-17T21:06:00Z">
                <w:pPr/>
              </w:pPrChange>
            </w:pPr>
            <w:ins w:id="1217" w:author="Hoan Ng" w:date="2017-03-20T22:18:00Z">
              <w:r w:rsidRPr="006176AC">
                <w:rPr>
                  <w:rFonts w:ascii="Times New Roman" w:hAnsi="Times New Roman" w:cs="Times New Roman"/>
                  <w:b/>
                  <w:bCs/>
                  <w:sz w:val="24"/>
                  <w:szCs w:val="24"/>
                  <w:rPrChange w:id="1218" w:author="Trinh Thanh" w:date="2018-04-17T20:54:00Z">
                    <w:rPr>
                      <w:b/>
                      <w:bCs/>
                    </w:rPr>
                  </w:rPrChange>
                </w:rPr>
                <w:t>Module 3</w:t>
              </w:r>
            </w:ins>
          </w:p>
        </w:tc>
        <w:tc>
          <w:tcPr>
            <w:tcW w:w="1027" w:type="dxa"/>
            <w:hideMark/>
            <w:tcPrChange w:id="1219" w:author="Hoan Ng" w:date="2017-03-20T22:19:00Z">
              <w:tcPr>
                <w:tcW w:w="960" w:type="dxa"/>
                <w:gridSpan w:val="2"/>
                <w:hideMark/>
              </w:tcPr>
            </w:tcPrChange>
          </w:tcPr>
          <w:p w14:paraId="5383AF8D" w14:textId="77777777" w:rsidR="005F3BAC" w:rsidRPr="006176AC" w:rsidRDefault="005F3BAC" w:rsidP="00F30356">
            <w:pPr>
              <w:jc w:val="both"/>
              <w:rPr>
                <w:ins w:id="1220" w:author="Hoan Ng" w:date="2017-03-20T22:18:00Z"/>
                <w:rFonts w:ascii="Times New Roman" w:hAnsi="Times New Roman" w:cs="Times New Roman"/>
                <w:b/>
                <w:bCs/>
                <w:sz w:val="24"/>
                <w:szCs w:val="24"/>
                <w:rPrChange w:id="1221" w:author="Trinh Thanh" w:date="2018-04-17T20:54:00Z">
                  <w:rPr>
                    <w:ins w:id="1222" w:author="Hoan Ng" w:date="2017-03-20T22:18:00Z"/>
                    <w:b/>
                    <w:bCs/>
                  </w:rPr>
                </w:rPrChange>
              </w:rPr>
              <w:pPrChange w:id="1223" w:author="Trinh Thanh" w:date="2018-04-17T21:06:00Z">
                <w:pPr/>
              </w:pPrChange>
            </w:pPr>
            <w:ins w:id="1224" w:author="Hoan Ng" w:date="2017-03-20T22:18:00Z">
              <w:r w:rsidRPr="006176AC">
                <w:rPr>
                  <w:rFonts w:ascii="Times New Roman" w:hAnsi="Times New Roman" w:cs="Times New Roman"/>
                  <w:b/>
                  <w:bCs/>
                  <w:sz w:val="24"/>
                  <w:szCs w:val="24"/>
                  <w:rPrChange w:id="1225" w:author="Trinh Thanh" w:date="2018-04-17T20:54:00Z">
                    <w:rPr>
                      <w:b/>
                      <w:bCs/>
                    </w:rPr>
                  </w:rPrChange>
                </w:rPr>
                <w:t> </w:t>
              </w:r>
            </w:ins>
          </w:p>
        </w:tc>
        <w:tc>
          <w:tcPr>
            <w:tcW w:w="868" w:type="dxa"/>
            <w:hideMark/>
            <w:tcPrChange w:id="1226" w:author="Hoan Ng" w:date="2017-03-20T22:19:00Z">
              <w:tcPr>
                <w:tcW w:w="960" w:type="dxa"/>
                <w:gridSpan w:val="2"/>
                <w:hideMark/>
              </w:tcPr>
            </w:tcPrChange>
          </w:tcPr>
          <w:p w14:paraId="7DF298A0" w14:textId="77777777" w:rsidR="005F3BAC" w:rsidRPr="006176AC" w:rsidRDefault="005F3BAC" w:rsidP="00F30356">
            <w:pPr>
              <w:jc w:val="both"/>
              <w:rPr>
                <w:ins w:id="1227" w:author="Hoan Ng" w:date="2017-03-20T22:18:00Z"/>
                <w:rFonts w:ascii="Times New Roman" w:hAnsi="Times New Roman" w:cs="Times New Roman"/>
                <w:b/>
                <w:bCs/>
                <w:sz w:val="24"/>
                <w:szCs w:val="24"/>
                <w:rPrChange w:id="1228" w:author="Trinh Thanh" w:date="2018-04-17T20:54:00Z">
                  <w:rPr>
                    <w:ins w:id="1229" w:author="Hoan Ng" w:date="2017-03-20T22:18:00Z"/>
                    <w:b/>
                    <w:bCs/>
                  </w:rPr>
                </w:rPrChange>
              </w:rPr>
              <w:pPrChange w:id="1230" w:author="Trinh Thanh" w:date="2018-04-17T21:06:00Z">
                <w:pPr/>
              </w:pPrChange>
            </w:pPr>
            <w:ins w:id="1231" w:author="Hoan Ng" w:date="2017-03-20T22:18:00Z">
              <w:r w:rsidRPr="006176AC">
                <w:rPr>
                  <w:rFonts w:ascii="Times New Roman" w:hAnsi="Times New Roman" w:cs="Times New Roman"/>
                  <w:b/>
                  <w:bCs/>
                  <w:sz w:val="24"/>
                  <w:szCs w:val="24"/>
                  <w:rPrChange w:id="1232" w:author="Trinh Thanh" w:date="2018-04-17T20:54:00Z">
                    <w:rPr>
                      <w:b/>
                      <w:bCs/>
                    </w:rPr>
                  </w:rPrChange>
                </w:rPr>
                <w:t> </w:t>
              </w:r>
            </w:ins>
          </w:p>
        </w:tc>
        <w:tc>
          <w:tcPr>
            <w:tcW w:w="978" w:type="dxa"/>
            <w:hideMark/>
            <w:tcPrChange w:id="1233" w:author="Hoan Ng" w:date="2017-03-20T22:19:00Z">
              <w:tcPr>
                <w:tcW w:w="960" w:type="dxa"/>
                <w:hideMark/>
              </w:tcPr>
            </w:tcPrChange>
          </w:tcPr>
          <w:p w14:paraId="5ED61B3F" w14:textId="77777777" w:rsidR="005F3BAC" w:rsidRPr="006176AC" w:rsidRDefault="005F3BAC" w:rsidP="00F30356">
            <w:pPr>
              <w:jc w:val="both"/>
              <w:rPr>
                <w:ins w:id="1234" w:author="Hoan Ng" w:date="2017-03-20T22:18:00Z"/>
                <w:rFonts w:ascii="Times New Roman" w:hAnsi="Times New Roman" w:cs="Times New Roman"/>
                <w:b/>
                <w:bCs/>
                <w:sz w:val="24"/>
                <w:szCs w:val="24"/>
                <w:rPrChange w:id="1235" w:author="Trinh Thanh" w:date="2018-04-17T20:54:00Z">
                  <w:rPr>
                    <w:ins w:id="1236" w:author="Hoan Ng" w:date="2017-03-20T22:18:00Z"/>
                    <w:b/>
                    <w:bCs/>
                  </w:rPr>
                </w:rPrChange>
              </w:rPr>
              <w:pPrChange w:id="1237" w:author="Trinh Thanh" w:date="2018-04-17T21:06:00Z">
                <w:pPr/>
              </w:pPrChange>
            </w:pPr>
            <w:ins w:id="1238" w:author="Hoan Ng" w:date="2017-03-20T22:18:00Z">
              <w:r w:rsidRPr="006176AC">
                <w:rPr>
                  <w:rFonts w:ascii="Times New Roman" w:hAnsi="Times New Roman" w:cs="Times New Roman"/>
                  <w:b/>
                  <w:bCs/>
                  <w:sz w:val="24"/>
                  <w:szCs w:val="24"/>
                  <w:rPrChange w:id="1239" w:author="Trinh Thanh" w:date="2018-04-17T20:54:00Z">
                    <w:rPr>
                      <w:b/>
                      <w:bCs/>
                    </w:rPr>
                  </w:rPrChange>
                </w:rPr>
                <w:t> </w:t>
              </w:r>
            </w:ins>
          </w:p>
        </w:tc>
        <w:tc>
          <w:tcPr>
            <w:tcW w:w="790" w:type="dxa"/>
            <w:hideMark/>
            <w:tcPrChange w:id="1240" w:author="Hoan Ng" w:date="2017-03-20T22:19:00Z">
              <w:tcPr>
                <w:tcW w:w="960" w:type="dxa"/>
                <w:gridSpan w:val="2"/>
                <w:hideMark/>
              </w:tcPr>
            </w:tcPrChange>
          </w:tcPr>
          <w:p w14:paraId="56E03A18" w14:textId="77777777" w:rsidR="005F3BAC" w:rsidRPr="006176AC" w:rsidRDefault="005F3BAC" w:rsidP="00F30356">
            <w:pPr>
              <w:jc w:val="both"/>
              <w:rPr>
                <w:ins w:id="1241" w:author="Hoan Ng" w:date="2017-03-20T22:18:00Z"/>
                <w:rFonts w:ascii="Times New Roman" w:hAnsi="Times New Roman" w:cs="Times New Roman"/>
                <w:b/>
                <w:bCs/>
                <w:sz w:val="24"/>
                <w:szCs w:val="24"/>
                <w:rPrChange w:id="1242" w:author="Trinh Thanh" w:date="2018-04-17T20:54:00Z">
                  <w:rPr>
                    <w:ins w:id="1243" w:author="Hoan Ng" w:date="2017-03-20T22:18:00Z"/>
                    <w:b/>
                    <w:bCs/>
                  </w:rPr>
                </w:rPrChange>
              </w:rPr>
              <w:pPrChange w:id="1244" w:author="Trinh Thanh" w:date="2018-04-17T21:06:00Z">
                <w:pPr/>
              </w:pPrChange>
            </w:pPr>
            <w:ins w:id="1245" w:author="Hoan Ng" w:date="2017-03-20T22:18:00Z">
              <w:r w:rsidRPr="006176AC">
                <w:rPr>
                  <w:rFonts w:ascii="Times New Roman" w:hAnsi="Times New Roman" w:cs="Times New Roman"/>
                  <w:b/>
                  <w:bCs/>
                  <w:sz w:val="24"/>
                  <w:szCs w:val="24"/>
                  <w:rPrChange w:id="1246" w:author="Trinh Thanh" w:date="2018-04-17T20:54:00Z">
                    <w:rPr>
                      <w:b/>
                      <w:bCs/>
                    </w:rPr>
                  </w:rPrChange>
                </w:rPr>
                <w:t> </w:t>
              </w:r>
            </w:ins>
          </w:p>
        </w:tc>
      </w:tr>
      <w:tr w:rsidR="005F3BAC" w:rsidRPr="006176AC" w14:paraId="71CA57DB" w14:textId="77777777" w:rsidTr="005F3BAC">
        <w:tblPrEx>
          <w:tblW w:w="0" w:type="auto"/>
          <w:tblPrExChange w:id="1247" w:author="Hoan Ng" w:date="2017-03-20T22:19:00Z">
            <w:tblPrEx>
              <w:tblW w:w="0" w:type="auto"/>
            </w:tblPrEx>
          </w:tblPrExChange>
        </w:tblPrEx>
        <w:trPr>
          <w:trHeight w:val="300"/>
          <w:ins w:id="1248" w:author="Hoan Ng" w:date="2017-03-20T22:18:00Z"/>
          <w:trPrChange w:id="1249" w:author="Hoan Ng" w:date="2017-03-20T22:19:00Z">
            <w:trPr>
              <w:trHeight w:val="300"/>
            </w:trPr>
          </w:trPrChange>
        </w:trPr>
        <w:tc>
          <w:tcPr>
            <w:tcW w:w="985" w:type="dxa"/>
            <w:hideMark/>
            <w:tcPrChange w:id="1250" w:author="Hoan Ng" w:date="2017-03-20T22:19:00Z">
              <w:tcPr>
                <w:tcW w:w="8140" w:type="dxa"/>
                <w:gridSpan w:val="2"/>
                <w:hideMark/>
              </w:tcPr>
            </w:tcPrChange>
          </w:tcPr>
          <w:p w14:paraId="695FC2AD" w14:textId="77777777" w:rsidR="005F3BAC" w:rsidRPr="006176AC" w:rsidRDefault="005F3BAC" w:rsidP="00F30356">
            <w:pPr>
              <w:jc w:val="both"/>
              <w:rPr>
                <w:ins w:id="1251" w:author="Hoan Ng" w:date="2017-03-20T22:18:00Z"/>
                <w:rFonts w:ascii="Times New Roman" w:hAnsi="Times New Roman" w:cs="Times New Roman"/>
                <w:b/>
                <w:bCs/>
                <w:sz w:val="24"/>
                <w:szCs w:val="24"/>
                <w:rPrChange w:id="1252" w:author="Trinh Thanh" w:date="2018-04-17T20:54:00Z">
                  <w:rPr>
                    <w:ins w:id="1253" w:author="Hoan Ng" w:date="2017-03-20T22:18:00Z"/>
                    <w:b/>
                    <w:bCs/>
                  </w:rPr>
                </w:rPrChange>
              </w:rPr>
              <w:pPrChange w:id="1254" w:author="Trinh Thanh" w:date="2018-04-17T21:06:00Z">
                <w:pPr/>
              </w:pPrChange>
            </w:pPr>
            <w:ins w:id="1255" w:author="Hoan Ng" w:date="2017-03-20T22:18:00Z">
              <w:r w:rsidRPr="006176AC">
                <w:rPr>
                  <w:rFonts w:ascii="Times New Roman" w:hAnsi="Times New Roman" w:cs="Times New Roman"/>
                  <w:b/>
                  <w:bCs/>
                  <w:sz w:val="24"/>
                  <w:szCs w:val="24"/>
                  <w:rPrChange w:id="1256" w:author="Trinh Thanh" w:date="2018-04-17T20:54:00Z">
                    <w:rPr>
                      <w:b/>
                      <w:bCs/>
                    </w:rPr>
                  </w:rPrChange>
                </w:rPr>
                <w:t> </w:t>
              </w:r>
            </w:ins>
          </w:p>
        </w:tc>
        <w:tc>
          <w:tcPr>
            <w:tcW w:w="4702" w:type="dxa"/>
            <w:hideMark/>
            <w:tcPrChange w:id="1257" w:author="Hoan Ng" w:date="2017-03-20T22:19:00Z">
              <w:tcPr>
                <w:tcW w:w="3340" w:type="dxa"/>
                <w:gridSpan w:val="2"/>
                <w:hideMark/>
              </w:tcPr>
            </w:tcPrChange>
          </w:tcPr>
          <w:p w14:paraId="19BC63E8" w14:textId="77777777" w:rsidR="005F3BAC" w:rsidRPr="006176AC" w:rsidRDefault="005F3BAC" w:rsidP="00F30356">
            <w:pPr>
              <w:jc w:val="both"/>
              <w:rPr>
                <w:ins w:id="1258" w:author="Hoan Ng" w:date="2017-03-20T22:18:00Z"/>
                <w:rFonts w:ascii="Times New Roman" w:hAnsi="Times New Roman" w:cs="Times New Roman"/>
                <w:b/>
                <w:bCs/>
                <w:sz w:val="24"/>
                <w:szCs w:val="24"/>
                <w:rPrChange w:id="1259" w:author="Trinh Thanh" w:date="2018-04-17T20:54:00Z">
                  <w:rPr>
                    <w:ins w:id="1260" w:author="Hoan Ng" w:date="2017-03-20T22:18:00Z"/>
                    <w:b/>
                    <w:bCs/>
                  </w:rPr>
                </w:rPrChange>
              </w:rPr>
              <w:pPrChange w:id="1261" w:author="Trinh Thanh" w:date="2018-04-17T21:06:00Z">
                <w:pPr/>
              </w:pPrChange>
            </w:pPr>
            <w:ins w:id="1262" w:author="Hoan Ng" w:date="2017-03-20T22:18:00Z">
              <w:r w:rsidRPr="006176AC">
                <w:rPr>
                  <w:rFonts w:ascii="Times New Roman" w:hAnsi="Times New Roman" w:cs="Times New Roman"/>
                  <w:b/>
                  <w:bCs/>
                  <w:sz w:val="24"/>
                  <w:szCs w:val="24"/>
                  <w:rPrChange w:id="1263" w:author="Trinh Thanh" w:date="2018-04-17T20:54:00Z">
                    <w:rPr>
                      <w:b/>
                      <w:bCs/>
                    </w:rPr>
                  </w:rPrChange>
                </w:rPr>
                <w:t>Module …</w:t>
              </w:r>
            </w:ins>
          </w:p>
        </w:tc>
        <w:tc>
          <w:tcPr>
            <w:tcW w:w="1027" w:type="dxa"/>
            <w:hideMark/>
            <w:tcPrChange w:id="1264" w:author="Hoan Ng" w:date="2017-03-20T22:19:00Z">
              <w:tcPr>
                <w:tcW w:w="960" w:type="dxa"/>
                <w:gridSpan w:val="2"/>
                <w:hideMark/>
              </w:tcPr>
            </w:tcPrChange>
          </w:tcPr>
          <w:p w14:paraId="6B5174D3" w14:textId="77777777" w:rsidR="005F3BAC" w:rsidRPr="006176AC" w:rsidRDefault="005F3BAC" w:rsidP="00F30356">
            <w:pPr>
              <w:jc w:val="both"/>
              <w:rPr>
                <w:ins w:id="1265" w:author="Hoan Ng" w:date="2017-03-20T22:18:00Z"/>
                <w:rFonts w:ascii="Times New Roman" w:hAnsi="Times New Roman" w:cs="Times New Roman"/>
                <w:b/>
                <w:bCs/>
                <w:sz w:val="24"/>
                <w:szCs w:val="24"/>
                <w:rPrChange w:id="1266" w:author="Trinh Thanh" w:date="2018-04-17T20:54:00Z">
                  <w:rPr>
                    <w:ins w:id="1267" w:author="Hoan Ng" w:date="2017-03-20T22:18:00Z"/>
                    <w:b/>
                    <w:bCs/>
                  </w:rPr>
                </w:rPrChange>
              </w:rPr>
              <w:pPrChange w:id="1268" w:author="Trinh Thanh" w:date="2018-04-17T21:06:00Z">
                <w:pPr/>
              </w:pPrChange>
            </w:pPr>
            <w:ins w:id="1269" w:author="Hoan Ng" w:date="2017-03-20T22:18:00Z">
              <w:r w:rsidRPr="006176AC">
                <w:rPr>
                  <w:rFonts w:ascii="Times New Roman" w:hAnsi="Times New Roman" w:cs="Times New Roman"/>
                  <w:b/>
                  <w:bCs/>
                  <w:sz w:val="24"/>
                  <w:szCs w:val="24"/>
                  <w:rPrChange w:id="1270" w:author="Trinh Thanh" w:date="2018-04-17T20:54:00Z">
                    <w:rPr>
                      <w:b/>
                      <w:bCs/>
                    </w:rPr>
                  </w:rPrChange>
                </w:rPr>
                <w:t> </w:t>
              </w:r>
            </w:ins>
          </w:p>
        </w:tc>
        <w:tc>
          <w:tcPr>
            <w:tcW w:w="868" w:type="dxa"/>
            <w:hideMark/>
            <w:tcPrChange w:id="1271" w:author="Hoan Ng" w:date="2017-03-20T22:19:00Z">
              <w:tcPr>
                <w:tcW w:w="960" w:type="dxa"/>
                <w:gridSpan w:val="2"/>
                <w:hideMark/>
              </w:tcPr>
            </w:tcPrChange>
          </w:tcPr>
          <w:p w14:paraId="2EFBAFAD" w14:textId="77777777" w:rsidR="005F3BAC" w:rsidRPr="006176AC" w:rsidRDefault="005F3BAC" w:rsidP="00F30356">
            <w:pPr>
              <w:jc w:val="both"/>
              <w:rPr>
                <w:ins w:id="1272" w:author="Hoan Ng" w:date="2017-03-20T22:18:00Z"/>
                <w:rFonts w:ascii="Times New Roman" w:hAnsi="Times New Roman" w:cs="Times New Roman"/>
                <w:b/>
                <w:bCs/>
                <w:sz w:val="24"/>
                <w:szCs w:val="24"/>
                <w:rPrChange w:id="1273" w:author="Trinh Thanh" w:date="2018-04-17T20:54:00Z">
                  <w:rPr>
                    <w:ins w:id="1274" w:author="Hoan Ng" w:date="2017-03-20T22:18:00Z"/>
                    <w:b/>
                    <w:bCs/>
                  </w:rPr>
                </w:rPrChange>
              </w:rPr>
              <w:pPrChange w:id="1275" w:author="Trinh Thanh" w:date="2018-04-17T21:06:00Z">
                <w:pPr/>
              </w:pPrChange>
            </w:pPr>
            <w:ins w:id="1276" w:author="Hoan Ng" w:date="2017-03-20T22:18:00Z">
              <w:r w:rsidRPr="006176AC">
                <w:rPr>
                  <w:rFonts w:ascii="Times New Roman" w:hAnsi="Times New Roman" w:cs="Times New Roman"/>
                  <w:b/>
                  <w:bCs/>
                  <w:sz w:val="24"/>
                  <w:szCs w:val="24"/>
                  <w:rPrChange w:id="1277" w:author="Trinh Thanh" w:date="2018-04-17T20:54:00Z">
                    <w:rPr>
                      <w:b/>
                      <w:bCs/>
                    </w:rPr>
                  </w:rPrChange>
                </w:rPr>
                <w:t> </w:t>
              </w:r>
            </w:ins>
          </w:p>
        </w:tc>
        <w:tc>
          <w:tcPr>
            <w:tcW w:w="978" w:type="dxa"/>
            <w:hideMark/>
            <w:tcPrChange w:id="1278" w:author="Hoan Ng" w:date="2017-03-20T22:19:00Z">
              <w:tcPr>
                <w:tcW w:w="960" w:type="dxa"/>
                <w:hideMark/>
              </w:tcPr>
            </w:tcPrChange>
          </w:tcPr>
          <w:p w14:paraId="088F3E6B" w14:textId="77777777" w:rsidR="005F3BAC" w:rsidRPr="006176AC" w:rsidRDefault="005F3BAC" w:rsidP="00F30356">
            <w:pPr>
              <w:jc w:val="both"/>
              <w:rPr>
                <w:ins w:id="1279" w:author="Hoan Ng" w:date="2017-03-20T22:18:00Z"/>
                <w:rFonts w:ascii="Times New Roman" w:hAnsi="Times New Roman" w:cs="Times New Roman"/>
                <w:b/>
                <w:bCs/>
                <w:sz w:val="24"/>
                <w:szCs w:val="24"/>
                <w:rPrChange w:id="1280" w:author="Trinh Thanh" w:date="2018-04-17T20:54:00Z">
                  <w:rPr>
                    <w:ins w:id="1281" w:author="Hoan Ng" w:date="2017-03-20T22:18:00Z"/>
                    <w:b/>
                    <w:bCs/>
                  </w:rPr>
                </w:rPrChange>
              </w:rPr>
              <w:pPrChange w:id="1282" w:author="Trinh Thanh" w:date="2018-04-17T21:06:00Z">
                <w:pPr/>
              </w:pPrChange>
            </w:pPr>
            <w:ins w:id="1283" w:author="Hoan Ng" w:date="2017-03-20T22:18:00Z">
              <w:r w:rsidRPr="006176AC">
                <w:rPr>
                  <w:rFonts w:ascii="Times New Roman" w:hAnsi="Times New Roman" w:cs="Times New Roman"/>
                  <w:b/>
                  <w:bCs/>
                  <w:sz w:val="24"/>
                  <w:szCs w:val="24"/>
                  <w:rPrChange w:id="1284" w:author="Trinh Thanh" w:date="2018-04-17T20:54:00Z">
                    <w:rPr>
                      <w:b/>
                      <w:bCs/>
                    </w:rPr>
                  </w:rPrChange>
                </w:rPr>
                <w:t> </w:t>
              </w:r>
            </w:ins>
          </w:p>
        </w:tc>
        <w:tc>
          <w:tcPr>
            <w:tcW w:w="790" w:type="dxa"/>
            <w:hideMark/>
            <w:tcPrChange w:id="1285" w:author="Hoan Ng" w:date="2017-03-20T22:19:00Z">
              <w:tcPr>
                <w:tcW w:w="960" w:type="dxa"/>
                <w:gridSpan w:val="2"/>
                <w:hideMark/>
              </w:tcPr>
            </w:tcPrChange>
          </w:tcPr>
          <w:p w14:paraId="7A5A35AE" w14:textId="77777777" w:rsidR="005F3BAC" w:rsidRPr="006176AC" w:rsidRDefault="005F3BAC" w:rsidP="00F30356">
            <w:pPr>
              <w:jc w:val="both"/>
              <w:rPr>
                <w:ins w:id="1286" w:author="Hoan Ng" w:date="2017-03-20T22:18:00Z"/>
                <w:rFonts w:ascii="Times New Roman" w:hAnsi="Times New Roman" w:cs="Times New Roman"/>
                <w:b/>
                <w:bCs/>
                <w:sz w:val="24"/>
                <w:szCs w:val="24"/>
                <w:rPrChange w:id="1287" w:author="Trinh Thanh" w:date="2018-04-17T20:54:00Z">
                  <w:rPr>
                    <w:ins w:id="1288" w:author="Hoan Ng" w:date="2017-03-20T22:18:00Z"/>
                    <w:b/>
                    <w:bCs/>
                  </w:rPr>
                </w:rPrChange>
              </w:rPr>
              <w:pPrChange w:id="1289" w:author="Trinh Thanh" w:date="2018-04-17T21:06:00Z">
                <w:pPr/>
              </w:pPrChange>
            </w:pPr>
            <w:ins w:id="1290" w:author="Hoan Ng" w:date="2017-03-20T22:18:00Z">
              <w:r w:rsidRPr="006176AC">
                <w:rPr>
                  <w:rFonts w:ascii="Times New Roman" w:hAnsi="Times New Roman" w:cs="Times New Roman"/>
                  <w:b/>
                  <w:bCs/>
                  <w:sz w:val="24"/>
                  <w:szCs w:val="24"/>
                  <w:rPrChange w:id="1291" w:author="Trinh Thanh" w:date="2018-04-17T20:54:00Z">
                    <w:rPr>
                      <w:b/>
                      <w:bCs/>
                    </w:rPr>
                  </w:rPrChange>
                </w:rPr>
                <w:t> </w:t>
              </w:r>
            </w:ins>
          </w:p>
        </w:tc>
      </w:tr>
      <w:tr w:rsidR="005F3BAC" w:rsidRPr="006176AC" w14:paraId="6BC2FD04" w14:textId="77777777" w:rsidTr="005F3BAC">
        <w:tblPrEx>
          <w:tblW w:w="0" w:type="auto"/>
          <w:tblPrExChange w:id="1292" w:author="Hoan Ng" w:date="2017-03-20T22:19:00Z">
            <w:tblPrEx>
              <w:tblW w:w="0" w:type="auto"/>
            </w:tblPrEx>
          </w:tblPrExChange>
        </w:tblPrEx>
        <w:trPr>
          <w:trHeight w:val="300"/>
          <w:ins w:id="1293" w:author="Hoan Ng" w:date="2017-03-20T22:18:00Z"/>
          <w:trPrChange w:id="1294" w:author="Hoan Ng" w:date="2017-03-20T22:19:00Z">
            <w:trPr>
              <w:trHeight w:val="300"/>
            </w:trPr>
          </w:trPrChange>
        </w:trPr>
        <w:tc>
          <w:tcPr>
            <w:tcW w:w="9350" w:type="dxa"/>
            <w:gridSpan w:val="6"/>
            <w:hideMark/>
            <w:tcPrChange w:id="1295" w:author="Hoan Ng" w:date="2017-03-20T22:19:00Z">
              <w:tcPr>
                <w:tcW w:w="15320" w:type="dxa"/>
                <w:gridSpan w:val="11"/>
                <w:hideMark/>
              </w:tcPr>
            </w:tcPrChange>
          </w:tcPr>
          <w:p w14:paraId="7A99724D" w14:textId="77777777" w:rsidR="005F3BAC" w:rsidRPr="006176AC" w:rsidRDefault="005F3BAC" w:rsidP="00F30356">
            <w:pPr>
              <w:jc w:val="both"/>
              <w:rPr>
                <w:ins w:id="1296" w:author="Hoan Ng" w:date="2017-03-20T22:18:00Z"/>
                <w:rFonts w:ascii="Times New Roman" w:hAnsi="Times New Roman" w:cs="Times New Roman"/>
                <w:b/>
                <w:bCs/>
                <w:sz w:val="24"/>
                <w:szCs w:val="24"/>
                <w:rPrChange w:id="1297" w:author="Trinh Thanh" w:date="2018-04-17T20:54:00Z">
                  <w:rPr>
                    <w:ins w:id="1298" w:author="Hoan Ng" w:date="2017-03-20T22:18:00Z"/>
                    <w:b/>
                    <w:bCs/>
                  </w:rPr>
                </w:rPrChange>
              </w:rPr>
              <w:pPrChange w:id="1299" w:author="Trinh Thanh" w:date="2018-04-17T21:06:00Z">
                <w:pPr/>
              </w:pPrChange>
            </w:pPr>
            <w:ins w:id="1300" w:author="Hoan Ng" w:date="2017-03-20T22:18:00Z">
              <w:r w:rsidRPr="006176AC">
                <w:rPr>
                  <w:rFonts w:ascii="Times New Roman" w:hAnsi="Times New Roman" w:cs="Times New Roman"/>
                  <w:b/>
                  <w:bCs/>
                  <w:sz w:val="24"/>
                  <w:szCs w:val="24"/>
                  <w:rPrChange w:id="1301" w:author="Trinh Thanh" w:date="2018-04-17T20:54:00Z">
                    <w:rPr>
                      <w:b/>
                      <w:bCs/>
                    </w:rPr>
                  </w:rPrChange>
                </w:rPr>
                <w:t>III. KIỂM THỬ</w:t>
              </w:r>
            </w:ins>
          </w:p>
        </w:tc>
      </w:tr>
      <w:tr w:rsidR="005F3BAC" w:rsidRPr="006176AC" w14:paraId="027CD017" w14:textId="77777777" w:rsidTr="005F3BAC">
        <w:tblPrEx>
          <w:tblW w:w="0" w:type="auto"/>
          <w:tblPrExChange w:id="1302" w:author="Hoan Ng" w:date="2017-03-20T22:19:00Z">
            <w:tblPrEx>
              <w:tblW w:w="0" w:type="auto"/>
            </w:tblPrEx>
          </w:tblPrExChange>
        </w:tblPrEx>
        <w:trPr>
          <w:trHeight w:val="300"/>
          <w:ins w:id="1303" w:author="Hoan Ng" w:date="2017-03-20T22:18:00Z"/>
          <w:trPrChange w:id="1304" w:author="Hoan Ng" w:date="2017-03-20T22:19:00Z">
            <w:trPr>
              <w:trHeight w:val="300"/>
            </w:trPr>
          </w:trPrChange>
        </w:trPr>
        <w:tc>
          <w:tcPr>
            <w:tcW w:w="985" w:type="dxa"/>
            <w:hideMark/>
            <w:tcPrChange w:id="1305" w:author="Hoan Ng" w:date="2017-03-20T22:19:00Z">
              <w:tcPr>
                <w:tcW w:w="8140" w:type="dxa"/>
                <w:gridSpan w:val="2"/>
                <w:hideMark/>
              </w:tcPr>
            </w:tcPrChange>
          </w:tcPr>
          <w:p w14:paraId="327164D6" w14:textId="77777777" w:rsidR="005F3BAC" w:rsidRPr="006176AC" w:rsidRDefault="005F3BAC" w:rsidP="00F30356">
            <w:pPr>
              <w:jc w:val="both"/>
              <w:rPr>
                <w:ins w:id="1306" w:author="Hoan Ng" w:date="2017-03-20T22:18:00Z"/>
                <w:rFonts w:ascii="Times New Roman" w:hAnsi="Times New Roman" w:cs="Times New Roman"/>
                <w:b/>
                <w:bCs/>
                <w:sz w:val="24"/>
                <w:szCs w:val="24"/>
                <w:rPrChange w:id="1307" w:author="Trinh Thanh" w:date="2018-04-17T20:54:00Z">
                  <w:rPr>
                    <w:ins w:id="1308" w:author="Hoan Ng" w:date="2017-03-20T22:18:00Z"/>
                    <w:b/>
                    <w:bCs/>
                  </w:rPr>
                </w:rPrChange>
              </w:rPr>
              <w:pPrChange w:id="1309" w:author="Trinh Thanh" w:date="2018-04-17T21:06:00Z">
                <w:pPr/>
              </w:pPrChange>
            </w:pPr>
            <w:ins w:id="1310" w:author="Hoan Ng" w:date="2017-03-20T22:18:00Z">
              <w:r w:rsidRPr="006176AC">
                <w:rPr>
                  <w:rFonts w:ascii="Times New Roman" w:hAnsi="Times New Roman" w:cs="Times New Roman"/>
                  <w:b/>
                  <w:bCs/>
                  <w:sz w:val="24"/>
                  <w:szCs w:val="24"/>
                  <w:rPrChange w:id="1311" w:author="Trinh Thanh" w:date="2018-04-17T20:54:00Z">
                    <w:rPr>
                      <w:b/>
                      <w:bCs/>
                    </w:rPr>
                  </w:rPrChange>
                </w:rPr>
                <w:t> </w:t>
              </w:r>
            </w:ins>
          </w:p>
        </w:tc>
        <w:tc>
          <w:tcPr>
            <w:tcW w:w="4702" w:type="dxa"/>
            <w:hideMark/>
            <w:tcPrChange w:id="1312" w:author="Hoan Ng" w:date="2017-03-20T22:19:00Z">
              <w:tcPr>
                <w:tcW w:w="3340" w:type="dxa"/>
                <w:gridSpan w:val="2"/>
                <w:hideMark/>
              </w:tcPr>
            </w:tcPrChange>
          </w:tcPr>
          <w:p w14:paraId="43362C40" w14:textId="77777777" w:rsidR="005F3BAC" w:rsidRPr="006176AC" w:rsidRDefault="005F3BAC" w:rsidP="00F30356">
            <w:pPr>
              <w:jc w:val="both"/>
              <w:rPr>
                <w:ins w:id="1313" w:author="Hoan Ng" w:date="2017-03-20T22:18:00Z"/>
                <w:rFonts w:ascii="Times New Roman" w:hAnsi="Times New Roman" w:cs="Times New Roman"/>
                <w:b/>
                <w:bCs/>
                <w:sz w:val="24"/>
                <w:szCs w:val="24"/>
                <w:rPrChange w:id="1314" w:author="Trinh Thanh" w:date="2018-04-17T20:54:00Z">
                  <w:rPr>
                    <w:ins w:id="1315" w:author="Hoan Ng" w:date="2017-03-20T22:18:00Z"/>
                    <w:b/>
                    <w:bCs/>
                  </w:rPr>
                </w:rPrChange>
              </w:rPr>
              <w:pPrChange w:id="1316" w:author="Trinh Thanh" w:date="2018-04-17T21:06:00Z">
                <w:pPr/>
              </w:pPrChange>
            </w:pPr>
            <w:ins w:id="1317" w:author="Hoan Ng" w:date="2017-03-20T22:18:00Z">
              <w:r w:rsidRPr="006176AC">
                <w:rPr>
                  <w:rFonts w:ascii="Times New Roman" w:hAnsi="Times New Roman" w:cs="Times New Roman"/>
                  <w:b/>
                  <w:bCs/>
                  <w:sz w:val="24"/>
                  <w:szCs w:val="24"/>
                  <w:rPrChange w:id="1318" w:author="Trinh Thanh" w:date="2018-04-17T20:54:00Z">
                    <w:rPr>
                      <w:b/>
                      <w:bCs/>
                    </w:rPr>
                  </w:rPrChange>
                </w:rPr>
                <w:t>Module 1</w:t>
              </w:r>
            </w:ins>
          </w:p>
        </w:tc>
        <w:tc>
          <w:tcPr>
            <w:tcW w:w="1027" w:type="dxa"/>
            <w:hideMark/>
            <w:tcPrChange w:id="1319" w:author="Hoan Ng" w:date="2017-03-20T22:19:00Z">
              <w:tcPr>
                <w:tcW w:w="960" w:type="dxa"/>
                <w:gridSpan w:val="2"/>
                <w:hideMark/>
              </w:tcPr>
            </w:tcPrChange>
          </w:tcPr>
          <w:p w14:paraId="104C6A2C" w14:textId="77777777" w:rsidR="005F3BAC" w:rsidRPr="006176AC" w:rsidRDefault="005F3BAC" w:rsidP="00F30356">
            <w:pPr>
              <w:jc w:val="both"/>
              <w:rPr>
                <w:ins w:id="1320" w:author="Hoan Ng" w:date="2017-03-20T22:18:00Z"/>
                <w:rFonts w:ascii="Times New Roman" w:hAnsi="Times New Roman" w:cs="Times New Roman"/>
                <w:b/>
                <w:bCs/>
                <w:sz w:val="24"/>
                <w:szCs w:val="24"/>
                <w:rPrChange w:id="1321" w:author="Trinh Thanh" w:date="2018-04-17T20:54:00Z">
                  <w:rPr>
                    <w:ins w:id="1322" w:author="Hoan Ng" w:date="2017-03-20T22:18:00Z"/>
                    <w:b/>
                    <w:bCs/>
                  </w:rPr>
                </w:rPrChange>
              </w:rPr>
              <w:pPrChange w:id="1323" w:author="Trinh Thanh" w:date="2018-04-17T21:06:00Z">
                <w:pPr/>
              </w:pPrChange>
            </w:pPr>
            <w:ins w:id="1324" w:author="Hoan Ng" w:date="2017-03-20T22:18:00Z">
              <w:r w:rsidRPr="006176AC">
                <w:rPr>
                  <w:rFonts w:ascii="Times New Roman" w:hAnsi="Times New Roman" w:cs="Times New Roman"/>
                  <w:b/>
                  <w:bCs/>
                  <w:sz w:val="24"/>
                  <w:szCs w:val="24"/>
                  <w:rPrChange w:id="1325" w:author="Trinh Thanh" w:date="2018-04-17T20:54:00Z">
                    <w:rPr>
                      <w:b/>
                      <w:bCs/>
                    </w:rPr>
                  </w:rPrChange>
                </w:rPr>
                <w:t> </w:t>
              </w:r>
            </w:ins>
          </w:p>
        </w:tc>
        <w:tc>
          <w:tcPr>
            <w:tcW w:w="868" w:type="dxa"/>
            <w:hideMark/>
            <w:tcPrChange w:id="1326" w:author="Hoan Ng" w:date="2017-03-20T22:19:00Z">
              <w:tcPr>
                <w:tcW w:w="960" w:type="dxa"/>
                <w:gridSpan w:val="2"/>
                <w:hideMark/>
              </w:tcPr>
            </w:tcPrChange>
          </w:tcPr>
          <w:p w14:paraId="5E91C212" w14:textId="77777777" w:rsidR="005F3BAC" w:rsidRPr="006176AC" w:rsidRDefault="005F3BAC" w:rsidP="00F30356">
            <w:pPr>
              <w:jc w:val="both"/>
              <w:rPr>
                <w:ins w:id="1327" w:author="Hoan Ng" w:date="2017-03-20T22:18:00Z"/>
                <w:rFonts w:ascii="Times New Roman" w:hAnsi="Times New Roman" w:cs="Times New Roman"/>
                <w:b/>
                <w:bCs/>
                <w:sz w:val="24"/>
                <w:szCs w:val="24"/>
                <w:rPrChange w:id="1328" w:author="Trinh Thanh" w:date="2018-04-17T20:54:00Z">
                  <w:rPr>
                    <w:ins w:id="1329" w:author="Hoan Ng" w:date="2017-03-20T22:18:00Z"/>
                    <w:b/>
                    <w:bCs/>
                  </w:rPr>
                </w:rPrChange>
              </w:rPr>
              <w:pPrChange w:id="1330" w:author="Trinh Thanh" w:date="2018-04-17T21:06:00Z">
                <w:pPr/>
              </w:pPrChange>
            </w:pPr>
            <w:ins w:id="1331" w:author="Hoan Ng" w:date="2017-03-20T22:18:00Z">
              <w:r w:rsidRPr="006176AC">
                <w:rPr>
                  <w:rFonts w:ascii="Times New Roman" w:hAnsi="Times New Roman" w:cs="Times New Roman"/>
                  <w:b/>
                  <w:bCs/>
                  <w:sz w:val="24"/>
                  <w:szCs w:val="24"/>
                  <w:rPrChange w:id="1332" w:author="Trinh Thanh" w:date="2018-04-17T20:54:00Z">
                    <w:rPr>
                      <w:b/>
                      <w:bCs/>
                    </w:rPr>
                  </w:rPrChange>
                </w:rPr>
                <w:t> </w:t>
              </w:r>
            </w:ins>
          </w:p>
        </w:tc>
        <w:tc>
          <w:tcPr>
            <w:tcW w:w="978" w:type="dxa"/>
            <w:hideMark/>
            <w:tcPrChange w:id="1333" w:author="Hoan Ng" w:date="2017-03-20T22:19:00Z">
              <w:tcPr>
                <w:tcW w:w="960" w:type="dxa"/>
                <w:hideMark/>
              </w:tcPr>
            </w:tcPrChange>
          </w:tcPr>
          <w:p w14:paraId="18CF0D33" w14:textId="77777777" w:rsidR="005F3BAC" w:rsidRPr="006176AC" w:rsidRDefault="005F3BAC" w:rsidP="00F30356">
            <w:pPr>
              <w:jc w:val="both"/>
              <w:rPr>
                <w:ins w:id="1334" w:author="Hoan Ng" w:date="2017-03-20T22:18:00Z"/>
                <w:rFonts w:ascii="Times New Roman" w:hAnsi="Times New Roman" w:cs="Times New Roman"/>
                <w:b/>
                <w:bCs/>
                <w:sz w:val="24"/>
                <w:szCs w:val="24"/>
                <w:rPrChange w:id="1335" w:author="Trinh Thanh" w:date="2018-04-17T20:54:00Z">
                  <w:rPr>
                    <w:ins w:id="1336" w:author="Hoan Ng" w:date="2017-03-20T22:18:00Z"/>
                    <w:b/>
                    <w:bCs/>
                  </w:rPr>
                </w:rPrChange>
              </w:rPr>
              <w:pPrChange w:id="1337" w:author="Trinh Thanh" w:date="2018-04-17T21:06:00Z">
                <w:pPr/>
              </w:pPrChange>
            </w:pPr>
            <w:ins w:id="1338" w:author="Hoan Ng" w:date="2017-03-20T22:18:00Z">
              <w:r w:rsidRPr="006176AC">
                <w:rPr>
                  <w:rFonts w:ascii="Times New Roman" w:hAnsi="Times New Roman" w:cs="Times New Roman"/>
                  <w:b/>
                  <w:bCs/>
                  <w:sz w:val="24"/>
                  <w:szCs w:val="24"/>
                  <w:rPrChange w:id="1339" w:author="Trinh Thanh" w:date="2018-04-17T20:54:00Z">
                    <w:rPr>
                      <w:b/>
                      <w:bCs/>
                    </w:rPr>
                  </w:rPrChange>
                </w:rPr>
                <w:t> </w:t>
              </w:r>
            </w:ins>
          </w:p>
        </w:tc>
        <w:tc>
          <w:tcPr>
            <w:tcW w:w="790" w:type="dxa"/>
            <w:hideMark/>
            <w:tcPrChange w:id="1340" w:author="Hoan Ng" w:date="2017-03-20T22:19:00Z">
              <w:tcPr>
                <w:tcW w:w="960" w:type="dxa"/>
                <w:gridSpan w:val="2"/>
                <w:hideMark/>
              </w:tcPr>
            </w:tcPrChange>
          </w:tcPr>
          <w:p w14:paraId="5A3A1D24" w14:textId="77777777" w:rsidR="005F3BAC" w:rsidRPr="006176AC" w:rsidRDefault="005F3BAC" w:rsidP="00F30356">
            <w:pPr>
              <w:jc w:val="both"/>
              <w:rPr>
                <w:ins w:id="1341" w:author="Hoan Ng" w:date="2017-03-20T22:18:00Z"/>
                <w:rFonts w:ascii="Times New Roman" w:hAnsi="Times New Roman" w:cs="Times New Roman"/>
                <w:b/>
                <w:bCs/>
                <w:sz w:val="24"/>
                <w:szCs w:val="24"/>
                <w:rPrChange w:id="1342" w:author="Trinh Thanh" w:date="2018-04-17T20:54:00Z">
                  <w:rPr>
                    <w:ins w:id="1343" w:author="Hoan Ng" w:date="2017-03-20T22:18:00Z"/>
                    <w:b/>
                    <w:bCs/>
                  </w:rPr>
                </w:rPrChange>
              </w:rPr>
              <w:pPrChange w:id="1344" w:author="Trinh Thanh" w:date="2018-04-17T21:06:00Z">
                <w:pPr/>
              </w:pPrChange>
            </w:pPr>
            <w:ins w:id="1345" w:author="Hoan Ng" w:date="2017-03-20T22:18:00Z">
              <w:r w:rsidRPr="006176AC">
                <w:rPr>
                  <w:rFonts w:ascii="Times New Roman" w:hAnsi="Times New Roman" w:cs="Times New Roman"/>
                  <w:b/>
                  <w:bCs/>
                  <w:sz w:val="24"/>
                  <w:szCs w:val="24"/>
                  <w:rPrChange w:id="1346" w:author="Trinh Thanh" w:date="2018-04-17T20:54:00Z">
                    <w:rPr>
                      <w:b/>
                      <w:bCs/>
                    </w:rPr>
                  </w:rPrChange>
                </w:rPr>
                <w:t> </w:t>
              </w:r>
            </w:ins>
          </w:p>
        </w:tc>
      </w:tr>
      <w:tr w:rsidR="005F3BAC" w:rsidRPr="006176AC" w14:paraId="00826EA7" w14:textId="77777777" w:rsidTr="005F3BAC">
        <w:tblPrEx>
          <w:tblW w:w="0" w:type="auto"/>
          <w:tblPrExChange w:id="1347" w:author="Hoan Ng" w:date="2017-03-20T22:19:00Z">
            <w:tblPrEx>
              <w:tblW w:w="0" w:type="auto"/>
            </w:tblPrEx>
          </w:tblPrExChange>
        </w:tblPrEx>
        <w:trPr>
          <w:trHeight w:val="300"/>
          <w:ins w:id="1348" w:author="Hoan Ng" w:date="2017-03-20T22:18:00Z"/>
          <w:trPrChange w:id="1349" w:author="Hoan Ng" w:date="2017-03-20T22:19:00Z">
            <w:trPr>
              <w:trHeight w:val="300"/>
            </w:trPr>
          </w:trPrChange>
        </w:trPr>
        <w:tc>
          <w:tcPr>
            <w:tcW w:w="985" w:type="dxa"/>
            <w:hideMark/>
            <w:tcPrChange w:id="1350" w:author="Hoan Ng" w:date="2017-03-20T22:19:00Z">
              <w:tcPr>
                <w:tcW w:w="8140" w:type="dxa"/>
                <w:gridSpan w:val="2"/>
                <w:hideMark/>
              </w:tcPr>
            </w:tcPrChange>
          </w:tcPr>
          <w:p w14:paraId="0947A5F3" w14:textId="77777777" w:rsidR="005F3BAC" w:rsidRPr="006176AC" w:rsidRDefault="005F3BAC" w:rsidP="00F30356">
            <w:pPr>
              <w:jc w:val="both"/>
              <w:rPr>
                <w:ins w:id="1351" w:author="Hoan Ng" w:date="2017-03-20T22:18:00Z"/>
                <w:rFonts w:ascii="Times New Roman" w:hAnsi="Times New Roman" w:cs="Times New Roman"/>
                <w:b/>
                <w:bCs/>
                <w:sz w:val="24"/>
                <w:szCs w:val="24"/>
                <w:rPrChange w:id="1352" w:author="Trinh Thanh" w:date="2018-04-17T20:54:00Z">
                  <w:rPr>
                    <w:ins w:id="1353" w:author="Hoan Ng" w:date="2017-03-20T22:18:00Z"/>
                    <w:b/>
                    <w:bCs/>
                  </w:rPr>
                </w:rPrChange>
              </w:rPr>
              <w:pPrChange w:id="1354" w:author="Trinh Thanh" w:date="2018-04-17T21:06:00Z">
                <w:pPr/>
              </w:pPrChange>
            </w:pPr>
            <w:ins w:id="1355" w:author="Hoan Ng" w:date="2017-03-20T22:18:00Z">
              <w:r w:rsidRPr="006176AC">
                <w:rPr>
                  <w:rFonts w:ascii="Times New Roman" w:hAnsi="Times New Roman" w:cs="Times New Roman"/>
                  <w:b/>
                  <w:bCs/>
                  <w:sz w:val="24"/>
                  <w:szCs w:val="24"/>
                  <w:rPrChange w:id="1356" w:author="Trinh Thanh" w:date="2018-04-17T20:54:00Z">
                    <w:rPr>
                      <w:b/>
                      <w:bCs/>
                    </w:rPr>
                  </w:rPrChange>
                </w:rPr>
                <w:t> </w:t>
              </w:r>
            </w:ins>
          </w:p>
        </w:tc>
        <w:tc>
          <w:tcPr>
            <w:tcW w:w="4702" w:type="dxa"/>
            <w:hideMark/>
            <w:tcPrChange w:id="1357" w:author="Hoan Ng" w:date="2017-03-20T22:19:00Z">
              <w:tcPr>
                <w:tcW w:w="3340" w:type="dxa"/>
                <w:gridSpan w:val="2"/>
                <w:hideMark/>
              </w:tcPr>
            </w:tcPrChange>
          </w:tcPr>
          <w:p w14:paraId="1CB61979" w14:textId="77777777" w:rsidR="005F3BAC" w:rsidRPr="006176AC" w:rsidRDefault="005F3BAC" w:rsidP="00F30356">
            <w:pPr>
              <w:jc w:val="both"/>
              <w:rPr>
                <w:ins w:id="1358" w:author="Hoan Ng" w:date="2017-03-20T22:18:00Z"/>
                <w:rFonts w:ascii="Times New Roman" w:hAnsi="Times New Roman" w:cs="Times New Roman"/>
                <w:b/>
                <w:bCs/>
                <w:sz w:val="24"/>
                <w:szCs w:val="24"/>
                <w:rPrChange w:id="1359" w:author="Trinh Thanh" w:date="2018-04-17T20:54:00Z">
                  <w:rPr>
                    <w:ins w:id="1360" w:author="Hoan Ng" w:date="2017-03-20T22:18:00Z"/>
                    <w:b/>
                    <w:bCs/>
                  </w:rPr>
                </w:rPrChange>
              </w:rPr>
              <w:pPrChange w:id="1361" w:author="Trinh Thanh" w:date="2018-04-17T21:06:00Z">
                <w:pPr/>
              </w:pPrChange>
            </w:pPr>
            <w:ins w:id="1362" w:author="Hoan Ng" w:date="2017-03-20T22:18:00Z">
              <w:r w:rsidRPr="006176AC">
                <w:rPr>
                  <w:rFonts w:ascii="Times New Roman" w:hAnsi="Times New Roman" w:cs="Times New Roman"/>
                  <w:b/>
                  <w:bCs/>
                  <w:sz w:val="24"/>
                  <w:szCs w:val="24"/>
                  <w:rPrChange w:id="1363" w:author="Trinh Thanh" w:date="2018-04-17T20:54:00Z">
                    <w:rPr>
                      <w:b/>
                      <w:bCs/>
                    </w:rPr>
                  </w:rPrChange>
                </w:rPr>
                <w:t>Module 2</w:t>
              </w:r>
            </w:ins>
          </w:p>
        </w:tc>
        <w:tc>
          <w:tcPr>
            <w:tcW w:w="1027" w:type="dxa"/>
            <w:hideMark/>
            <w:tcPrChange w:id="1364" w:author="Hoan Ng" w:date="2017-03-20T22:19:00Z">
              <w:tcPr>
                <w:tcW w:w="960" w:type="dxa"/>
                <w:gridSpan w:val="2"/>
                <w:hideMark/>
              </w:tcPr>
            </w:tcPrChange>
          </w:tcPr>
          <w:p w14:paraId="10FBF84A" w14:textId="77777777" w:rsidR="005F3BAC" w:rsidRPr="006176AC" w:rsidRDefault="005F3BAC" w:rsidP="00F30356">
            <w:pPr>
              <w:jc w:val="both"/>
              <w:rPr>
                <w:ins w:id="1365" w:author="Hoan Ng" w:date="2017-03-20T22:18:00Z"/>
                <w:rFonts w:ascii="Times New Roman" w:hAnsi="Times New Roman" w:cs="Times New Roman"/>
                <w:b/>
                <w:bCs/>
                <w:sz w:val="24"/>
                <w:szCs w:val="24"/>
                <w:rPrChange w:id="1366" w:author="Trinh Thanh" w:date="2018-04-17T20:54:00Z">
                  <w:rPr>
                    <w:ins w:id="1367" w:author="Hoan Ng" w:date="2017-03-20T22:18:00Z"/>
                    <w:b/>
                    <w:bCs/>
                  </w:rPr>
                </w:rPrChange>
              </w:rPr>
              <w:pPrChange w:id="1368" w:author="Trinh Thanh" w:date="2018-04-17T21:06:00Z">
                <w:pPr/>
              </w:pPrChange>
            </w:pPr>
            <w:ins w:id="1369" w:author="Hoan Ng" w:date="2017-03-20T22:18:00Z">
              <w:r w:rsidRPr="006176AC">
                <w:rPr>
                  <w:rFonts w:ascii="Times New Roman" w:hAnsi="Times New Roman" w:cs="Times New Roman"/>
                  <w:b/>
                  <w:bCs/>
                  <w:sz w:val="24"/>
                  <w:szCs w:val="24"/>
                  <w:rPrChange w:id="1370" w:author="Trinh Thanh" w:date="2018-04-17T20:54:00Z">
                    <w:rPr>
                      <w:b/>
                      <w:bCs/>
                    </w:rPr>
                  </w:rPrChange>
                </w:rPr>
                <w:t> </w:t>
              </w:r>
            </w:ins>
          </w:p>
        </w:tc>
        <w:tc>
          <w:tcPr>
            <w:tcW w:w="868" w:type="dxa"/>
            <w:hideMark/>
            <w:tcPrChange w:id="1371" w:author="Hoan Ng" w:date="2017-03-20T22:19:00Z">
              <w:tcPr>
                <w:tcW w:w="960" w:type="dxa"/>
                <w:gridSpan w:val="2"/>
                <w:hideMark/>
              </w:tcPr>
            </w:tcPrChange>
          </w:tcPr>
          <w:p w14:paraId="2D70E219" w14:textId="77777777" w:rsidR="005F3BAC" w:rsidRPr="006176AC" w:rsidRDefault="005F3BAC" w:rsidP="00F30356">
            <w:pPr>
              <w:jc w:val="both"/>
              <w:rPr>
                <w:ins w:id="1372" w:author="Hoan Ng" w:date="2017-03-20T22:18:00Z"/>
                <w:rFonts w:ascii="Times New Roman" w:hAnsi="Times New Roman" w:cs="Times New Roman"/>
                <w:b/>
                <w:bCs/>
                <w:sz w:val="24"/>
                <w:szCs w:val="24"/>
                <w:rPrChange w:id="1373" w:author="Trinh Thanh" w:date="2018-04-17T20:54:00Z">
                  <w:rPr>
                    <w:ins w:id="1374" w:author="Hoan Ng" w:date="2017-03-20T22:18:00Z"/>
                    <w:b/>
                    <w:bCs/>
                  </w:rPr>
                </w:rPrChange>
              </w:rPr>
              <w:pPrChange w:id="1375" w:author="Trinh Thanh" w:date="2018-04-17T21:06:00Z">
                <w:pPr/>
              </w:pPrChange>
            </w:pPr>
            <w:ins w:id="1376" w:author="Hoan Ng" w:date="2017-03-20T22:18:00Z">
              <w:r w:rsidRPr="006176AC">
                <w:rPr>
                  <w:rFonts w:ascii="Times New Roman" w:hAnsi="Times New Roman" w:cs="Times New Roman"/>
                  <w:b/>
                  <w:bCs/>
                  <w:sz w:val="24"/>
                  <w:szCs w:val="24"/>
                  <w:rPrChange w:id="1377" w:author="Trinh Thanh" w:date="2018-04-17T20:54:00Z">
                    <w:rPr>
                      <w:b/>
                      <w:bCs/>
                    </w:rPr>
                  </w:rPrChange>
                </w:rPr>
                <w:t> </w:t>
              </w:r>
            </w:ins>
          </w:p>
        </w:tc>
        <w:tc>
          <w:tcPr>
            <w:tcW w:w="978" w:type="dxa"/>
            <w:hideMark/>
            <w:tcPrChange w:id="1378" w:author="Hoan Ng" w:date="2017-03-20T22:19:00Z">
              <w:tcPr>
                <w:tcW w:w="960" w:type="dxa"/>
                <w:hideMark/>
              </w:tcPr>
            </w:tcPrChange>
          </w:tcPr>
          <w:p w14:paraId="5E9EA58B" w14:textId="77777777" w:rsidR="005F3BAC" w:rsidRPr="006176AC" w:rsidRDefault="005F3BAC" w:rsidP="00F30356">
            <w:pPr>
              <w:jc w:val="both"/>
              <w:rPr>
                <w:ins w:id="1379" w:author="Hoan Ng" w:date="2017-03-20T22:18:00Z"/>
                <w:rFonts w:ascii="Times New Roman" w:hAnsi="Times New Roman" w:cs="Times New Roman"/>
                <w:b/>
                <w:bCs/>
                <w:sz w:val="24"/>
                <w:szCs w:val="24"/>
                <w:rPrChange w:id="1380" w:author="Trinh Thanh" w:date="2018-04-17T20:54:00Z">
                  <w:rPr>
                    <w:ins w:id="1381" w:author="Hoan Ng" w:date="2017-03-20T22:18:00Z"/>
                    <w:b/>
                    <w:bCs/>
                  </w:rPr>
                </w:rPrChange>
              </w:rPr>
              <w:pPrChange w:id="1382" w:author="Trinh Thanh" w:date="2018-04-17T21:06:00Z">
                <w:pPr/>
              </w:pPrChange>
            </w:pPr>
            <w:ins w:id="1383" w:author="Hoan Ng" w:date="2017-03-20T22:18:00Z">
              <w:r w:rsidRPr="006176AC">
                <w:rPr>
                  <w:rFonts w:ascii="Times New Roman" w:hAnsi="Times New Roman" w:cs="Times New Roman"/>
                  <w:b/>
                  <w:bCs/>
                  <w:sz w:val="24"/>
                  <w:szCs w:val="24"/>
                  <w:rPrChange w:id="1384" w:author="Trinh Thanh" w:date="2018-04-17T20:54:00Z">
                    <w:rPr>
                      <w:b/>
                      <w:bCs/>
                    </w:rPr>
                  </w:rPrChange>
                </w:rPr>
                <w:t> </w:t>
              </w:r>
            </w:ins>
          </w:p>
        </w:tc>
        <w:tc>
          <w:tcPr>
            <w:tcW w:w="790" w:type="dxa"/>
            <w:hideMark/>
            <w:tcPrChange w:id="1385" w:author="Hoan Ng" w:date="2017-03-20T22:19:00Z">
              <w:tcPr>
                <w:tcW w:w="960" w:type="dxa"/>
                <w:gridSpan w:val="2"/>
                <w:hideMark/>
              </w:tcPr>
            </w:tcPrChange>
          </w:tcPr>
          <w:p w14:paraId="0741C07F" w14:textId="77777777" w:rsidR="005F3BAC" w:rsidRPr="006176AC" w:rsidRDefault="005F3BAC" w:rsidP="00F30356">
            <w:pPr>
              <w:jc w:val="both"/>
              <w:rPr>
                <w:ins w:id="1386" w:author="Hoan Ng" w:date="2017-03-20T22:18:00Z"/>
                <w:rFonts w:ascii="Times New Roman" w:hAnsi="Times New Roman" w:cs="Times New Roman"/>
                <w:b/>
                <w:bCs/>
                <w:sz w:val="24"/>
                <w:szCs w:val="24"/>
                <w:rPrChange w:id="1387" w:author="Trinh Thanh" w:date="2018-04-17T20:54:00Z">
                  <w:rPr>
                    <w:ins w:id="1388" w:author="Hoan Ng" w:date="2017-03-20T22:18:00Z"/>
                    <w:b/>
                    <w:bCs/>
                  </w:rPr>
                </w:rPrChange>
              </w:rPr>
              <w:pPrChange w:id="1389" w:author="Trinh Thanh" w:date="2018-04-17T21:06:00Z">
                <w:pPr/>
              </w:pPrChange>
            </w:pPr>
            <w:ins w:id="1390" w:author="Hoan Ng" w:date="2017-03-20T22:18:00Z">
              <w:r w:rsidRPr="006176AC">
                <w:rPr>
                  <w:rFonts w:ascii="Times New Roman" w:hAnsi="Times New Roman" w:cs="Times New Roman"/>
                  <w:b/>
                  <w:bCs/>
                  <w:sz w:val="24"/>
                  <w:szCs w:val="24"/>
                  <w:rPrChange w:id="1391" w:author="Trinh Thanh" w:date="2018-04-17T20:54:00Z">
                    <w:rPr>
                      <w:b/>
                      <w:bCs/>
                    </w:rPr>
                  </w:rPrChange>
                </w:rPr>
                <w:t> </w:t>
              </w:r>
            </w:ins>
          </w:p>
        </w:tc>
      </w:tr>
      <w:tr w:rsidR="005F3BAC" w:rsidRPr="006176AC" w14:paraId="1DC933D5" w14:textId="77777777" w:rsidTr="005F3BAC">
        <w:tblPrEx>
          <w:tblW w:w="0" w:type="auto"/>
          <w:tblPrExChange w:id="1392" w:author="Hoan Ng" w:date="2017-03-20T22:19:00Z">
            <w:tblPrEx>
              <w:tblW w:w="0" w:type="auto"/>
            </w:tblPrEx>
          </w:tblPrExChange>
        </w:tblPrEx>
        <w:trPr>
          <w:trHeight w:val="300"/>
          <w:ins w:id="1393" w:author="Hoan Ng" w:date="2017-03-20T22:18:00Z"/>
          <w:trPrChange w:id="1394" w:author="Hoan Ng" w:date="2017-03-20T22:19:00Z">
            <w:trPr>
              <w:trHeight w:val="300"/>
            </w:trPr>
          </w:trPrChange>
        </w:trPr>
        <w:tc>
          <w:tcPr>
            <w:tcW w:w="985" w:type="dxa"/>
            <w:hideMark/>
            <w:tcPrChange w:id="1395" w:author="Hoan Ng" w:date="2017-03-20T22:19:00Z">
              <w:tcPr>
                <w:tcW w:w="8140" w:type="dxa"/>
                <w:gridSpan w:val="2"/>
                <w:hideMark/>
              </w:tcPr>
            </w:tcPrChange>
          </w:tcPr>
          <w:p w14:paraId="26DBBE15" w14:textId="77777777" w:rsidR="005F3BAC" w:rsidRPr="006176AC" w:rsidRDefault="005F3BAC" w:rsidP="00F30356">
            <w:pPr>
              <w:jc w:val="both"/>
              <w:rPr>
                <w:ins w:id="1396" w:author="Hoan Ng" w:date="2017-03-20T22:18:00Z"/>
                <w:rFonts w:ascii="Times New Roman" w:hAnsi="Times New Roman" w:cs="Times New Roman"/>
                <w:b/>
                <w:bCs/>
                <w:sz w:val="24"/>
                <w:szCs w:val="24"/>
                <w:rPrChange w:id="1397" w:author="Trinh Thanh" w:date="2018-04-17T20:54:00Z">
                  <w:rPr>
                    <w:ins w:id="1398" w:author="Hoan Ng" w:date="2017-03-20T22:18:00Z"/>
                    <w:b/>
                    <w:bCs/>
                  </w:rPr>
                </w:rPrChange>
              </w:rPr>
              <w:pPrChange w:id="1399" w:author="Trinh Thanh" w:date="2018-04-17T21:06:00Z">
                <w:pPr/>
              </w:pPrChange>
            </w:pPr>
            <w:ins w:id="1400" w:author="Hoan Ng" w:date="2017-03-20T22:18:00Z">
              <w:r w:rsidRPr="006176AC">
                <w:rPr>
                  <w:rFonts w:ascii="Times New Roman" w:hAnsi="Times New Roman" w:cs="Times New Roman"/>
                  <w:b/>
                  <w:bCs/>
                  <w:sz w:val="24"/>
                  <w:szCs w:val="24"/>
                  <w:rPrChange w:id="1401" w:author="Trinh Thanh" w:date="2018-04-17T20:54:00Z">
                    <w:rPr>
                      <w:b/>
                      <w:bCs/>
                    </w:rPr>
                  </w:rPrChange>
                </w:rPr>
                <w:lastRenderedPageBreak/>
                <w:t> </w:t>
              </w:r>
            </w:ins>
          </w:p>
        </w:tc>
        <w:tc>
          <w:tcPr>
            <w:tcW w:w="4702" w:type="dxa"/>
            <w:hideMark/>
            <w:tcPrChange w:id="1402" w:author="Hoan Ng" w:date="2017-03-20T22:19:00Z">
              <w:tcPr>
                <w:tcW w:w="3340" w:type="dxa"/>
                <w:gridSpan w:val="2"/>
                <w:hideMark/>
              </w:tcPr>
            </w:tcPrChange>
          </w:tcPr>
          <w:p w14:paraId="5717F50F" w14:textId="77777777" w:rsidR="005F3BAC" w:rsidRPr="006176AC" w:rsidRDefault="005F3BAC" w:rsidP="00F30356">
            <w:pPr>
              <w:jc w:val="both"/>
              <w:rPr>
                <w:ins w:id="1403" w:author="Hoan Ng" w:date="2017-03-20T22:18:00Z"/>
                <w:rFonts w:ascii="Times New Roman" w:hAnsi="Times New Roman" w:cs="Times New Roman"/>
                <w:b/>
                <w:bCs/>
                <w:sz w:val="24"/>
                <w:szCs w:val="24"/>
                <w:rPrChange w:id="1404" w:author="Trinh Thanh" w:date="2018-04-17T20:54:00Z">
                  <w:rPr>
                    <w:ins w:id="1405" w:author="Hoan Ng" w:date="2017-03-20T22:18:00Z"/>
                    <w:b/>
                    <w:bCs/>
                  </w:rPr>
                </w:rPrChange>
              </w:rPr>
              <w:pPrChange w:id="1406" w:author="Trinh Thanh" w:date="2018-04-17T21:06:00Z">
                <w:pPr/>
              </w:pPrChange>
            </w:pPr>
            <w:ins w:id="1407" w:author="Hoan Ng" w:date="2017-03-20T22:18:00Z">
              <w:r w:rsidRPr="006176AC">
                <w:rPr>
                  <w:rFonts w:ascii="Times New Roman" w:hAnsi="Times New Roman" w:cs="Times New Roman"/>
                  <w:b/>
                  <w:bCs/>
                  <w:sz w:val="24"/>
                  <w:szCs w:val="24"/>
                  <w:rPrChange w:id="1408" w:author="Trinh Thanh" w:date="2018-04-17T20:54:00Z">
                    <w:rPr>
                      <w:b/>
                      <w:bCs/>
                    </w:rPr>
                  </w:rPrChange>
                </w:rPr>
                <w:t>Module 3</w:t>
              </w:r>
            </w:ins>
          </w:p>
        </w:tc>
        <w:tc>
          <w:tcPr>
            <w:tcW w:w="1027" w:type="dxa"/>
            <w:hideMark/>
            <w:tcPrChange w:id="1409" w:author="Hoan Ng" w:date="2017-03-20T22:19:00Z">
              <w:tcPr>
                <w:tcW w:w="960" w:type="dxa"/>
                <w:gridSpan w:val="2"/>
                <w:hideMark/>
              </w:tcPr>
            </w:tcPrChange>
          </w:tcPr>
          <w:p w14:paraId="4D212617" w14:textId="77777777" w:rsidR="005F3BAC" w:rsidRPr="006176AC" w:rsidRDefault="005F3BAC" w:rsidP="00F30356">
            <w:pPr>
              <w:jc w:val="both"/>
              <w:rPr>
                <w:ins w:id="1410" w:author="Hoan Ng" w:date="2017-03-20T22:18:00Z"/>
                <w:rFonts w:ascii="Times New Roman" w:hAnsi="Times New Roman" w:cs="Times New Roman"/>
                <w:b/>
                <w:bCs/>
                <w:sz w:val="24"/>
                <w:szCs w:val="24"/>
                <w:rPrChange w:id="1411" w:author="Trinh Thanh" w:date="2018-04-17T20:54:00Z">
                  <w:rPr>
                    <w:ins w:id="1412" w:author="Hoan Ng" w:date="2017-03-20T22:18:00Z"/>
                    <w:b/>
                    <w:bCs/>
                  </w:rPr>
                </w:rPrChange>
              </w:rPr>
              <w:pPrChange w:id="1413" w:author="Trinh Thanh" w:date="2018-04-17T21:06:00Z">
                <w:pPr/>
              </w:pPrChange>
            </w:pPr>
            <w:ins w:id="1414" w:author="Hoan Ng" w:date="2017-03-20T22:18:00Z">
              <w:r w:rsidRPr="006176AC">
                <w:rPr>
                  <w:rFonts w:ascii="Times New Roman" w:hAnsi="Times New Roman" w:cs="Times New Roman"/>
                  <w:b/>
                  <w:bCs/>
                  <w:sz w:val="24"/>
                  <w:szCs w:val="24"/>
                  <w:rPrChange w:id="1415" w:author="Trinh Thanh" w:date="2018-04-17T20:54:00Z">
                    <w:rPr>
                      <w:b/>
                      <w:bCs/>
                    </w:rPr>
                  </w:rPrChange>
                </w:rPr>
                <w:t> </w:t>
              </w:r>
            </w:ins>
          </w:p>
        </w:tc>
        <w:tc>
          <w:tcPr>
            <w:tcW w:w="868" w:type="dxa"/>
            <w:hideMark/>
            <w:tcPrChange w:id="1416" w:author="Hoan Ng" w:date="2017-03-20T22:19:00Z">
              <w:tcPr>
                <w:tcW w:w="960" w:type="dxa"/>
                <w:gridSpan w:val="2"/>
                <w:hideMark/>
              </w:tcPr>
            </w:tcPrChange>
          </w:tcPr>
          <w:p w14:paraId="0BBF163A" w14:textId="77777777" w:rsidR="005F3BAC" w:rsidRPr="006176AC" w:rsidRDefault="005F3BAC" w:rsidP="00F30356">
            <w:pPr>
              <w:jc w:val="both"/>
              <w:rPr>
                <w:ins w:id="1417" w:author="Hoan Ng" w:date="2017-03-20T22:18:00Z"/>
                <w:rFonts w:ascii="Times New Roman" w:hAnsi="Times New Roman" w:cs="Times New Roman"/>
                <w:b/>
                <w:bCs/>
                <w:sz w:val="24"/>
                <w:szCs w:val="24"/>
                <w:rPrChange w:id="1418" w:author="Trinh Thanh" w:date="2018-04-17T20:54:00Z">
                  <w:rPr>
                    <w:ins w:id="1419" w:author="Hoan Ng" w:date="2017-03-20T22:18:00Z"/>
                    <w:b/>
                    <w:bCs/>
                  </w:rPr>
                </w:rPrChange>
              </w:rPr>
              <w:pPrChange w:id="1420" w:author="Trinh Thanh" w:date="2018-04-17T21:06:00Z">
                <w:pPr/>
              </w:pPrChange>
            </w:pPr>
            <w:ins w:id="1421" w:author="Hoan Ng" w:date="2017-03-20T22:18:00Z">
              <w:r w:rsidRPr="006176AC">
                <w:rPr>
                  <w:rFonts w:ascii="Times New Roman" w:hAnsi="Times New Roman" w:cs="Times New Roman"/>
                  <w:b/>
                  <w:bCs/>
                  <w:sz w:val="24"/>
                  <w:szCs w:val="24"/>
                  <w:rPrChange w:id="1422" w:author="Trinh Thanh" w:date="2018-04-17T20:54:00Z">
                    <w:rPr>
                      <w:b/>
                      <w:bCs/>
                    </w:rPr>
                  </w:rPrChange>
                </w:rPr>
                <w:t> </w:t>
              </w:r>
            </w:ins>
          </w:p>
        </w:tc>
        <w:tc>
          <w:tcPr>
            <w:tcW w:w="978" w:type="dxa"/>
            <w:hideMark/>
            <w:tcPrChange w:id="1423" w:author="Hoan Ng" w:date="2017-03-20T22:19:00Z">
              <w:tcPr>
                <w:tcW w:w="960" w:type="dxa"/>
                <w:hideMark/>
              </w:tcPr>
            </w:tcPrChange>
          </w:tcPr>
          <w:p w14:paraId="3CC468B1" w14:textId="77777777" w:rsidR="005F3BAC" w:rsidRPr="006176AC" w:rsidRDefault="005F3BAC" w:rsidP="00F30356">
            <w:pPr>
              <w:jc w:val="both"/>
              <w:rPr>
                <w:ins w:id="1424" w:author="Hoan Ng" w:date="2017-03-20T22:18:00Z"/>
                <w:rFonts w:ascii="Times New Roman" w:hAnsi="Times New Roman" w:cs="Times New Roman"/>
                <w:b/>
                <w:bCs/>
                <w:sz w:val="24"/>
                <w:szCs w:val="24"/>
                <w:rPrChange w:id="1425" w:author="Trinh Thanh" w:date="2018-04-17T20:54:00Z">
                  <w:rPr>
                    <w:ins w:id="1426" w:author="Hoan Ng" w:date="2017-03-20T22:18:00Z"/>
                    <w:b/>
                    <w:bCs/>
                  </w:rPr>
                </w:rPrChange>
              </w:rPr>
              <w:pPrChange w:id="1427" w:author="Trinh Thanh" w:date="2018-04-17T21:06:00Z">
                <w:pPr/>
              </w:pPrChange>
            </w:pPr>
            <w:ins w:id="1428" w:author="Hoan Ng" w:date="2017-03-20T22:18:00Z">
              <w:r w:rsidRPr="006176AC">
                <w:rPr>
                  <w:rFonts w:ascii="Times New Roman" w:hAnsi="Times New Roman" w:cs="Times New Roman"/>
                  <w:b/>
                  <w:bCs/>
                  <w:sz w:val="24"/>
                  <w:szCs w:val="24"/>
                  <w:rPrChange w:id="1429" w:author="Trinh Thanh" w:date="2018-04-17T20:54:00Z">
                    <w:rPr>
                      <w:b/>
                      <w:bCs/>
                    </w:rPr>
                  </w:rPrChange>
                </w:rPr>
                <w:t> </w:t>
              </w:r>
            </w:ins>
          </w:p>
        </w:tc>
        <w:tc>
          <w:tcPr>
            <w:tcW w:w="790" w:type="dxa"/>
            <w:hideMark/>
            <w:tcPrChange w:id="1430" w:author="Hoan Ng" w:date="2017-03-20T22:19:00Z">
              <w:tcPr>
                <w:tcW w:w="960" w:type="dxa"/>
                <w:gridSpan w:val="2"/>
                <w:hideMark/>
              </w:tcPr>
            </w:tcPrChange>
          </w:tcPr>
          <w:p w14:paraId="55F11BED" w14:textId="77777777" w:rsidR="005F3BAC" w:rsidRPr="006176AC" w:rsidRDefault="005F3BAC" w:rsidP="00F30356">
            <w:pPr>
              <w:jc w:val="both"/>
              <w:rPr>
                <w:ins w:id="1431" w:author="Hoan Ng" w:date="2017-03-20T22:18:00Z"/>
                <w:rFonts w:ascii="Times New Roman" w:hAnsi="Times New Roman" w:cs="Times New Roman"/>
                <w:b/>
                <w:bCs/>
                <w:sz w:val="24"/>
                <w:szCs w:val="24"/>
                <w:rPrChange w:id="1432" w:author="Trinh Thanh" w:date="2018-04-17T20:54:00Z">
                  <w:rPr>
                    <w:ins w:id="1433" w:author="Hoan Ng" w:date="2017-03-20T22:18:00Z"/>
                    <w:b/>
                    <w:bCs/>
                  </w:rPr>
                </w:rPrChange>
              </w:rPr>
              <w:pPrChange w:id="1434" w:author="Trinh Thanh" w:date="2018-04-17T21:06:00Z">
                <w:pPr/>
              </w:pPrChange>
            </w:pPr>
            <w:ins w:id="1435" w:author="Hoan Ng" w:date="2017-03-20T22:18:00Z">
              <w:r w:rsidRPr="006176AC">
                <w:rPr>
                  <w:rFonts w:ascii="Times New Roman" w:hAnsi="Times New Roman" w:cs="Times New Roman"/>
                  <w:b/>
                  <w:bCs/>
                  <w:sz w:val="24"/>
                  <w:szCs w:val="24"/>
                  <w:rPrChange w:id="1436" w:author="Trinh Thanh" w:date="2018-04-17T20:54:00Z">
                    <w:rPr>
                      <w:b/>
                      <w:bCs/>
                    </w:rPr>
                  </w:rPrChange>
                </w:rPr>
                <w:t> </w:t>
              </w:r>
            </w:ins>
          </w:p>
        </w:tc>
      </w:tr>
      <w:tr w:rsidR="005F3BAC" w:rsidRPr="006176AC" w14:paraId="41F11205" w14:textId="77777777" w:rsidTr="005F3BAC">
        <w:tblPrEx>
          <w:tblW w:w="0" w:type="auto"/>
          <w:tblPrExChange w:id="1437" w:author="Hoan Ng" w:date="2017-03-20T22:19:00Z">
            <w:tblPrEx>
              <w:tblW w:w="0" w:type="auto"/>
            </w:tblPrEx>
          </w:tblPrExChange>
        </w:tblPrEx>
        <w:trPr>
          <w:trHeight w:val="300"/>
          <w:ins w:id="1438" w:author="Hoan Ng" w:date="2017-03-20T22:18:00Z"/>
          <w:trPrChange w:id="1439" w:author="Hoan Ng" w:date="2017-03-20T22:19:00Z">
            <w:trPr>
              <w:trHeight w:val="300"/>
            </w:trPr>
          </w:trPrChange>
        </w:trPr>
        <w:tc>
          <w:tcPr>
            <w:tcW w:w="985" w:type="dxa"/>
            <w:hideMark/>
            <w:tcPrChange w:id="1440" w:author="Hoan Ng" w:date="2017-03-20T22:19:00Z">
              <w:tcPr>
                <w:tcW w:w="8140" w:type="dxa"/>
                <w:gridSpan w:val="2"/>
                <w:hideMark/>
              </w:tcPr>
            </w:tcPrChange>
          </w:tcPr>
          <w:p w14:paraId="4AD638F6" w14:textId="77777777" w:rsidR="005F3BAC" w:rsidRPr="006176AC" w:rsidRDefault="005F3BAC" w:rsidP="00F30356">
            <w:pPr>
              <w:jc w:val="both"/>
              <w:rPr>
                <w:ins w:id="1441" w:author="Hoan Ng" w:date="2017-03-20T22:18:00Z"/>
                <w:rFonts w:ascii="Times New Roman" w:hAnsi="Times New Roman" w:cs="Times New Roman"/>
                <w:b/>
                <w:bCs/>
                <w:sz w:val="24"/>
                <w:szCs w:val="24"/>
                <w:rPrChange w:id="1442" w:author="Trinh Thanh" w:date="2018-04-17T20:54:00Z">
                  <w:rPr>
                    <w:ins w:id="1443" w:author="Hoan Ng" w:date="2017-03-20T22:18:00Z"/>
                    <w:b/>
                    <w:bCs/>
                  </w:rPr>
                </w:rPrChange>
              </w:rPr>
              <w:pPrChange w:id="1444" w:author="Trinh Thanh" w:date="2018-04-17T21:06:00Z">
                <w:pPr/>
              </w:pPrChange>
            </w:pPr>
            <w:ins w:id="1445" w:author="Hoan Ng" w:date="2017-03-20T22:18:00Z">
              <w:r w:rsidRPr="006176AC">
                <w:rPr>
                  <w:rFonts w:ascii="Times New Roman" w:hAnsi="Times New Roman" w:cs="Times New Roman"/>
                  <w:b/>
                  <w:bCs/>
                  <w:sz w:val="24"/>
                  <w:szCs w:val="24"/>
                  <w:rPrChange w:id="1446" w:author="Trinh Thanh" w:date="2018-04-17T20:54:00Z">
                    <w:rPr>
                      <w:b/>
                      <w:bCs/>
                    </w:rPr>
                  </w:rPrChange>
                </w:rPr>
                <w:t> </w:t>
              </w:r>
            </w:ins>
          </w:p>
        </w:tc>
        <w:tc>
          <w:tcPr>
            <w:tcW w:w="4702" w:type="dxa"/>
            <w:hideMark/>
            <w:tcPrChange w:id="1447" w:author="Hoan Ng" w:date="2017-03-20T22:19:00Z">
              <w:tcPr>
                <w:tcW w:w="3340" w:type="dxa"/>
                <w:gridSpan w:val="2"/>
                <w:hideMark/>
              </w:tcPr>
            </w:tcPrChange>
          </w:tcPr>
          <w:p w14:paraId="17541341" w14:textId="77777777" w:rsidR="005F3BAC" w:rsidRPr="006176AC" w:rsidRDefault="005F3BAC" w:rsidP="00F30356">
            <w:pPr>
              <w:jc w:val="both"/>
              <w:rPr>
                <w:ins w:id="1448" w:author="Hoan Ng" w:date="2017-03-20T22:18:00Z"/>
                <w:rFonts w:ascii="Times New Roman" w:hAnsi="Times New Roman" w:cs="Times New Roman"/>
                <w:b/>
                <w:bCs/>
                <w:sz w:val="24"/>
                <w:szCs w:val="24"/>
                <w:rPrChange w:id="1449" w:author="Trinh Thanh" w:date="2018-04-17T20:54:00Z">
                  <w:rPr>
                    <w:ins w:id="1450" w:author="Hoan Ng" w:date="2017-03-20T22:18:00Z"/>
                    <w:b/>
                    <w:bCs/>
                  </w:rPr>
                </w:rPrChange>
              </w:rPr>
              <w:pPrChange w:id="1451" w:author="Trinh Thanh" w:date="2018-04-17T21:06:00Z">
                <w:pPr/>
              </w:pPrChange>
            </w:pPr>
            <w:ins w:id="1452" w:author="Hoan Ng" w:date="2017-03-20T22:18:00Z">
              <w:r w:rsidRPr="006176AC">
                <w:rPr>
                  <w:rFonts w:ascii="Times New Roman" w:hAnsi="Times New Roman" w:cs="Times New Roman"/>
                  <w:b/>
                  <w:bCs/>
                  <w:sz w:val="24"/>
                  <w:szCs w:val="24"/>
                  <w:rPrChange w:id="1453" w:author="Trinh Thanh" w:date="2018-04-17T20:54:00Z">
                    <w:rPr>
                      <w:b/>
                      <w:bCs/>
                    </w:rPr>
                  </w:rPrChange>
                </w:rPr>
                <w:t>Module …</w:t>
              </w:r>
            </w:ins>
          </w:p>
        </w:tc>
        <w:tc>
          <w:tcPr>
            <w:tcW w:w="1027" w:type="dxa"/>
            <w:hideMark/>
            <w:tcPrChange w:id="1454" w:author="Hoan Ng" w:date="2017-03-20T22:19:00Z">
              <w:tcPr>
                <w:tcW w:w="960" w:type="dxa"/>
                <w:gridSpan w:val="2"/>
                <w:hideMark/>
              </w:tcPr>
            </w:tcPrChange>
          </w:tcPr>
          <w:p w14:paraId="0F736EF2" w14:textId="77777777" w:rsidR="005F3BAC" w:rsidRPr="006176AC" w:rsidRDefault="005F3BAC" w:rsidP="00F30356">
            <w:pPr>
              <w:jc w:val="both"/>
              <w:rPr>
                <w:ins w:id="1455" w:author="Hoan Ng" w:date="2017-03-20T22:18:00Z"/>
                <w:rFonts w:ascii="Times New Roman" w:hAnsi="Times New Roman" w:cs="Times New Roman"/>
                <w:b/>
                <w:bCs/>
                <w:sz w:val="24"/>
                <w:szCs w:val="24"/>
                <w:rPrChange w:id="1456" w:author="Trinh Thanh" w:date="2018-04-17T20:54:00Z">
                  <w:rPr>
                    <w:ins w:id="1457" w:author="Hoan Ng" w:date="2017-03-20T22:18:00Z"/>
                    <w:b/>
                    <w:bCs/>
                  </w:rPr>
                </w:rPrChange>
              </w:rPr>
              <w:pPrChange w:id="1458" w:author="Trinh Thanh" w:date="2018-04-17T21:06:00Z">
                <w:pPr/>
              </w:pPrChange>
            </w:pPr>
            <w:ins w:id="1459" w:author="Hoan Ng" w:date="2017-03-20T22:18:00Z">
              <w:r w:rsidRPr="006176AC">
                <w:rPr>
                  <w:rFonts w:ascii="Times New Roman" w:hAnsi="Times New Roman" w:cs="Times New Roman"/>
                  <w:b/>
                  <w:bCs/>
                  <w:sz w:val="24"/>
                  <w:szCs w:val="24"/>
                  <w:rPrChange w:id="1460" w:author="Trinh Thanh" w:date="2018-04-17T20:54:00Z">
                    <w:rPr>
                      <w:b/>
                      <w:bCs/>
                    </w:rPr>
                  </w:rPrChange>
                </w:rPr>
                <w:t> </w:t>
              </w:r>
            </w:ins>
          </w:p>
        </w:tc>
        <w:tc>
          <w:tcPr>
            <w:tcW w:w="868" w:type="dxa"/>
            <w:hideMark/>
            <w:tcPrChange w:id="1461" w:author="Hoan Ng" w:date="2017-03-20T22:19:00Z">
              <w:tcPr>
                <w:tcW w:w="960" w:type="dxa"/>
                <w:gridSpan w:val="2"/>
                <w:hideMark/>
              </w:tcPr>
            </w:tcPrChange>
          </w:tcPr>
          <w:p w14:paraId="5A73F495" w14:textId="77777777" w:rsidR="005F3BAC" w:rsidRPr="006176AC" w:rsidRDefault="005F3BAC" w:rsidP="00F30356">
            <w:pPr>
              <w:jc w:val="both"/>
              <w:rPr>
                <w:ins w:id="1462" w:author="Hoan Ng" w:date="2017-03-20T22:18:00Z"/>
                <w:rFonts w:ascii="Times New Roman" w:hAnsi="Times New Roman" w:cs="Times New Roman"/>
                <w:b/>
                <w:bCs/>
                <w:sz w:val="24"/>
                <w:szCs w:val="24"/>
                <w:rPrChange w:id="1463" w:author="Trinh Thanh" w:date="2018-04-17T20:54:00Z">
                  <w:rPr>
                    <w:ins w:id="1464" w:author="Hoan Ng" w:date="2017-03-20T22:18:00Z"/>
                    <w:b/>
                    <w:bCs/>
                  </w:rPr>
                </w:rPrChange>
              </w:rPr>
              <w:pPrChange w:id="1465" w:author="Trinh Thanh" w:date="2018-04-17T21:06:00Z">
                <w:pPr/>
              </w:pPrChange>
            </w:pPr>
            <w:ins w:id="1466" w:author="Hoan Ng" w:date="2017-03-20T22:18:00Z">
              <w:r w:rsidRPr="006176AC">
                <w:rPr>
                  <w:rFonts w:ascii="Times New Roman" w:hAnsi="Times New Roman" w:cs="Times New Roman"/>
                  <w:b/>
                  <w:bCs/>
                  <w:sz w:val="24"/>
                  <w:szCs w:val="24"/>
                  <w:rPrChange w:id="1467" w:author="Trinh Thanh" w:date="2018-04-17T20:54:00Z">
                    <w:rPr>
                      <w:b/>
                      <w:bCs/>
                    </w:rPr>
                  </w:rPrChange>
                </w:rPr>
                <w:t> </w:t>
              </w:r>
            </w:ins>
          </w:p>
        </w:tc>
        <w:tc>
          <w:tcPr>
            <w:tcW w:w="978" w:type="dxa"/>
            <w:hideMark/>
            <w:tcPrChange w:id="1468" w:author="Hoan Ng" w:date="2017-03-20T22:19:00Z">
              <w:tcPr>
                <w:tcW w:w="960" w:type="dxa"/>
                <w:hideMark/>
              </w:tcPr>
            </w:tcPrChange>
          </w:tcPr>
          <w:p w14:paraId="2D7ADA96" w14:textId="77777777" w:rsidR="005F3BAC" w:rsidRPr="006176AC" w:rsidRDefault="005F3BAC" w:rsidP="00F30356">
            <w:pPr>
              <w:jc w:val="both"/>
              <w:rPr>
                <w:ins w:id="1469" w:author="Hoan Ng" w:date="2017-03-20T22:18:00Z"/>
                <w:rFonts w:ascii="Times New Roman" w:hAnsi="Times New Roman" w:cs="Times New Roman"/>
                <w:b/>
                <w:bCs/>
                <w:sz w:val="24"/>
                <w:szCs w:val="24"/>
                <w:rPrChange w:id="1470" w:author="Trinh Thanh" w:date="2018-04-17T20:54:00Z">
                  <w:rPr>
                    <w:ins w:id="1471" w:author="Hoan Ng" w:date="2017-03-20T22:18:00Z"/>
                    <w:b/>
                    <w:bCs/>
                  </w:rPr>
                </w:rPrChange>
              </w:rPr>
              <w:pPrChange w:id="1472" w:author="Trinh Thanh" w:date="2018-04-17T21:06:00Z">
                <w:pPr/>
              </w:pPrChange>
            </w:pPr>
            <w:ins w:id="1473" w:author="Hoan Ng" w:date="2017-03-20T22:18:00Z">
              <w:r w:rsidRPr="006176AC">
                <w:rPr>
                  <w:rFonts w:ascii="Times New Roman" w:hAnsi="Times New Roman" w:cs="Times New Roman"/>
                  <w:b/>
                  <w:bCs/>
                  <w:sz w:val="24"/>
                  <w:szCs w:val="24"/>
                  <w:rPrChange w:id="1474" w:author="Trinh Thanh" w:date="2018-04-17T20:54:00Z">
                    <w:rPr>
                      <w:b/>
                      <w:bCs/>
                    </w:rPr>
                  </w:rPrChange>
                </w:rPr>
                <w:t> </w:t>
              </w:r>
            </w:ins>
          </w:p>
        </w:tc>
        <w:tc>
          <w:tcPr>
            <w:tcW w:w="790" w:type="dxa"/>
            <w:hideMark/>
            <w:tcPrChange w:id="1475" w:author="Hoan Ng" w:date="2017-03-20T22:19:00Z">
              <w:tcPr>
                <w:tcW w:w="960" w:type="dxa"/>
                <w:gridSpan w:val="2"/>
                <w:hideMark/>
              </w:tcPr>
            </w:tcPrChange>
          </w:tcPr>
          <w:p w14:paraId="5D2079E4" w14:textId="77777777" w:rsidR="005F3BAC" w:rsidRPr="006176AC" w:rsidRDefault="005F3BAC" w:rsidP="00F30356">
            <w:pPr>
              <w:jc w:val="both"/>
              <w:rPr>
                <w:ins w:id="1476" w:author="Hoan Ng" w:date="2017-03-20T22:18:00Z"/>
                <w:rFonts w:ascii="Times New Roman" w:hAnsi="Times New Roman" w:cs="Times New Roman"/>
                <w:b/>
                <w:bCs/>
                <w:sz w:val="24"/>
                <w:szCs w:val="24"/>
                <w:rPrChange w:id="1477" w:author="Trinh Thanh" w:date="2018-04-17T20:54:00Z">
                  <w:rPr>
                    <w:ins w:id="1478" w:author="Hoan Ng" w:date="2017-03-20T22:18:00Z"/>
                    <w:b/>
                    <w:bCs/>
                  </w:rPr>
                </w:rPrChange>
              </w:rPr>
              <w:pPrChange w:id="1479" w:author="Trinh Thanh" w:date="2018-04-17T21:06:00Z">
                <w:pPr/>
              </w:pPrChange>
            </w:pPr>
            <w:ins w:id="1480" w:author="Hoan Ng" w:date="2017-03-20T22:18:00Z">
              <w:r w:rsidRPr="006176AC">
                <w:rPr>
                  <w:rFonts w:ascii="Times New Roman" w:hAnsi="Times New Roman" w:cs="Times New Roman"/>
                  <w:b/>
                  <w:bCs/>
                  <w:sz w:val="24"/>
                  <w:szCs w:val="24"/>
                  <w:rPrChange w:id="1481" w:author="Trinh Thanh" w:date="2018-04-17T20:54:00Z">
                    <w:rPr>
                      <w:b/>
                      <w:bCs/>
                    </w:rPr>
                  </w:rPrChange>
                </w:rPr>
                <w:t> </w:t>
              </w:r>
            </w:ins>
          </w:p>
        </w:tc>
      </w:tr>
      <w:tr w:rsidR="005F3BAC" w:rsidRPr="006176AC" w14:paraId="2155419A" w14:textId="77777777" w:rsidTr="005F3BAC">
        <w:tblPrEx>
          <w:tblW w:w="0" w:type="auto"/>
          <w:tblPrExChange w:id="1482" w:author="Hoan Ng" w:date="2017-03-20T22:19:00Z">
            <w:tblPrEx>
              <w:tblW w:w="0" w:type="auto"/>
            </w:tblPrEx>
          </w:tblPrExChange>
        </w:tblPrEx>
        <w:trPr>
          <w:trHeight w:val="300"/>
          <w:ins w:id="1483" w:author="Hoan Ng" w:date="2017-03-20T22:18:00Z"/>
          <w:trPrChange w:id="1484" w:author="Hoan Ng" w:date="2017-03-20T22:19:00Z">
            <w:trPr>
              <w:trHeight w:val="300"/>
            </w:trPr>
          </w:trPrChange>
        </w:trPr>
        <w:tc>
          <w:tcPr>
            <w:tcW w:w="9350" w:type="dxa"/>
            <w:gridSpan w:val="6"/>
            <w:hideMark/>
            <w:tcPrChange w:id="1485" w:author="Hoan Ng" w:date="2017-03-20T22:19:00Z">
              <w:tcPr>
                <w:tcW w:w="15320" w:type="dxa"/>
                <w:gridSpan w:val="11"/>
                <w:hideMark/>
              </w:tcPr>
            </w:tcPrChange>
          </w:tcPr>
          <w:p w14:paraId="584D1CC3" w14:textId="77777777" w:rsidR="005F3BAC" w:rsidRPr="006176AC" w:rsidRDefault="005F3BAC" w:rsidP="00F30356">
            <w:pPr>
              <w:jc w:val="both"/>
              <w:rPr>
                <w:ins w:id="1486" w:author="Hoan Ng" w:date="2017-03-20T22:18:00Z"/>
                <w:rFonts w:ascii="Times New Roman" w:hAnsi="Times New Roman" w:cs="Times New Roman"/>
                <w:b/>
                <w:bCs/>
                <w:sz w:val="24"/>
                <w:szCs w:val="24"/>
                <w:rPrChange w:id="1487" w:author="Trinh Thanh" w:date="2018-04-17T20:54:00Z">
                  <w:rPr>
                    <w:ins w:id="1488" w:author="Hoan Ng" w:date="2017-03-20T22:18:00Z"/>
                    <w:b/>
                    <w:bCs/>
                  </w:rPr>
                </w:rPrChange>
              </w:rPr>
              <w:pPrChange w:id="1489" w:author="Trinh Thanh" w:date="2018-04-17T21:06:00Z">
                <w:pPr/>
              </w:pPrChange>
            </w:pPr>
            <w:ins w:id="1490" w:author="Hoan Ng" w:date="2017-03-20T22:18:00Z">
              <w:r w:rsidRPr="006176AC">
                <w:rPr>
                  <w:rFonts w:ascii="Times New Roman" w:hAnsi="Times New Roman" w:cs="Times New Roman"/>
                  <w:b/>
                  <w:bCs/>
                  <w:sz w:val="24"/>
                  <w:szCs w:val="24"/>
                  <w:rPrChange w:id="1491" w:author="Trinh Thanh" w:date="2018-04-17T20:54:00Z">
                    <w:rPr>
                      <w:b/>
                      <w:bCs/>
                    </w:rPr>
                  </w:rPrChange>
                </w:rPr>
                <w:t>IV. NỘP BÁO CÁO TIẾN ĐỘ &amp; SẢN PHẨM…</w:t>
              </w:r>
            </w:ins>
          </w:p>
        </w:tc>
      </w:tr>
      <w:tr w:rsidR="005F3BAC" w:rsidRPr="006176AC" w14:paraId="08A95BAF" w14:textId="77777777" w:rsidTr="005F3BAC">
        <w:tblPrEx>
          <w:tblW w:w="0" w:type="auto"/>
          <w:tblPrExChange w:id="1492" w:author="Hoan Ng" w:date="2017-03-20T22:19:00Z">
            <w:tblPrEx>
              <w:tblW w:w="0" w:type="auto"/>
            </w:tblPrEx>
          </w:tblPrExChange>
        </w:tblPrEx>
        <w:trPr>
          <w:trHeight w:val="300"/>
          <w:ins w:id="1493" w:author="Hoan Ng" w:date="2017-03-20T22:18:00Z"/>
          <w:trPrChange w:id="1494" w:author="Hoan Ng" w:date="2017-03-20T22:19:00Z">
            <w:trPr>
              <w:trHeight w:val="300"/>
            </w:trPr>
          </w:trPrChange>
        </w:trPr>
        <w:tc>
          <w:tcPr>
            <w:tcW w:w="985" w:type="dxa"/>
            <w:hideMark/>
            <w:tcPrChange w:id="1495" w:author="Hoan Ng" w:date="2017-03-20T22:19:00Z">
              <w:tcPr>
                <w:tcW w:w="8140" w:type="dxa"/>
                <w:gridSpan w:val="2"/>
                <w:hideMark/>
              </w:tcPr>
            </w:tcPrChange>
          </w:tcPr>
          <w:p w14:paraId="5EC285D6" w14:textId="77777777" w:rsidR="005F3BAC" w:rsidRPr="006176AC" w:rsidRDefault="005F3BAC" w:rsidP="00F30356">
            <w:pPr>
              <w:jc w:val="both"/>
              <w:rPr>
                <w:ins w:id="1496" w:author="Hoan Ng" w:date="2017-03-20T22:18:00Z"/>
                <w:rFonts w:ascii="Times New Roman" w:hAnsi="Times New Roman" w:cs="Times New Roman"/>
                <w:b/>
                <w:bCs/>
                <w:sz w:val="24"/>
                <w:szCs w:val="24"/>
                <w:rPrChange w:id="1497" w:author="Trinh Thanh" w:date="2018-04-17T20:54:00Z">
                  <w:rPr>
                    <w:ins w:id="1498" w:author="Hoan Ng" w:date="2017-03-20T22:18:00Z"/>
                    <w:b/>
                    <w:bCs/>
                  </w:rPr>
                </w:rPrChange>
              </w:rPr>
              <w:pPrChange w:id="1499" w:author="Trinh Thanh" w:date="2018-04-17T21:06:00Z">
                <w:pPr/>
              </w:pPrChange>
            </w:pPr>
            <w:ins w:id="1500" w:author="Hoan Ng" w:date="2017-03-20T22:18:00Z">
              <w:r w:rsidRPr="006176AC">
                <w:rPr>
                  <w:rFonts w:ascii="Times New Roman" w:hAnsi="Times New Roman" w:cs="Times New Roman"/>
                  <w:b/>
                  <w:bCs/>
                  <w:sz w:val="24"/>
                  <w:szCs w:val="24"/>
                  <w:rPrChange w:id="1501" w:author="Trinh Thanh" w:date="2018-04-17T20:54:00Z">
                    <w:rPr>
                      <w:b/>
                      <w:bCs/>
                    </w:rPr>
                  </w:rPrChange>
                </w:rPr>
                <w:t> </w:t>
              </w:r>
            </w:ins>
          </w:p>
        </w:tc>
        <w:tc>
          <w:tcPr>
            <w:tcW w:w="4702" w:type="dxa"/>
            <w:hideMark/>
            <w:tcPrChange w:id="1502" w:author="Hoan Ng" w:date="2017-03-20T22:19:00Z">
              <w:tcPr>
                <w:tcW w:w="3340" w:type="dxa"/>
                <w:gridSpan w:val="2"/>
                <w:hideMark/>
              </w:tcPr>
            </w:tcPrChange>
          </w:tcPr>
          <w:p w14:paraId="67955B3A" w14:textId="77777777" w:rsidR="005F3BAC" w:rsidRPr="006176AC" w:rsidRDefault="005F3BAC" w:rsidP="00F30356">
            <w:pPr>
              <w:jc w:val="both"/>
              <w:rPr>
                <w:ins w:id="1503" w:author="Hoan Ng" w:date="2017-03-20T22:18:00Z"/>
                <w:rFonts w:ascii="Times New Roman" w:hAnsi="Times New Roman" w:cs="Times New Roman"/>
                <w:b/>
                <w:bCs/>
                <w:sz w:val="24"/>
                <w:szCs w:val="24"/>
                <w:rPrChange w:id="1504" w:author="Trinh Thanh" w:date="2018-04-17T20:54:00Z">
                  <w:rPr>
                    <w:ins w:id="1505" w:author="Hoan Ng" w:date="2017-03-20T22:18:00Z"/>
                    <w:b/>
                    <w:bCs/>
                  </w:rPr>
                </w:rPrChange>
              </w:rPr>
              <w:pPrChange w:id="1506" w:author="Trinh Thanh" w:date="2018-04-17T21:06:00Z">
                <w:pPr/>
              </w:pPrChange>
            </w:pPr>
            <w:ins w:id="1507" w:author="Hoan Ng" w:date="2017-03-20T22:18:00Z">
              <w:r w:rsidRPr="006176AC">
                <w:rPr>
                  <w:rFonts w:ascii="Times New Roman" w:hAnsi="Times New Roman" w:cs="Times New Roman"/>
                  <w:b/>
                  <w:bCs/>
                  <w:sz w:val="24"/>
                  <w:szCs w:val="24"/>
                  <w:rPrChange w:id="1508" w:author="Trinh Thanh" w:date="2018-04-17T20:54:00Z">
                    <w:rPr>
                      <w:b/>
                      <w:bCs/>
                    </w:rPr>
                  </w:rPrChange>
                </w:rPr>
                <w:t>Nộp lần 1</w:t>
              </w:r>
            </w:ins>
          </w:p>
        </w:tc>
        <w:tc>
          <w:tcPr>
            <w:tcW w:w="1027" w:type="dxa"/>
            <w:hideMark/>
            <w:tcPrChange w:id="1509" w:author="Hoan Ng" w:date="2017-03-20T22:19:00Z">
              <w:tcPr>
                <w:tcW w:w="960" w:type="dxa"/>
                <w:gridSpan w:val="2"/>
                <w:hideMark/>
              </w:tcPr>
            </w:tcPrChange>
          </w:tcPr>
          <w:p w14:paraId="67D99CE8" w14:textId="77777777" w:rsidR="005F3BAC" w:rsidRPr="006176AC" w:rsidRDefault="005F3BAC" w:rsidP="00F30356">
            <w:pPr>
              <w:jc w:val="both"/>
              <w:rPr>
                <w:ins w:id="1510" w:author="Hoan Ng" w:date="2017-03-20T22:18:00Z"/>
                <w:rFonts w:ascii="Times New Roman" w:hAnsi="Times New Roman" w:cs="Times New Roman"/>
                <w:b/>
                <w:bCs/>
                <w:sz w:val="24"/>
                <w:szCs w:val="24"/>
                <w:rPrChange w:id="1511" w:author="Trinh Thanh" w:date="2018-04-17T20:54:00Z">
                  <w:rPr>
                    <w:ins w:id="1512" w:author="Hoan Ng" w:date="2017-03-20T22:18:00Z"/>
                    <w:b/>
                    <w:bCs/>
                  </w:rPr>
                </w:rPrChange>
              </w:rPr>
              <w:pPrChange w:id="1513" w:author="Trinh Thanh" w:date="2018-04-17T21:06:00Z">
                <w:pPr/>
              </w:pPrChange>
            </w:pPr>
            <w:ins w:id="1514" w:author="Hoan Ng" w:date="2017-03-20T22:18:00Z">
              <w:r w:rsidRPr="006176AC">
                <w:rPr>
                  <w:rFonts w:ascii="Times New Roman" w:hAnsi="Times New Roman" w:cs="Times New Roman"/>
                  <w:b/>
                  <w:bCs/>
                  <w:sz w:val="24"/>
                  <w:szCs w:val="24"/>
                  <w:rPrChange w:id="1515" w:author="Trinh Thanh" w:date="2018-04-17T20:54:00Z">
                    <w:rPr>
                      <w:b/>
                      <w:bCs/>
                    </w:rPr>
                  </w:rPrChange>
                </w:rPr>
                <w:t> </w:t>
              </w:r>
            </w:ins>
          </w:p>
        </w:tc>
        <w:tc>
          <w:tcPr>
            <w:tcW w:w="868" w:type="dxa"/>
            <w:hideMark/>
            <w:tcPrChange w:id="1516" w:author="Hoan Ng" w:date="2017-03-20T22:19:00Z">
              <w:tcPr>
                <w:tcW w:w="960" w:type="dxa"/>
                <w:gridSpan w:val="2"/>
                <w:hideMark/>
              </w:tcPr>
            </w:tcPrChange>
          </w:tcPr>
          <w:p w14:paraId="22654C25" w14:textId="77777777" w:rsidR="005F3BAC" w:rsidRPr="006176AC" w:rsidRDefault="005F3BAC" w:rsidP="00F30356">
            <w:pPr>
              <w:jc w:val="both"/>
              <w:rPr>
                <w:ins w:id="1517" w:author="Hoan Ng" w:date="2017-03-20T22:18:00Z"/>
                <w:rFonts w:ascii="Times New Roman" w:hAnsi="Times New Roman" w:cs="Times New Roman"/>
                <w:b/>
                <w:bCs/>
                <w:sz w:val="24"/>
                <w:szCs w:val="24"/>
                <w:rPrChange w:id="1518" w:author="Trinh Thanh" w:date="2018-04-17T20:54:00Z">
                  <w:rPr>
                    <w:ins w:id="1519" w:author="Hoan Ng" w:date="2017-03-20T22:18:00Z"/>
                    <w:b/>
                    <w:bCs/>
                  </w:rPr>
                </w:rPrChange>
              </w:rPr>
              <w:pPrChange w:id="1520" w:author="Trinh Thanh" w:date="2018-04-17T21:06:00Z">
                <w:pPr/>
              </w:pPrChange>
            </w:pPr>
            <w:ins w:id="1521" w:author="Hoan Ng" w:date="2017-03-20T22:18:00Z">
              <w:r w:rsidRPr="006176AC">
                <w:rPr>
                  <w:rFonts w:ascii="Times New Roman" w:hAnsi="Times New Roman" w:cs="Times New Roman"/>
                  <w:b/>
                  <w:bCs/>
                  <w:sz w:val="24"/>
                  <w:szCs w:val="24"/>
                  <w:rPrChange w:id="1522" w:author="Trinh Thanh" w:date="2018-04-17T20:54:00Z">
                    <w:rPr>
                      <w:b/>
                      <w:bCs/>
                    </w:rPr>
                  </w:rPrChange>
                </w:rPr>
                <w:t> </w:t>
              </w:r>
            </w:ins>
          </w:p>
        </w:tc>
        <w:tc>
          <w:tcPr>
            <w:tcW w:w="978" w:type="dxa"/>
            <w:hideMark/>
            <w:tcPrChange w:id="1523" w:author="Hoan Ng" w:date="2017-03-20T22:19:00Z">
              <w:tcPr>
                <w:tcW w:w="960" w:type="dxa"/>
                <w:hideMark/>
              </w:tcPr>
            </w:tcPrChange>
          </w:tcPr>
          <w:p w14:paraId="2326F572" w14:textId="77777777" w:rsidR="005F3BAC" w:rsidRPr="006176AC" w:rsidRDefault="005F3BAC" w:rsidP="00F30356">
            <w:pPr>
              <w:jc w:val="both"/>
              <w:rPr>
                <w:ins w:id="1524" w:author="Hoan Ng" w:date="2017-03-20T22:18:00Z"/>
                <w:rFonts w:ascii="Times New Roman" w:hAnsi="Times New Roman" w:cs="Times New Roman"/>
                <w:b/>
                <w:bCs/>
                <w:sz w:val="24"/>
                <w:szCs w:val="24"/>
                <w:rPrChange w:id="1525" w:author="Trinh Thanh" w:date="2018-04-17T20:54:00Z">
                  <w:rPr>
                    <w:ins w:id="1526" w:author="Hoan Ng" w:date="2017-03-20T22:18:00Z"/>
                    <w:b/>
                    <w:bCs/>
                  </w:rPr>
                </w:rPrChange>
              </w:rPr>
              <w:pPrChange w:id="1527" w:author="Trinh Thanh" w:date="2018-04-17T21:06:00Z">
                <w:pPr/>
              </w:pPrChange>
            </w:pPr>
            <w:ins w:id="1528" w:author="Hoan Ng" w:date="2017-03-20T22:18:00Z">
              <w:r w:rsidRPr="006176AC">
                <w:rPr>
                  <w:rFonts w:ascii="Times New Roman" w:hAnsi="Times New Roman" w:cs="Times New Roman"/>
                  <w:b/>
                  <w:bCs/>
                  <w:sz w:val="24"/>
                  <w:szCs w:val="24"/>
                  <w:rPrChange w:id="1529" w:author="Trinh Thanh" w:date="2018-04-17T20:54:00Z">
                    <w:rPr>
                      <w:b/>
                      <w:bCs/>
                    </w:rPr>
                  </w:rPrChange>
                </w:rPr>
                <w:t> </w:t>
              </w:r>
            </w:ins>
          </w:p>
        </w:tc>
        <w:tc>
          <w:tcPr>
            <w:tcW w:w="790" w:type="dxa"/>
            <w:hideMark/>
            <w:tcPrChange w:id="1530" w:author="Hoan Ng" w:date="2017-03-20T22:19:00Z">
              <w:tcPr>
                <w:tcW w:w="960" w:type="dxa"/>
                <w:gridSpan w:val="2"/>
                <w:hideMark/>
              </w:tcPr>
            </w:tcPrChange>
          </w:tcPr>
          <w:p w14:paraId="28A2CD43" w14:textId="77777777" w:rsidR="005F3BAC" w:rsidRPr="006176AC" w:rsidRDefault="005F3BAC" w:rsidP="00F30356">
            <w:pPr>
              <w:jc w:val="both"/>
              <w:rPr>
                <w:ins w:id="1531" w:author="Hoan Ng" w:date="2017-03-20T22:18:00Z"/>
                <w:rFonts w:ascii="Times New Roman" w:hAnsi="Times New Roman" w:cs="Times New Roman"/>
                <w:b/>
                <w:bCs/>
                <w:sz w:val="24"/>
                <w:szCs w:val="24"/>
                <w:rPrChange w:id="1532" w:author="Trinh Thanh" w:date="2018-04-17T20:54:00Z">
                  <w:rPr>
                    <w:ins w:id="1533" w:author="Hoan Ng" w:date="2017-03-20T22:18:00Z"/>
                    <w:b/>
                    <w:bCs/>
                  </w:rPr>
                </w:rPrChange>
              </w:rPr>
              <w:pPrChange w:id="1534" w:author="Trinh Thanh" w:date="2018-04-17T21:06:00Z">
                <w:pPr/>
              </w:pPrChange>
            </w:pPr>
            <w:ins w:id="1535" w:author="Hoan Ng" w:date="2017-03-20T22:18:00Z">
              <w:r w:rsidRPr="006176AC">
                <w:rPr>
                  <w:rFonts w:ascii="Times New Roman" w:hAnsi="Times New Roman" w:cs="Times New Roman"/>
                  <w:b/>
                  <w:bCs/>
                  <w:sz w:val="24"/>
                  <w:szCs w:val="24"/>
                  <w:rPrChange w:id="1536" w:author="Trinh Thanh" w:date="2018-04-17T20:54:00Z">
                    <w:rPr>
                      <w:b/>
                      <w:bCs/>
                    </w:rPr>
                  </w:rPrChange>
                </w:rPr>
                <w:t> </w:t>
              </w:r>
            </w:ins>
          </w:p>
        </w:tc>
      </w:tr>
      <w:tr w:rsidR="005F3BAC" w:rsidRPr="006176AC" w14:paraId="6B5C81B7" w14:textId="77777777" w:rsidTr="005F3BAC">
        <w:tblPrEx>
          <w:tblW w:w="0" w:type="auto"/>
          <w:tblPrExChange w:id="1537" w:author="Hoan Ng" w:date="2017-03-20T22:19:00Z">
            <w:tblPrEx>
              <w:tblW w:w="0" w:type="auto"/>
            </w:tblPrEx>
          </w:tblPrExChange>
        </w:tblPrEx>
        <w:trPr>
          <w:trHeight w:val="300"/>
          <w:ins w:id="1538" w:author="Hoan Ng" w:date="2017-03-20T22:18:00Z"/>
          <w:trPrChange w:id="1539" w:author="Hoan Ng" w:date="2017-03-20T22:19:00Z">
            <w:trPr>
              <w:trHeight w:val="300"/>
            </w:trPr>
          </w:trPrChange>
        </w:trPr>
        <w:tc>
          <w:tcPr>
            <w:tcW w:w="985" w:type="dxa"/>
            <w:hideMark/>
            <w:tcPrChange w:id="1540" w:author="Hoan Ng" w:date="2017-03-20T22:19:00Z">
              <w:tcPr>
                <w:tcW w:w="8140" w:type="dxa"/>
                <w:gridSpan w:val="2"/>
                <w:hideMark/>
              </w:tcPr>
            </w:tcPrChange>
          </w:tcPr>
          <w:p w14:paraId="642F01F8" w14:textId="77777777" w:rsidR="005F3BAC" w:rsidRPr="006176AC" w:rsidRDefault="005F3BAC" w:rsidP="00F30356">
            <w:pPr>
              <w:jc w:val="both"/>
              <w:rPr>
                <w:ins w:id="1541" w:author="Hoan Ng" w:date="2017-03-20T22:18:00Z"/>
                <w:rFonts w:ascii="Times New Roman" w:hAnsi="Times New Roman" w:cs="Times New Roman"/>
                <w:b/>
                <w:bCs/>
                <w:sz w:val="24"/>
                <w:szCs w:val="24"/>
                <w:rPrChange w:id="1542" w:author="Trinh Thanh" w:date="2018-04-17T20:54:00Z">
                  <w:rPr>
                    <w:ins w:id="1543" w:author="Hoan Ng" w:date="2017-03-20T22:18:00Z"/>
                    <w:b/>
                    <w:bCs/>
                  </w:rPr>
                </w:rPrChange>
              </w:rPr>
              <w:pPrChange w:id="1544" w:author="Trinh Thanh" w:date="2018-04-17T21:06:00Z">
                <w:pPr/>
              </w:pPrChange>
            </w:pPr>
            <w:ins w:id="1545" w:author="Hoan Ng" w:date="2017-03-20T22:18:00Z">
              <w:r w:rsidRPr="006176AC">
                <w:rPr>
                  <w:rFonts w:ascii="Times New Roman" w:hAnsi="Times New Roman" w:cs="Times New Roman"/>
                  <w:b/>
                  <w:bCs/>
                  <w:sz w:val="24"/>
                  <w:szCs w:val="24"/>
                  <w:rPrChange w:id="1546" w:author="Trinh Thanh" w:date="2018-04-17T20:54:00Z">
                    <w:rPr>
                      <w:b/>
                      <w:bCs/>
                    </w:rPr>
                  </w:rPrChange>
                </w:rPr>
                <w:t> </w:t>
              </w:r>
            </w:ins>
          </w:p>
        </w:tc>
        <w:tc>
          <w:tcPr>
            <w:tcW w:w="4702" w:type="dxa"/>
            <w:hideMark/>
            <w:tcPrChange w:id="1547" w:author="Hoan Ng" w:date="2017-03-20T22:19:00Z">
              <w:tcPr>
                <w:tcW w:w="3340" w:type="dxa"/>
                <w:gridSpan w:val="2"/>
                <w:hideMark/>
              </w:tcPr>
            </w:tcPrChange>
          </w:tcPr>
          <w:p w14:paraId="7A6B662D" w14:textId="77777777" w:rsidR="005F3BAC" w:rsidRPr="006176AC" w:rsidRDefault="005F3BAC" w:rsidP="00F30356">
            <w:pPr>
              <w:jc w:val="both"/>
              <w:rPr>
                <w:ins w:id="1548" w:author="Hoan Ng" w:date="2017-03-20T22:18:00Z"/>
                <w:rFonts w:ascii="Times New Roman" w:hAnsi="Times New Roman" w:cs="Times New Roman"/>
                <w:b/>
                <w:bCs/>
                <w:sz w:val="24"/>
                <w:szCs w:val="24"/>
                <w:rPrChange w:id="1549" w:author="Trinh Thanh" w:date="2018-04-17T20:54:00Z">
                  <w:rPr>
                    <w:ins w:id="1550" w:author="Hoan Ng" w:date="2017-03-20T22:18:00Z"/>
                    <w:b/>
                    <w:bCs/>
                  </w:rPr>
                </w:rPrChange>
              </w:rPr>
              <w:pPrChange w:id="1551" w:author="Trinh Thanh" w:date="2018-04-17T21:06:00Z">
                <w:pPr/>
              </w:pPrChange>
            </w:pPr>
            <w:ins w:id="1552" w:author="Hoan Ng" w:date="2017-03-20T22:18:00Z">
              <w:r w:rsidRPr="006176AC">
                <w:rPr>
                  <w:rFonts w:ascii="Times New Roman" w:hAnsi="Times New Roman" w:cs="Times New Roman"/>
                  <w:b/>
                  <w:bCs/>
                  <w:sz w:val="24"/>
                  <w:szCs w:val="24"/>
                  <w:rPrChange w:id="1553" w:author="Trinh Thanh" w:date="2018-04-17T20:54:00Z">
                    <w:rPr>
                      <w:b/>
                      <w:bCs/>
                    </w:rPr>
                  </w:rPrChange>
                </w:rPr>
                <w:t>Nộp lần 2</w:t>
              </w:r>
            </w:ins>
          </w:p>
        </w:tc>
        <w:tc>
          <w:tcPr>
            <w:tcW w:w="1027" w:type="dxa"/>
            <w:hideMark/>
            <w:tcPrChange w:id="1554" w:author="Hoan Ng" w:date="2017-03-20T22:19:00Z">
              <w:tcPr>
                <w:tcW w:w="960" w:type="dxa"/>
                <w:gridSpan w:val="2"/>
                <w:hideMark/>
              </w:tcPr>
            </w:tcPrChange>
          </w:tcPr>
          <w:p w14:paraId="053BB972" w14:textId="77777777" w:rsidR="005F3BAC" w:rsidRPr="006176AC" w:rsidRDefault="005F3BAC" w:rsidP="00F30356">
            <w:pPr>
              <w:jc w:val="both"/>
              <w:rPr>
                <w:ins w:id="1555" w:author="Hoan Ng" w:date="2017-03-20T22:18:00Z"/>
                <w:rFonts w:ascii="Times New Roman" w:hAnsi="Times New Roman" w:cs="Times New Roman"/>
                <w:b/>
                <w:bCs/>
                <w:sz w:val="24"/>
                <w:szCs w:val="24"/>
                <w:rPrChange w:id="1556" w:author="Trinh Thanh" w:date="2018-04-17T20:54:00Z">
                  <w:rPr>
                    <w:ins w:id="1557" w:author="Hoan Ng" w:date="2017-03-20T22:18:00Z"/>
                    <w:b/>
                    <w:bCs/>
                  </w:rPr>
                </w:rPrChange>
              </w:rPr>
              <w:pPrChange w:id="1558" w:author="Trinh Thanh" w:date="2018-04-17T21:06:00Z">
                <w:pPr/>
              </w:pPrChange>
            </w:pPr>
            <w:ins w:id="1559" w:author="Hoan Ng" w:date="2017-03-20T22:18:00Z">
              <w:r w:rsidRPr="006176AC">
                <w:rPr>
                  <w:rFonts w:ascii="Times New Roman" w:hAnsi="Times New Roman" w:cs="Times New Roman"/>
                  <w:b/>
                  <w:bCs/>
                  <w:sz w:val="24"/>
                  <w:szCs w:val="24"/>
                  <w:rPrChange w:id="1560" w:author="Trinh Thanh" w:date="2018-04-17T20:54:00Z">
                    <w:rPr>
                      <w:b/>
                      <w:bCs/>
                    </w:rPr>
                  </w:rPrChange>
                </w:rPr>
                <w:t> </w:t>
              </w:r>
            </w:ins>
          </w:p>
        </w:tc>
        <w:tc>
          <w:tcPr>
            <w:tcW w:w="868" w:type="dxa"/>
            <w:hideMark/>
            <w:tcPrChange w:id="1561" w:author="Hoan Ng" w:date="2017-03-20T22:19:00Z">
              <w:tcPr>
                <w:tcW w:w="960" w:type="dxa"/>
                <w:gridSpan w:val="2"/>
                <w:hideMark/>
              </w:tcPr>
            </w:tcPrChange>
          </w:tcPr>
          <w:p w14:paraId="5F460FDF" w14:textId="77777777" w:rsidR="005F3BAC" w:rsidRPr="006176AC" w:rsidRDefault="005F3BAC" w:rsidP="00F30356">
            <w:pPr>
              <w:jc w:val="both"/>
              <w:rPr>
                <w:ins w:id="1562" w:author="Hoan Ng" w:date="2017-03-20T22:18:00Z"/>
                <w:rFonts w:ascii="Times New Roman" w:hAnsi="Times New Roman" w:cs="Times New Roman"/>
                <w:b/>
                <w:bCs/>
                <w:sz w:val="24"/>
                <w:szCs w:val="24"/>
                <w:rPrChange w:id="1563" w:author="Trinh Thanh" w:date="2018-04-17T20:54:00Z">
                  <w:rPr>
                    <w:ins w:id="1564" w:author="Hoan Ng" w:date="2017-03-20T22:18:00Z"/>
                    <w:b/>
                    <w:bCs/>
                  </w:rPr>
                </w:rPrChange>
              </w:rPr>
              <w:pPrChange w:id="1565" w:author="Trinh Thanh" w:date="2018-04-17T21:06:00Z">
                <w:pPr/>
              </w:pPrChange>
            </w:pPr>
            <w:ins w:id="1566" w:author="Hoan Ng" w:date="2017-03-20T22:18:00Z">
              <w:r w:rsidRPr="006176AC">
                <w:rPr>
                  <w:rFonts w:ascii="Times New Roman" w:hAnsi="Times New Roman" w:cs="Times New Roman"/>
                  <w:b/>
                  <w:bCs/>
                  <w:sz w:val="24"/>
                  <w:szCs w:val="24"/>
                  <w:rPrChange w:id="1567" w:author="Trinh Thanh" w:date="2018-04-17T20:54:00Z">
                    <w:rPr>
                      <w:b/>
                      <w:bCs/>
                    </w:rPr>
                  </w:rPrChange>
                </w:rPr>
                <w:t> </w:t>
              </w:r>
            </w:ins>
          </w:p>
        </w:tc>
        <w:tc>
          <w:tcPr>
            <w:tcW w:w="978" w:type="dxa"/>
            <w:hideMark/>
            <w:tcPrChange w:id="1568" w:author="Hoan Ng" w:date="2017-03-20T22:19:00Z">
              <w:tcPr>
                <w:tcW w:w="960" w:type="dxa"/>
                <w:hideMark/>
              </w:tcPr>
            </w:tcPrChange>
          </w:tcPr>
          <w:p w14:paraId="1DDBC677" w14:textId="77777777" w:rsidR="005F3BAC" w:rsidRPr="006176AC" w:rsidRDefault="005F3BAC" w:rsidP="00F30356">
            <w:pPr>
              <w:jc w:val="both"/>
              <w:rPr>
                <w:ins w:id="1569" w:author="Hoan Ng" w:date="2017-03-20T22:18:00Z"/>
                <w:rFonts w:ascii="Times New Roman" w:hAnsi="Times New Roman" w:cs="Times New Roman"/>
                <w:b/>
                <w:bCs/>
                <w:sz w:val="24"/>
                <w:szCs w:val="24"/>
                <w:rPrChange w:id="1570" w:author="Trinh Thanh" w:date="2018-04-17T20:54:00Z">
                  <w:rPr>
                    <w:ins w:id="1571" w:author="Hoan Ng" w:date="2017-03-20T22:18:00Z"/>
                    <w:b/>
                    <w:bCs/>
                  </w:rPr>
                </w:rPrChange>
              </w:rPr>
              <w:pPrChange w:id="1572" w:author="Trinh Thanh" w:date="2018-04-17T21:06:00Z">
                <w:pPr/>
              </w:pPrChange>
            </w:pPr>
            <w:ins w:id="1573" w:author="Hoan Ng" w:date="2017-03-20T22:18:00Z">
              <w:r w:rsidRPr="006176AC">
                <w:rPr>
                  <w:rFonts w:ascii="Times New Roman" w:hAnsi="Times New Roman" w:cs="Times New Roman"/>
                  <w:b/>
                  <w:bCs/>
                  <w:sz w:val="24"/>
                  <w:szCs w:val="24"/>
                  <w:rPrChange w:id="1574" w:author="Trinh Thanh" w:date="2018-04-17T20:54:00Z">
                    <w:rPr>
                      <w:b/>
                      <w:bCs/>
                    </w:rPr>
                  </w:rPrChange>
                </w:rPr>
                <w:t> </w:t>
              </w:r>
            </w:ins>
          </w:p>
        </w:tc>
        <w:tc>
          <w:tcPr>
            <w:tcW w:w="790" w:type="dxa"/>
            <w:hideMark/>
            <w:tcPrChange w:id="1575" w:author="Hoan Ng" w:date="2017-03-20T22:19:00Z">
              <w:tcPr>
                <w:tcW w:w="960" w:type="dxa"/>
                <w:gridSpan w:val="2"/>
                <w:hideMark/>
              </w:tcPr>
            </w:tcPrChange>
          </w:tcPr>
          <w:p w14:paraId="13597EA7" w14:textId="77777777" w:rsidR="005F3BAC" w:rsidRPr="006176AC" w:rsidRDefault="005F3BAC" w:rsidP="00F30356">
            <w:pPr>
              <w:jc w:val="both"/>
              <w:rPr>
                <w:ins w:id="1576" w:author="Hoan Ng" w:date="2017-03-20T22:18:00Z"/>
                <w:rFonts w:ascii="Times New Roman" w:hAnsi="Times New Roman" w:cs="Times New Roman"/>
                <w:b/>
                <w:bCs/>
                <w:sz w:val="24"/>
                <w:szCs w:val="24"/>
                <w:rPrChange w:id="1577" w:author="Trinh Thanh" w:date="2018-04-17T20:54:00Z">
                  <w:rPr>
                    <w:ins w:id="1578" w:author="Hoan Ng" w:date="2017-03-20T22:18:00Z"/>
                    <w:b/>
                    <w:bCs/>
                  </w:rPr>
                </w:rPrChange>
              </w:rPr>
              <w:pPrChange w:id="1579" w:author="Trinh Thanh" w:date="2018-04-17T21:06:00Z">
                <w:pPr/>
              </w:pPrChange>
            </w:pPr>
            <w:ins w:id="1580" w:author="Hoan Ng" w:date="2017-03-20T22:18:00Z">
              <w:r w:rsidRPr="006176AC">
                <w:rPr>
                  <w:rFonts w:ascii="Times New Roman" w:hAnsi="Times New Roman" w:cs="Times New Roman"/>
                  <w:b/>
                  <w:bCs/>
                  <w:sz w:val="24"/>
                  <w:szCs w:val="24"/>
                  <w:rPrChange w:id="1581" w:author="Trinh Thanh" w:date="2018-04-17T20:54:00Z">
                    <w:rPr>
                      <w:b/>
                      <w:bCs/>
                    </w:rPr>
                  </w:rPrChange>
                </w:rPr>
                <w:t> </w:t>
              </w:r>
            </w:ins>
          </w:p>
        </w:tc>
      </w:tr>
      <w:tr w:rsidR="005F3BAC" w:rsidRPr="006176AC" w14:paraId="24418DBC" w14:textId="77777777" w:rsidTr="005F3BAC">
        <w:tblPrEx>
          <w:tblW w:w="0" w:type="auto"/>
          <w:tblPrExChange w:id="1582" w:author="Hoan Ng" w:date="2017-03-20T22:19:00Z">
            <w:tblPrEx>
              <w:tblW w:w="0" w:type="auto"/>
            </w:tblPrEx>
          </w:tblPrExChange>
        </w:tblPrEx>
        <w:trPr>
          <w:trHeight w:val="300"/>
          <w:ins w:id="1583" w:author="Hoan Ng" w:date="2017-03-20T22:18:00Z"/>
          <w:trPrChange w:id="1584" w:author="Hoan Ng" w:date="2017-03-20T22:19:00Z">
            <w:trPr>
              <w:trHeight w:val="300"/>
            </w:trPr>
          </w:trPrChange>
        </w:trPr>
        <w:tc>
          <w:tcPr>
            <w:tcW w:w="985" w:type="dxa"/>
            <w:hideMark/>
            <w:tcPrChange w:id="1585" w:author="Hoan Ng" w:date="2017-03-20T22:19:00Z">
              <w:tcPr>
                <w:tcW w:w="8140" w:type="dxa"/>
                <w:gridSpan w:val="2"/>
                <w:hideMark/>
              </w:tcPr>
            </w:tcPrChange>
          </w:tcPr>
          <w:p w14:paraId="56E93A65" w14:textId="77777777" w:rsidR="005F3BAC" w:rsidRPr="006176AC" w:rsidRDefault="005F3BAC" w:rsidP="00F30356">
            <w:pPr>
              <w:jc w:val="both"/>
              <w:rPr>
                <w:ins w:id="1586" w:author="Hoan Ng" w:date="2017-03-20T22:18:00Z"/>
                <w:rFonts w:ascii="Times New Roman" w:hAnsi="Times New Roman" w:cs="Times New Roman"/>
                <w:b/>
                <w:bCs/>
                <w:sz w:val="24"/>
                <w:szCs w:val="24"/>
                <w:rPrChange w:id="1587" w:author="Trinh Thanh" w:date="2018-04-17T20:54:00Z">
                  <w:rPr>
                    <w:ins w:id="1588" w:author="Hoan Ng" w:date="2017-03-20T22:18:00Z"/>
                    <w:b/>
                    <w:bCs/>
                  </w:rPr>
                </w:rPrChange>
              </w:rPr>
              <w:pPrChange w:id="1589" w:author="Trinh Thanh" w:date="2018-04-17T21:06:00Z">
                <w:pPr/>
              </w:pPrChange>
            </w:pPr>
            <w:ins w:id="1590" w:author="Hoan Ng" w:date="2017-03-20T22:18:00Z">
              <w:r w:rsidRPr="006176AC">
                <w:rPr>
                  <w:rFonts w:ascii="Times New Roman" w:hAnsi="Times New Roman" w:cs="Times New Roman"/>
                  <w:b/>
                  <w:bCs/>
                  <w:sz w:val="24"/>
                  <w:szCs w:val="24"/>
                  <w:rPrChange w:id="1591" w:author="Trinh Thanh" w:date="2018-04-17T20:54:00Z">
                    <w:rPr>
                      <w:b/>
                      <w:bCs/>
                    </w:rPr>
                  </w:rPrChange>
                </w:rPr>
                <w:t> </w:t>
              </w:r>
            </w:ins>
          </w:p>
        </w:tc>
        <w:tc>
          <w:tcPr>
            <w:tcW w:w="4702" w:type="dxa"/>
            <w:hideMark/>
            <w:tcPrChange w:id="1592" w:author="Hoan Ng" w:date="2017-03-20T22:19:00Z">
              <w:tcPr>
                <w:tcW w:w="3340" w:type="dxa"/>
                <w:gridSpan w:val="2"/>
                <w:hideMark/>
              </w:tcPr>
            </w:tcPrChange>
          </w:tcPr>
          <w:p w14:paraId="4C722AB4" w14:textId="77777777" w:rsidR="005F3BAC" w:rsidRPr="006176AC" w:rsidRDefault="005F3BAC" w:rsidP="00F30356">
            <w:pPr>
              <w:jc w:val="both"/>
              <w:rPr>
                <w:ins w:id="1593" w:author="Hoan Ng" w:date="2017-03-20T22:18:00Z"/>
                <w:rFonts w:ascii="Times New Roman" w:hAnsi="Times New Roman" w:cs="Times New Roman"/>
                <w:b/>
                <w:bCs/>
                <w:sz w:val="24"/>
                <w:szCs w:val="24"/>
                <w:rPrChange w:id="1594" w:author="Trinh Thanh" w:date="2018-04-17T20:54:00Z">
                  <w:rPr>
                    <w:ins w:id="1595" w:author="Hoan Ng" w:date="2017-03-20T22:18:00Z"/>
                    <w:b/>
                    <w:bCs/>
                  </w:rPr>
                </w:rPrChange>
              </w:rPr>
              <w:pPrChange w:id="1596" w:author="Trinh Thanh" w:date="2018-04-17T21:06:00Z">
                <w:pPr/>
              </w:pPrChange>
            </w:pPr>
            <w:ins w:id="1597" w:author="Hoan Ng" w:date="2017-03-20T22:18:00Z">
              <w:r w:rsidRPr="006176AC">
                <w:rPr>
                  <w:rFonts w:ascii="Times New Roman" w:hAnsi="Times New Roman" w:cs="Times New Roman"/>
                  <w:b/>
                  <w:bCs/>
                  <w:sz w:val="24"/>
                  <w:szCs w:val="24"/>
                  <w:rPrChange w:id="1598" w:author="Trinh Thanh" w:date="2018-04-17T20:54:00Z">
                    <w:rPr>
                      <w:b/>
                      <w:bCs/>
                    </w:rPr>
                  </w:rPrChange>
                </w:rPr>
                <w:t>Nộp lần 3</w:t>
              </w:r>
            </w:ins>
          </w:p>
        </w:tc>
        <w:tc>
          <w:tcPr>
            <w:tcW w:w="1027" w:type="dxa"/>
            <w:hideMark/>
            <w:tcPrChange w:id="1599" w:author="Hoan Ng" w:date="2017-03-20T22:19:00Z">
              <w:tcPr>
                <w:tcW w:w="960" w:type="dxa"/>
                <w:gridSpan w:val="2"/>
                <w:hideMark/>
              </w:tcPr>
            </w:tcPrChange>
          </w:tcPr>
          <w:p w14:paraId="52DD1873" w14:textId="77777777" w:rsidR="005F3BAC" w:rsidRPr="006176AC" w:rsidRDefault="005F3BAC" w:rsidP="00F30356">
            <w:pPr>
              <w:jc w:val="both"/>
              <w:rPr>
                <w:ins w:id="1600" w:author="Hoan Ng" w:date="2017-03-20T22:18:00Z"/>
                <w:rFonts w:ascii="Times New Roman" w:hAnsi="Times New Roman" w:cs="Times New Roman"/>
                <w:b/>
                <w:bCs/>
                <w:sz w:val="24"/>
                <w:szCs w:val="24"/>
                <w:rPrChange w:id="1601" w:author="Trinh Thanh" w:date="2018-04-17T20:54:00Z">
                  <w:rPr>
                    <w:ins w:id="1602" w:author="Hoan Ng" w:date="2017-03-20T22:18:00Z"/>
                    <w:b/>
                    <w:bCs/>
                  </w:rPr>
                </w:rPrChange>
              </w:rPr>
              <w:pPrChange w:id="1603" w:author="Trinh Thanh" w:date="2018-04-17T21:06:00Z">
                <w:pPr/>
              </w:pPrChange>
            </w:pPr>
            <w:ins w:id="1604" w:author="Hoan Ng" w:date="2017-03-20T22:18:00Z">
              <w:r w:rsidRPr="006176AC">
                <w:rPr>
                  <w:rFonts w:ascii="Times New Roman" w:hAnsi="Times New Roman" w:cs="Times New Roman"/>
                  <w:b/>
                  <w:bCs/>
                  <w:sz w:val="24"/>
                  <w:szCs w:val="24"/>
                  <w:rPrChange w:id="1605" w:author="Trinh Thanh" w:date="2018-04-17T20:54:00Z">
                    <w:rPr>
                      <w:b/>
                      <w:bCs/>
                    </w:rPr>
                  </w:rPrChange>
                </w:rPr>
                <w:t> </w:t>
              </w:r>
            </w:ins>
          </w:p>
        </w:tc>
        <w:tc>
          <w:tcPr>
            <w:tcW w:w="868" w:type="dxa"/>
            <w:hideMark/>
            <w:tcPrChange w:id="1606" w:author="Hoan Ng" w:date="2017-03-20T22:19:00Z">
              <w:tcPr>
                <w:tcW w:w="960" w:type="dxa"/>
                <w:gridSpan w:val="2"/>
                <w:hideMark/>
              </w:tcPr>
            </w:tcPrChange>
          </w:tcPr>
          <w:p w14:paraId="06FFE48C" w14:textId="77777777" w:rsidR="005F3BAC" w:rsidRPr="006176AC" w:rsidRDefault="005F3BAC" w:rsidP="00F30356">
            <w:pPr>
              <w:jc w:val="both"/>
              <w:rPr>
                <w:ins w:id="1607" w:author="Hoan Ng" w:date="2017-03-20T22:18:00Z"/>
                <w:rFonts w:ascii="Times New Roman" w:hAnsi="Times New Roman" w:cs="Times New Roman"/>
                <w:b/>
                <w:bCs/>
                <w:sz w:val="24"/>
                <w:szCs w:val="24"/>
                <w:rPrChange w:id="1608" w:author="Trinh Thanh" w:date="2018-04-17T20:54:00Z">
                  <w:rPr>
                    <w:ins w:id="1609" w:author="Hoan Ng" w:date="2017-03-20T22:18:00Z"/>
                    <w:b/>
                    <w:bCs/>
                  </w:rPr>
                </w:rPrChange>
              </w:rPr>
              <w:pPrChange w:id="1610" w:author="Trinh Thanh" w:date="2018-04-17T21:06:00Z">
                <w:pPr/>
              </w:pPrChange>
            </w:pPr>
            <w:ins w:id="1611" w:author="Hoan Ng" w:date="2017-03-20T22:18:00Z">
              <w:r w:rsidRPr="006176AC">
                <w:rPr>
                  <w:rFonts w:ascii="Times New Roman" w:hAnsi="Times New Roman" w:cs="Times New Roman"/>
                  <w:b/>
                  <w:bCs/>
                  <w:sz w:val="24"/>
                  <w:szCs w:val="24"/>
                  <w:rPrChange w:id="1612" w:author="Trinh Thanh" w:date="2018-04-17T20:54:00Z">
                    <w:rPr>
                      <w:b/>
                      <w:bCs/>
                    </w:rPr>
                  </w:rPrChange>
                </w:rPr>
                <w:t> </w:t>
              </w:r>
            </w:ins>
          </w:p>
        </w:tc>
        <w:tc>
          <w:tcPr>
            <w:tcW w:w="978" w:type="dxa"/>
            <w:hideMark/>
            <w:tcPrChange w:id="1613" w:author="Hoan Ng" w:date="2017-03-20T22:19:00Z">
              <w:tcPr>
                <w:tcW w:w="960" w:type="dxa"/>
                <w:hideMark/>
              </w:tcPr>
            </w:tcPrChange>
          </w:tcPr>
          <w:p w14:paraId="21EF9080" w14:textId="77777777" w:rsidR="005F3BAC" w:rsidRPr="006176AC" w:rsidRDefault="005F3BAC" w:rsidP="00F30356">
            <w:pPr>
              <w:jc w:val="both"/>
              <w:rPr>
                <w:ins w:id="1614" w:author="Hoan Ng" w:date="2017-03-20T22:18:00Z"/>
                <w:rFonts w:ascii="Times New Roman" w:hAnsi="Times New Roman" w:cs="Times New Roman"/>
                <w:b/>
                <w:bCs/>
                <w:sz w:val="24"/>
                <w:szCs w:val="24"/>
                <w:rPrChange w:id="1615" w:author="Trinh Thanh" w:date="2018-04-17T20:54:00Z">
                  <w:rPr>
                    <w:ins w:id="1616" w:author="Hoan Ng" w:date="2017-03-20T22:18:00Z"/>
                    <w:b/>
                    <w:bCs/>
                  </w:rPr>
                </w:rPrChange>
              </w:rPr>
              <w:pPrChange w:id="1617" w:author="Trinh Thanh" w:date="2018-04-17T21:06:00Z">
                <w:pPr/>
              </w:pPrChange>
            </w:pPr>
            <w:ins w:id="1618" w:author="Hoan Ng" w:date="2017-03-20T22:18:00Z">
              <w:r w:rsidRPr="006176AC">
                <w:rPr>
                  <w:rFonts w:ascii="Times New Roman" w:hAnsi="Times New Roman" w:cs="Times New Roman"/>
                  <w:b/>
                  <w:bCs/>
                  <w:sz w:val="24"/>
                  <w:szCs w:val="24"/>
                  <w:rPrChange w:id="1619" w:author="Trinh Thanh" w:date="2018-04-17T20:54:00Z">
                    <w:rPr>
                      <w:b/>
                      <w:bCs/>
                    </w:rPr>
                  </w:rPrChange>
                </w:rPr>
                <w:t> </w:t>
              </w:r>
            </w:ins>
          </w:p>
        </w:tc>
        <w:tc>
          <w:tcPr>
            <w:tcW w:w="790" w:type="dxa"/>
            <w:hideMark/>
            <w:tcPrChange w:id="1620" w:author="Hoan Ng" w:date="2017-03-20T22:19:00Z">
              <w:tcPr>
                <w:tcW w:w="960" w:type="dxa"/>
                <w:gridSpan w:val="2"/>
                <w:hideMark/>
              </w:tcPr>
            </w:tcPrChange>
          </w:tcPr>
          <w:p w14:paraId="7E873678" w14:textId="77777777" w:rsidR="005F3BAC" w:rsidRPr="006176AC" w:rsidRDefault="005F3BAC" w:rsidP="00F30356">
            <w:pPr>
              <w:jc w:val="both"/>
              <w:rPr>
                <w:ins w:id="1621" w:author="Hoan Ng" w:date="2017-03-20T22:18:00Z"/>
                <w:rFonts w:ascii="Times New Roman" w:hAnsi="Times New Roman" w:cs="Times New Roman"/>
                <w:b/>
                <w:bCs/>
                <w:sz w:val="24"/>
                <w:szCs w:val="24"/>
                <w:rPrChange w:id="1622" w:author="Trinh Thanh" w:date="2018-04-17T20:54:00Z">
                  <w:rPr>
                    <w:ins w:id="1623" w:author="Hoan Ng" w:date="2017-03-20T22:18:00Z"/>
                    <w:b/>
                    <w:bCs/>
                  </w:rPr>
                </w:rPrChange>
              </w:rPr>
              <w:pPrChange w:id="1624" w:author="Trinh Thanh" w:date="2018-04-17T21:06:00Z">
                <w:pPr/>
              </w:pPrChange>
            </w:pPr>
            <w:ins w:id="1625" w:author="Hoan Ng" w:date="2017-03-20T22:18:00Z">
              <w:r w:rsidRPr="006176AC">
                <w:rPr>
                  <w:rFonts w:ascii="Times New Roman" w:hAnsi="Times New Roman" w:cs="Times New Roman"/>
                  <w:b/>
                  <w:bCs/>
                  <w:sz w:val="24"/>
                  <w:szCs w:val="24"/>
                  <w:rPrChange w:id="1626" w:author="Trinh Thanh" w:date="2018-04-17T20:54:00Z">
                    <w:rPr>
                      <w:b/>
                      <w:bCs/>
                    </w:rPr>
                  </w:rPrChange>
                </w:rPr>
                <w:t> </w:t>
              </w:r>
            </w:ins>
          </w:p>
        </w:tc>
      </w:tr>
      <w:tr w:rsidR="005F3BAC" w:rsidRPr="006176AC" w14:paraId="5999AD27" w14:textId="77777777" w:rsidTr="005F3BAC">
        <w:tblPrEx>
          <w:tblW w:w="0" w:type="auto"/>
          <w:tblPrExChange w:id="1627" w:author="Hoan Ng" w:date="2017-03-20T22:19:00Z">
            <w:tblPrEx>
              <w:tblW w:w="0" w:type="auto"/>
            </w:tblPrEx>
          </w:tblPrExChange>
        </w:tblPrEx>
        <w:trPr>
          <w:trHeight w:val="300"/>
          <w:ins w:id="1628" w:author="Hoan Ng" w:date="2017-03-20T22:18:00Z"/>
          <w:trPrChange w:id="1629" w:author="Hoan Ng" w:date="2017-03-20T22:19:00Z">
            <w:trPr>
              <w:trHeight w:val="300"/>
            </w:trPr>
          </w:trPrChange>
        </w:trPr>
        <w:tc>
          <w:tcPr>
            <w:tcW w:w="985" w:type="dxa"/>
            <w:hideMark/>
            <w:tcPrChange w:id="1630" w:author="Hoan Ng" w:date="2017-03-20T22:19:00Z">
              <w:tcPr>
                <w:tcW w:w="8140" w:type="dxa"/>
                <w:gridSpan w:val="2"/>
                <w:hideMark/>
              </w:tcPr>
            </w:tcPrChange>
          </w:tcPr>
          <w:p w14:paraId="01E72DC2" w14:textId="77777777" w:rsidR="005F3BAC" w:rsidRPr="006176AC" w:rsidRDefault="005F3BAC" w:rsidP="00F30356">
            <w:pPr>
              <w:jc w:val="both"/>
              <w:rPr>
                <w:ins w:id="1631" w:author="Hoan Ng" w:date="2017-03-20T22:18:00Z"/>
                <w:rFonts w:ascii="Times New Roman" w:hAnsi="Times New Roman" w:cs="Times New Roman"/>
                <w:b/>
                <w:bCs/>
                <w:sz w:val="24"/>
                <w:szCs w:val="24"/>
                <w:rPrChange w:id="1632" w:author="Trinh Thanh" w:date="2018-04-17T20:54:00Z">
                  <w:rPr>
                    <w:ins w:id="1633" w:author="Hoan Ng" w:date="2017-03-20T22:18:00Z"/>
                    <w:b/>
                    <w:bCs/>
                  </w:rPr>
                </w:rPrChange>
              </w:rPr>
              <w:pPrChange w:id="1634" w:author="Trinh Thanh" w:date="2018-04-17T21:06:00Z">
                <w:pPr/>
              </w:pPrChange>
            </w:pPr>
            <w:ins w:id="1635" w:author="Hoan Ng" w:date="2017-03-20T22:18:00Z">
              <w:r w:rsidRPr="006176AC">
                <w:rPr>
                  <w:rFonts w:ascii="Times New Roman" w:hAnsi="Times New Roman" w:cs="Times New Roman"/>
                  <w:b/>
                  <w:bCs/>
                  <w:sz w:val="24"/>
                  <w:szCs w:val="24"/>
                  <w:rPrChange w:id="1636" w:author="Trinh Thanh" w:date="2018-04-17T20:54:00Z">
                    <w:rPr>
                      <w:b/>
                      <w:bCs/>
                    </w:rPr>
                  </w:rPrChange>
                </w:rPr>
                <w:t> </w:t>
              </w:r>
            </w:ins>
          </w:p>
        </w:tc>
        <w:tc>
          <w:tcPr>
            <w:tcW w:w="4702" w:type="dxa"/>
            <w:hideMark/>
            <w:tcPrChange w:id="1637" w:author="Hoan Ng" w:date="2017-03-20T22:19:00Z">
              <w:tcPr>
                <w:tcW w:w="3340" w:type="dxa"/>
                <w:gridSpan w:val="2"/>
                <w:hideMark/>
              </w:tcPr>
            </w:tcPrChange>
          </w:tcPr>
          <w:p w14:paraId="1CD31165" w14:textId="77777777" w:rsidR="005F3BAC" w:rsidRPr="006176AC" w:rsidRDefault="005F3BAC" w:rsidP="00F30356">
            <w:pPr>
              <w:jc w:val="both"/>
              <w:rPr>
                <w:ins w:id="1638" w:author="Hoan Ng" w:date="2017-03-20T22:18:00Z"/>
                <w:rFonts w:ascii="Times New Roman" w:hAnsi="Times New Roman" w:cs="Times New Roman"/>
                <w:b/>
                <w:bCs/>
                <w:sz w:val="24"/>
                <w:szCs w:val="24"/>
                <w:rPrChange w:id="1639" w:author="Trinh Thanh" w:date="2018-04-17T20:54:00Z">
                  <w:rPr>
                    <w:ins w:id="1640" w:author="Hoan Ng" w:date="2017-03-20T22:18:00Z"/>
                    <w:b/>
                    <w:bCs/>
                  </w:rPr>
                </w:rPrChange>
              </w:rPr>
              <w:pPrChange w:id="1641" w:author="Trinh Thanh" w:date="2018-04-17T21:06:00Z">
                <w:pPr/>
              </w:pPrChange>
            </w:pPr>
            <w:ins w:id="1642" w:author="Hoan Ng" w:date="2017-03-20T22:18:00Z">
              <w:r w:rsidRPr="006176AC">
                <w:rPr>
                  <w:rFonts w:ascii="Times New Roman" w:hAnsi="Times New Roman" w:cs="Times New Roman"/>
                  <w:b/>
                  <w:bCs/>
                  <w:sz w:val="24"/>
                  <w:szCs w:val="24"/>
                  <w:rPrChange w:id="1643" w:author="Trinh Thanh" w:date="2018-04-17T20:54:00Z">
                    <w:rPr>
                      <w:b/>
                      <w:bCs/>
                    </w:rPr>
                  </w:rPrChange>
                </w:rPr>
                <w:t>Nộp lần …</w:t>
              </w:r>
            </w:ins>
          </w:p>
        </w:tc>
        <w:tc>
          <w:tcPr>
            <w:tcW w:w="1027" w:type="dxa"/>
            <w:hideMark/>
            <w:tcPrChange w:id="1644" w:author="Hoan Ng" w:date="2017-03-20T22:19:00Z">
              <w:tcPr>
                <w:tcW w:w="960" w:type="dxa"/>
                <w:gridSpan w:val="2"/>
                <w:hideMark/>
              </w:tcPr>
            </w:tcPrChange>
          </w:tcPr>
          <w:p w14:paraId="684EFFB8" w14:textId="77777777" w:rsidR="005F3BAC" w:rsidRPr="006176AC" w:rsidRDefault="005F3BAC" w:rsidP="00F30356">
            <w:pPr>
              <w:jc w:val="both"/>
              <w:rPr>
                <w:ins w:id="1645" w:author="Hoan Ng" w:date="2017-03-20T22:18:00Z"/>
                <w:rFonts w:ascii="Times New Roman" w:hAnsi="Times New Roman" w:cs="Times New Roman"/>
                <w:b/>
                <w:bCs/>
                <w:sz w:val="24"/>
                <w:szCs w:val="24"/>
                <w:rPrChange w:id="1646" w:author="Trinh Thanh" w:date="2018-04-17T20:54:00Z">
                  <w:rPr>
                    <w:ins w:id="1647" w:author="Hoan Ng" w:date="2017-03-20T22:18:00Z"/>
                    <w:b/>
                    <w:bCs/>
                  </w:rPr>
                </w:rPrChange>
              </w:rPr>
              <w:pPrChange w:id="1648" w:author="Trinh Thanh" w:date="2018-04-17T21:06:00Z">
                <w:pPr/>
              </w:pPrChange>
            </w:pPr>
            <w:ins w:id="1649" w:author="Hoan Ng" w:date="2017-03-20T22:18:00Z">
              <w:r w:rsidRPr="006176AC">
                <w:rPr>
                  <w:rFonts w:ascii="Times New Roman" w:hAnsi="Times New Roman" w:cs="Times New Roman"/>
                  <w:b/>
                  <w:bCs/>
                  <w:sz w:val="24"/>
                  <w:szCs w:val="24"/>
                  <w:rPrChange w:id="1650" w:author="Trinh Thanh" w:date="2018-04-17T20:54:00Z">
                    <w:rPr>
                      <w:b/>
                      <w:bCs/>
                    </w:rPr>
                  </w:rPrChange>
                </w:rPr>
                <w:t> </w:t>
              </w:r>
            </w:ins>
          </w:p>
        </w:tc>
        <w:tc>
          <w:tcPr>
            <w:tcW w:w="868" w:type="dxa"/>
            <w:hideMark/>
            <w:tcPrChange w:id="1651" w:author="Hoan Ng" w:date="2017-03-20T22:19:00Z">
              <w:tcPr>
                <w:tcW w:w="960" w:type="dxa"/>
                <w:gridSpan w:val="2"/>
                <w:hideMark/>
              </w:tcPr>
            </w:tcPrChange>
          </w:tcPr>
          <w:p w14:paraId="39B5373F" w14:textId="77777777" w:rsidR="005F3BAC" w:rsidRPr="006176AC" w:rsidRDefault="005F3BAC" w:rsidP="00F30356">
            <w:pPr>
              <w:jc w:val="both"/>
              <w:rPr>
                <w:ins w:id="1652" w:author="Hoan Ng" w:date="2017-03-20T22:18:00Z"/>
                <w:rFonts w:ascii="Times New Roman" w:hAnsi="Times New Roman" w:cs="Times New Roman"/>
                <w:b/>
                <w:bCs/>
                <w:sz w:val="24"/>
                <w:szCs w:val="24"/>
                <w:rPrChange w:id="1653" w:author="Trinh Thanh" w:date="2018-04-17T20:54:00Z">
                  <w:rPr>
                    <w:ins w:id="1654" w:author="Hoan Ng" w:date="2017-03-20T22:18:00Z"/>
                    <w:b/>
                    <w:bCs/>
                  </w:rPr>
                </w:rPrChange>
              </w:rPr>
              <w:pPrChange w:id="1655" w:author="Trinh Thanh" w:date="2018-04-17T21:06:00Z">
                <w:pPr/>
              </w:pPrChange>
            </w:pPr>
            <w:ins w:id="1656" w:author="Hoan Ng" w:date="2017-03-20T22:18:00Z">
              <w:r w:rsidRPr="006176AC">
                <w:rPr>
                  <w:rFonts w:ascii="Times New Roman" w:hAnsi="Times New Roman" w:cs="Times New Roman"/>
                  <w:b/>
                  <w:bCs/>
                  <w:sz w:val="24"/>
                  <w:szCs w:val="24"/>
                  <w:rPrChange w:id="1657" w:author="Trinh Thanh" w:date="2018-04-17T20:54:00Z">
                    <w:rPr>
                      <w:b/>
                      <w:bCs/>
                    </w:rPr>
                  </w:rPrChange>
                </w:rPr>
                <w:t> </w:t>
              </w:r>
            </w:ins>
          </w:p>
        </w:tc>
        <w:tc>
          <w:tcPr>
            <w:tcW w:w="978" w:type="dxa"/>
            <w:hideMark/>
            <w:tcPrChange w:id="1658" w:author="Hoan Ng" w:date="2017-03-20T22:19:00Z">
              <w:tcPr>
                <w:tcW w:w="960" w:type="dxa"/>
                <w:hideMark/>
              </w:tcPr>
            </w:tcPrChange>
          </w:tcPr>
          <w:p w14:paraId="781539F5" w14:textId="77777777" w:rsidR="005F3BAC" w:rsidRPr="006176AC" w:rsidRDefault="005F3BAC" w:rsidP="00F30356">
            <w:pPr>
              <w:jc w:val="both"/>
              <w:rPr>
                <w:ins w:id="1659" w:author="Hoan Ng" w:date="2017-03-20T22:18:00Z"/>
                <w:rFonts w:ascii="Times New Roman" w:hAnsi="Times New Roman" w:cs="Times New Roman"/>
                <w:b/>
                <w:bCs/>
                <w:sz w:val="24"/>
                <w:szCs w:val="24"/>
                <w:rPrChange w:id="1660" w:author="Trinh Thanh" w:date="2018-04-17T20:54:00Z">
                  <w:rPr>
                    <w:ins w:id="1661" w:author="Hoan Ng" w:date="2017-03-20T22:18:00Z"/>
                    <w:b/>
                    <w:bCs/>
                  </w:rPr>
                </w:rPrChange>
              </w:rPr>
              <w:pPrChange w:id="1662" w:author="Trinh Thanh" w:date="2018-04-17T21:06:00Z">
                <w:pPr/>
              </w:pPrChange>
            </w:pPr>
            <w:ins w:id="1663" w:author="Hoan Ng" w:date="2017-03-20T22:18:00Z">
              <w:r w:rsidRPr="006176AC">
                <w:rPr>
                  <w:rFonts w:ascii="Times New Roman" w:hAnsi="Times New Roman" w:cs="Times New Roman"/>
                  <w:b/>
                  <w:bCs/>
                  <w:sz w:val="24"/>
                  <w:szCs w:val="24"/>
                  <w:rPrChange w:id="1664" w:author="Trinh Thanh" w:date="2018-04-17T20:54:00Z">
                    <w:rPr>
                      <w:b/>
                      <w:bCs/>
                    </w:rPr>
                  </w:rPrChange>
                </w:rPr>
                <w:t> </w:t>
              </w:r>
            </w:ins>
          </w:p>
        </w:tc>
        <w:tc>
          <w:tcPr>
            <w:tcW w:w="790" w:type="dxa"/>
            <w:hideMark/>
            <w:tcPrChange w:id="1665" w:author="Hoan Ng" w:date="2017-03-20T22:19:00Z">
              <w:tcPr>
                <w:tcW w:w="960" w:type="dxa"/>
                <w:gridSpan w:val="2"/>
                <w:hideMark/>
              </w:tcPr>
            </w:tcPrChange>
          </w:tcPr>
          <w:p w14:paraId="615D768B" w14:textId="77777777" w:rsidR="005F3BAC" w:rsidRPr="006176AC" w:rsidRDefault="005F3BAC" w:rsidP="00F30356">
            <w:pPr>
              <w:jc w:val="both"/>
              <w:rPr>
                <w:ins w:id="1666" w:author="Hoan Ng" w:date="2017-03-20T22:18:00Z"/>
                <w:rFonts w:ascii="Times New Roman" w:hAnsi="Times New Roman" w:cs="Times New Roman"/>
                <w:b/>
                <w:bCs/>
                <w:sz w:val="24"/>
                <w:szCs w:val="24"/>
                <w:rPrChange w:id="1667" w:author="Trinh Thanh" w:date="2018-04-17T20:54:00Z">
                  <w:rPr>
                    <w:ins w:id="1668" w:author="Hoan Ng" w:date="2017-03-20T22:18:00Z"/>
                    <w:b/>
                    <w:bCs/>
                  </w:rPr>
                </w:rPrChange>
              </w:rPr>
              <w:pPrChange w:id="1669" w:author="Trinh Thanh" w:date="2018-04-17T21:06:00Z">
                <w:pPr/>
              </w:pPrChange>
            </w:pPr>
            <w:ins w:id="1670" w:author="Hoan Ng" w:date="2017-03-20T22:18:00Z">
              <w:r w:rsidRPr="006176AC">
                <w:rPr>
                  <w:rFonts w:ascii="Times New Roman" w:hAnsi="Times New Roman" w:cs="Times New Roman"/>
                  <w:b/>
                  <w:bCs/>
                  <w:sz w:val="24"/>
                  <w:szCs w:val="24"/>
                  <w:rPrChange w:id="1671" w:author="Trinh Thanh" w:date="2018-04-17T20:54:00Z">
                    <w:rPr>
                      <w:b/>
                      <w:bCs/>
                    </w:rPr>
                  </w:rPrChange>
                </w:rPr>
                <w:t> </w:t>
              </w:r>
            </w:ins>
          </w:p>
        </w:tc>
      </w:tr>
    </w:tbl>
    <w:p w14:paraId="6382D436" w14:textId="783AF59D" w:rsidR="008854BF" w:rsidRPr="006176AC" w:rsidRDefault="008854BF" w:rsidP="00F30356">
      <w:pPr>
        <w:jc w:val="both"/>
        <w:rPr>
          <w:rFonts w:ascii="Times New Roman" w:hAnsi="Times New Roman" w:cs="Times New Roman"/>
          <w:b/>
          <w:sz w:val="24"/>
          <w:szCs w:val="24"/>
          <w:rPrChange w:id="1672" w:author="Trinh Thanh" w:date="2018-04-17T20:54:00Z">
            <w:rPr>
              <w:b/>
            </w:rPr>
          </w:rPrChange>
        </w:rPr>
        <w:pPrChange w:id="1673" w:author="Trinh Thanh" w:date="2018-04-17T21:06:00Z">
          <w:pPr/>
        </w:pPrChange>
      </w:pPr>
    </w:p>
    <w:p w14:paraId="3B481FDC" w14:textId="77777777" w:rsidR="007E56BA" w:rsidRPr="006176AC" w:rsidRDefault="007E56BA" w:rsidP="00F30356">
      <w:pPr>
        <w:jc w:val="both"/>
        <w:rPr>
          <w:rFonts w:ascii="Times New Roman" w:hAnsi="Times New Roman" w:cs="Times New Roman"/>
          <w:b/>
          <w:sz w:val="24"/>
          <w:szCs w:val="24"/>
          <w:rPrChange w:id="1674" w:author="Trinh Thanh" w:date="2018-04-17T20:54:00Z">
            <w:rPr>
              <w:b/>
            </w:rPr>
          </w:rPrChange>
        </w:rPr>
        <w:pPrChange w:id="1675" w:author="Trinh Thanh" w:date="2018-04-17T21:06:00Z">
          <w:pPr/>
        </w:pPrChange>
      </w:pPr>
      <w:r w:rsidRPr="006176AC">
        <w:rPr>
          <w:rFonts w:ascii="Times New Roman" w:hAnsi="Times New Roman" w:cs="Times New Roman"/>
          <w:b/>
          <w:sz w:val="24"/>
          <w:szCs w:val="24"/>
          <w:rPrChange w:id="1676" w:author="Trinh Thanh" w:date="2018-04-17T20:54:00Z">
            <w:rPr>
              <w:b/>
            </w:rPr>
          </w:rPrChange>
        </w:rPr>
        <w:t>Chương 1: Hiện trạng</w:t>
      </w:r>
    </w:p>
    <w:p w14:paraId="13F3DB8E" w14:textId="61B63AAF" w:rsidR="00046086" w:rsidRPr="006176AC" w:rsidDel="008F04E5" w:rsidRDefault="00046086" w:rsidP="00F30356">
      <w:pPr>
        <w:ind w:firstLine="720"/>
        <w:jc w:val="both"/>
        <w:rPr>
          <w:del w:id="1677" w:author="Hoan Ng" w:date="2017-03-20T21:39:00Z"/>
          <w:rFonts w:ascii="Times New Roman" w:hAnsi="Times New Roman" w:cs="Times New Roman"/>
          <w:sz w:val="24"/>
          <w:szCs w:val="24"/>
          <w:u w:val="single"/>
          <w:rPrChange w:id="1678" w:author="Trinh Thanh" w:date="2018-04-17T20:54:00Z">
            <w:rPr>
              <w:del w:id="1679" w:author="Hoan Ng" w:date="2017-03-20T21:39:00Z"/>
            </w:rPr>
          </w:rPrChange>
        </w:rPr>
        <w:pPrChange w:id="1680" w:author="Trinh Thanh" w:date="2018-04-17T21:06:00Z">
          <w:pPr>
            <w:ind w:left="360"/>
          </w:pPr>
        </w:pPrChange>
      </w:pPr>
      <w:ins w:id="1681" w:author="Hoan Ng" w:date="2017-03-20T21:39:00Z">
        <w:r w:rsidRPr="006176AC">
          <w:rPr>
            <w:rFonts w:ascii="Times New Roman" w:hAnsi="Times New Roman" w:cs="Times New Roman"/>
            <w:sz w:val="24"/>
            <w:szCs w:val="24"/>
            <w:u w:val="single"/>
            <w:rPrChange w:id="1682" w:author="Trinh Thanh" w:date="2018-04-17T20:54:00Z">
              <w:rPr/>
            </w:rPrChange>
          </w:rPr>
          <w:t xml:space="preserve">1.1. </w:t>
        </w:r>
      </w:ins>
      <w:r w:rsidR="003715AE" w:rsidRPr="006176AC">
        <w:rPr>
          <w:rFonts w:ascii="Times New Roman" w:hAnsi="Times New Roman" w:cs="Times New Roman"/>
          <w:sz w:val="24"/>
          <w:szCs w:val="24"/>
          <w:u w:val="single"/>
          <w:rPrChange w:id="1683" w:author="Trinh Thanh" w:date="2018-04-17T20:54:00Z">
            <w:rPr/>
          </w:rPrChange>
        </w:rPr>
        <w:t>Hiện trạng tổ chức</w:t>
      </w:r>
    </w:p>
    <w:p w14:paraId="26F62BC9" w14:textId="4CFA7A30" w:rsidR="008F04E5" w:rsidRPr="006176AC" w:rsidRDefault="008F04E5" w:rsidP="00F30356">
      <w:pPr>
        <w:ind w:firstLine="720"/>
        <w:jc w:val="both"/>
        <w:rPr>
          <w:ins w:id="1684" w:author="LÊ VĂN PA" w:date="2018-03-12T21:15:00Z"/>
          <w:rFonts w:ascii="Times New Roman" w:hAnsi="Times New Roman" w:cs="Times New Roman"/>
          <w:sz w:val="24"/>
          <w:szCs w:val="24"/>
          <w:rPrChange w:id="1685" w:author="Trinh Thanh" w:date="2018-04-17T20:54:00Z">
            <w:rPr>
              <w:ins w:id="1686" w:author="LÊ VĂN PA" w:date="2018-03-12T21:15:00Z"/>
            </w:rPr>
          </w:rPrChange>
        </w:rPr>
        <w:pPrChange w:id="1687" w:author="Trinh Thanh" w:date="2018-04-17T21:06:00Z">
          <w:pPr/>
        </w:pPrChange>
      </w:pPr>
    </w:p>
    <w:p w14:paraId="7DFE0299" w14:textId="77777777" w:rsidR="008F04E5" w:rsidRPr="006176AC" w:rsidRDefault="008F04E5" w:rsidP="00F30356">
      <w:pPr>
        <w:jc w:val="both"/>
        <w:rPr>
          <w:ins w:id="1688" w:author="LÊ VĂN PA" w:date="2018-03-12T21:15:00Z"/>
          <w:rFonts w:ascii="Times New Roman" w:hAnsi="Times New Roman" w:cs="Times New Roman"/>
          <w:sz w:val="24"/>
          <w:szCs w:val="24"/>
          <w:rPrChange w:id="1689" w:author="Trinh Thanh" w:date="2018-04-17T20:54:00Z">
            <w:rPr>
              <w:ins w:id="1690" w:author="LÊ VĂN PA" w:date="2018-03-12T21:15:00Z"/>
            </w:rPr>
          </w:rPrChange>
        </w:rPr>
        <w:pPrChange w:id="1691" w:author="Trinh Thanh" w:date="2018-04-17T21:06:00Z">
          <w:pPr>
            <w:pStyle w:val="ListParagraph"/>
          </w:pPr>
        </w:pPrChange>
      </w:pPr>
      <w:ins w:id="1692" w:author="LÊ VĂN PA" w:date="2018-03-12T21:15:00Z">
        <w:r w:rsidRPr="006176AC">
          <w:rPr>
            <w:rFonts w:ascii="Times New Roman" w:hAnsi="Times New Roman" w:cs="Times New Roman"/>
            <w:noProof/>
            <w:sz w:val="24"/>
            <w:szCs w:val="24"/>
            <w:rPrChange w:id="1693" w:author="Trinh Thanh" w:date="2018-04-17T20:54:00Z">
              <w:rPr>
                <w:noProof/>
              </w:rPr>
            </w:rPrChange>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6176AC" w:rsidRDefault="008F04E5" w:rsidP="00F30356">
      <w:pPr>
        <w:pStyle w:val="ListParagraph"/>
        <w:jc w:val="both"/>
        <w:rPr>
          <w:ins w:id="1694" w:author="LÊ VĂN PA" w:date="2018-03-13T08:29:00Z"/>
          <w:rFonts w:ascii="Times New Roman" w:hAnsi="Times New Roman" w:cs="Times New Roman"/>
          <w:sz w:val="24"/>
          <w:szCs w:val="24"/>
          <w:rPrChange w:id="1695" w:author="Trinh Thanh" w:date="2018-04-17T20:54:00Z">
            <w:rPr>
              <w:ins w:id="1696" w:author="LÊ VĂN PA" w:date="2018-03-13T08:29:00Z"/>
              <w:u w:val="single"/>
            </w:rPr>
          </w:rPrChange>
        </w:rPr>
        <w:pPrChange w:id="1697" w:author="Trinh Thanh" w:date="2018-04-17T21:06:00Z">
          <w:pPr>
            <w:pStyle w:val="ListParagraph"/>
          </w:pPr>
        </w:pPrChange>
      </w:pPr>
      <w:ins w:id="1698" w:author="LÊ VĂN PA" w:date="2018-03-12T21:15:00Z">
        <w:r w:rsidRPr="006176AC">
          <w:rPr>
            <w:rFonts w:ascii="Times New Roman" w:hAnsi="Times New Roman" w:cs="Times New Roman"/>
            <w:sz w:val="24"/>
            <w:szCs w:val="24"/>
            <w:rPrChange w:id="1699" w:author="Trinh Thanh" w:date="2018-04-17T20:54: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1700"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1701">
          <w:tblGrid>
            <w:gridCol w:w="4315"/>
            <w:gridCol w:w="4315"/>
          </w:tblGrid>
        </w:tblGridChange>
      </w:tblGrid>
      <w:tr w:rsidR="002777BA" w:rsidRPr="006176AC" w14:paraId="52A45F3A" w14:textId="77777777" w:rsidTr="002777BA">
        <w:trPr>
          <w:ins w:id="1702" w:author="LÊ VĂN PA" w:date="2018-03-13T08:29:00Z"/>
        </w:trPr>
        <w:tc>
          <w:tcPr>
            <w:tcW w:w="1795" w:type="dxa"/>
            <w:tcPrChange w:id="1703" w:author="LÊ VĂN PA" w:date="2018-03-13T08:30:00Z">
              <w:tcPr>
                <w:tcW w:w="4675" w:type="dxa"/>
              </w:tcPr>
            </w:tcPrChange>
          </w:tcPr>
          <w:p w14:paraId="61BAF7F1" w14:textId="3E94F926" w:rsidR="002777BA" w:rsidRPr="006176AC" w:rsidRDefault="002777BA" w:rsidP="00F30356">
            <w:pPr>
              <w:pStyle w:val="ListParagraph"/>
              <w:ind w:left="0"/>
              <w:jc w:val="both"/>
              <w:rPr>
                <w:ins w:id="1704" w:author="LÊ VĂN PA" w:date="2018-03-13T08:29:00Z"/>
                <w:rFonts w:ascii="Times New Roman" w:hAnsi="Times New Roman" w:cs="Times New Roman"/>
                <w:sz w:val="24"/>
                <w:szCs w:val="24"/>
                <w:rPrChange w:id="1705" w:author="Trinh Thanh" w:date="2018-04-17T20:54:00Z">
                  <w:rPr>
                    <w:ins w:id="1706" w:author="LÊ VĂN PA" w:date="2018-03-13T08:29:00Z"/>
                    <w:u w:val="single"/>
                  </w:rPr>
                </w:rPrChange>
              </w:rPr>
              <w:pPrChange w:id="1707" w:author="Trinh Thanh" w:date="2018-04-17T21:06:00Z">
                <w:pPr>
                  <w:pStyle w:val="ListParagraph"/>
                  <w:ind w:left="0"/>
                </w:pPr>
              </w:pPrChange>
            </w:pPr>
            <w:ins w:id="1708" w:author="LÊ VĂN PA" w:date="2018-03-13T08:29:00Z">
              <w:r w:rsidRPr="006176AC">
                <w:rPr>
                  <w:rFonts w:ascii="Times New Roman" w:hAnsi="Times New Roman" w:cs="Times New Roman"/>
                  <w:sz w:val="24"/>
                  <w:szCs w:val="24"/>
                  <w:rPrChange w:id="1709" w:author="Trinh Thanh" w:date="2018-04-17T20:54:00Z">
                    <w:rPr>
                      <w:u w:val="single"/>
                    </w:rPr>
                  </w:rPrChange>
                </w:rPr>
                <w:t>Phòng</w:t>
              </w:r>
            </w:ins>
          </w:p>
        </w:tc>
        <w:tc>
          <w:tcPr>
            <w:tcW w:w="7020" w:type="dxa"/>
            <w:tcPrChange w:id="1710" w:author="LÊ VĂN PA" w:date="2018-03-13T08:30:00Z">
              <w:tcPr>
                <w:tcW w:w="4675" w:type="dxa"/>
              </w:tcPr>
            </w:tcPrChange>
          </w:tcPr>
          <w:p w14:paraId="5CC6D348" w14:textId="7E39C935" w:rsidR="002777BA" w:rsidRPr="006176AC" w:rsidRDefault="002777BA" w:rsidP="00F30356">
            <w:pPr>
              <w:pStyle w:val="ListParagraph"/>
              <w:ind w:left="0"/>
              <w:jc w:val="both"/>
              <w:rPr>
                <w:ins w:id="1711" w:author="LÊ VĂN PA" w:date="2018-03-13T08:29:00Z"/>
                <w:rFonts w:ascii="Times New Roman" w:hAnsi="Times New Roman" w:cs="Times New Roman"/>
                <w:sz w:val="24"/>
                <w:szCs w:val="24"/>
                <w:rPrChange w:id="1712" w:author="Trinh Thanh" w:date="2018-04-17T20:54:00Z">
                  <w:rPr>
                    <w:ins w:id="1713" w:author="LÊ VĂN PA" w:date="2018-03-13T08:29:00Z"/>
                    <w:u w:val="single"/>
                  </w:rPr>
                </w:rPrChange>
              </w:rPr>
              <w:pPrChange w:id="1714" w:author="Trinh Thanh" w:date="2018-04-17T21:06:00Z">
                <w:pPr>
                  <w:pStyle w:val="ListParagraph"/>
                  <w:ind w:left="0"/>
                </w:pPr>
              </w:pPrChange>
            </w:pPr>
            <w:ins w:id="1715" w:author="LÊ VĂN PA" w:date="2018-03-13T08:29:00Z">
              <w:r w:rsidRPr="006176AC">
                <w:rPr>
                  <w:rFonts w:ascii="Times New Roman" w:hAnsi="Times New Roman" w:cs="Times New Roman"/>
                  <w:sz w:val="24"/>
                  <w:szCs w:val="24"/>
                  <w:rPrChange w:id="1716" w:author="Trinh Thanh" w:date="2018-04-17T20:54:00Z">
                    <w:rPr>
                      <w:u w:val="single"/>
                    </w:rPr>
                  </w:rPrChange>
                </w:rPr>
                <w:t>Ch</w:t>
              </w:r>
            </w:ins>
            <w:ins w:id="1717" w:author="LÊ VĂN PA" w:date="2018-03-13T08:30:00Z">
              <w:r w:rsidRPr="006176AC">
                <w:rPr>
                  <w:rFonts w:ascii="Times New Roman" w:hAnsi="Times New Roman" w:cs="Times New Roman"/>
                  <w:sz w:val="24"/>
                  <w:szCs w:val="24"/>
                  <w:rPrChange w:id="1718" w:author="Trinh Thanh" w:date="2018-04-17T20:54:00Z">
                    <w:rPr>
                      <w:u w:val="single"/>
                    </w:rPr>
                  </w:rPrChange>
                </w:rPr>
                <w:t>ức năng</w:t>
              </w:r>
            </w:ins>
          </w:p>
        </w:tc>
      </w:tr>
      <w:tr w:rsidR="002777BA" w:rsidRPr="006176AC" w14:paraId="0CA38155" w14:textId="77777777" w:rsidTr="002777BA">
        <w:trPr>
          <w:ins w:id="1719" w:author="LÊ VĂN PA" w:date="2018-03-13T08:29:00Z"/>
        </w:trPr>
        <w:tc>
          <w:tcPr>
            <w:tcW w:w="1795" w:type="dxa"/>
            <w:tcPrChange w:id="1720" w:author="LÊ VĂN PA" w:date="2018-03-13T08:30:00Z">
              <w:tcPr>
                <w:tcW w:w="4675" w:type="dxa"/>
              </w:tcPr>
            </w:tcPrChange>
          </w:tcPr>
          <w:p w14:paraId="06E60765" w14:textId="3E46383C" w:rsidR="002777BA" w:rsidRPr="006176AC" w:rsidRDefault="002777BA" w:rsidP="00F30356">
            <w:pPr>
              <w:pStyle w:val="ListParagraph"/>
              <w:ind w:left="0"/>
              <w:jc w:val="both"/>
              <w:rPr>
                <w:ins w:id="1721" w:author="LÊ VĂN PA" w:date="2018-03-13T08:29:00Z"/>
                <w:rFonts w:ascii="Times New Roman" w:hAnsi="Times New Roman" w:cs="Times New Roman"/>
                <w:sz w:val="24"/>
                <w:szCs w:val="24"/>
                <w:rPrChange w:id="1722" w:author="Trinh Thanh" w:date="2018-04-17T20:54:00Z">
                  <w:rPr>
                    <w:ins w:id="1723" w:author="LÊ VĂN PA" w:date="2018-03-13T08:29:00Z"/>
                    <w:u w:val="single"/>
                  </w:rPr>
                </w:rPrChange>
              </w:rPr>
              <w:pPrChange w:id="1724" w:author="Trinh Thanh" w:date="2018-04-17T21:06:00Z">
                <w:pPr>
                  <w:pStyle w:val="ListParagraph"/>
                  <w:ind w:left="0"/>
                </w:pPr>
              </w:pPrChange>
            </w:pPr>
            <w:ins w:id="1725" w:author="LÊ VĂN PA" w:date="2018-03-13T08:30:00Z">
              <w:r w:rsidRPr="006176AC">
                <w:rPr>
                  <w:rFonts w:ascii="Times New Roman" w:hAnsi="Times New Roman" w:cs="Times New Roman"/>
                  <w:sz w:val="24"/>
                  <w:szCs w:val="24"/>
                  <w:rPrChange w:id="1726" w:author="Trinh Thanh" w:date="2018-04-17T20:54:00Z">
                    <w:rPr>
                      <w:u w:val="single"/>
                    </w:rPr>
                  </w:rPrChange>
                </w:rPr>
                <w:t>Tín dụng</w:t>
              </w:r>
            </w:ins>
          </w:p>
        </w:tc>
        <w:tc>
          <w:tcPr>
            <w:tcW w:w="7020" w:type="dxa"/>
            <w:tcPrChange w:id="1727" w:author="LÊ VĂN PA" w:date="2018-03-13T08:30:00Z">
              <w:tcPr>
                <w:tcW w:w="4675" w:type="dxa"/>
              </w:tcPr>
            </w:tcPrChange>
          </w:tcPr>
          <w:p w14:paraId="79FB9B62" w14:textId="77777777" w:rsidR="002777BA" w:rsidRPr="006176AC" w:rsidRDefault="002777BA" w:rsidP="00F30356">
            <w:pPr>
              <w:jc w:val="both"/>
              <w:rPr>
                <w:ins w:id="1728" w:author="LÊ VĂN PA" w:date="2018-03-13T08:30:00Z"/>
                <w:rFonts w:ascii="Times New Roman" w:hAnsi="Times New Roman" w:cs="Times New Roman"/>
                <w:sz w:val="24"/>
                <w:szCs w:val="24"/>
                <w:rPrChange w:id="1729" w:author="Trinh Thanh" w:date="2018-04-17T20:54:00Z">
                  <w:rPr>
                    <w:ins w:id="1730" w:author="LÊ VĂN PA" w:date="2018-03-13T08:30:00Z"/>
                  </w:rPr>
                </w:rPrChange>
              </w:rPr>
              <w:pPrChange w:id="1731" w:author="Trinh Thanh" w:date="2018-04-17T21:06:00Z">
                <w:pPr>
                  <w:pStyle w:val="ListParagraph"/>
                  <w:numPr>
                    <w:numId w:val="11"/>
                  </w:numPr>
                  <w:ind w:left="1080" w:hanging="360"/>
                </w:pPr>
              </w:pPrChange>
            </w:pPr>
            <w:ins w:id="1732" w:author="LÊ VĂN PA" w:date="2018-03-13T08:30:00Z">
              <w:r w:rsidRPr="006176AC">
                <w:rPr>
                  <w:rFonts w:ascii="Times New Roman" w:hAnsi="Times New Roman" w:cs="Times New Roman"/>
                  <w:sz w:val="24"/>
                  <w:szCs w:val="24"/>
                  <w:rPrChange w:id="1733" w:author="Trinh Thanh" w:date="2018-04-17T20:54:00Z">
                    <w:rPr/>
                  </w:rPrChange>
                </w:rP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6176AC" w:rsidRDefault="002777BA" w:rsidP="00F30356">
            <w:pPr>
              <w:pStyle w:val="ListParagraph"/>
              <w:ind w:left="0"/>
              <w:jc w:val="both"/>
              <w:rPr>
                <w:ins w:id="1734" w:author="LÊ VĂN PA" w:date="2018-03-13T08:29:00Z"/>
                <w:rFonts w:ascii="Times New Roman" w:hAnsi="Times New Roman" w:cs="Times New Roman"/>
                <w:sz w:val="24"/>
                <w:szCs w:val="24"/>
                <w:rPrChange w:id="1735" w:author="Trinh Thanh" w:date="2018-04-17T20:54:00Z">
                  <w:rPr>
                    <w:ins w:id="1736" w:author="LÊ VĂN PA" w:date="2018-03-13T08:29:00Z"/>
                    <w:u w:val="single"/>
                  </w:rPr>
                </w:rPrChange>
              </w:rPr>
              <w:pPrChange w:id="1737" w:author="Trinh Thanh" w:date="2018-04-17T21:06:00Z">
                <w:pPr>
                  <w:pStyle w:val="ListParagraph"/>
                  <w:ind w:left="0"/>
                </w:pPr>
              </w:pPrChange>
            </w:pPr>
          </w:p>
        </w:tc>
      </w:tr>
      <w:tr w:rsidR="002777BA" w:rsidRPr="006176AC" w14:paraId="352B34DA" w14:textId="77777777" w:rsidTr="002777BA">
        <w:trPr>
          <w:ins w:id="1738" w:author="LÊ VĂN PA" w:date="2018-03-13T08:29:00Z"/>
        </w:trPr>
        <w:tc>
          <w:tcPr>
            <w:tcW w:w="1795" w:type="dxa"/>
            <w:tcPrChange w:id="1739" w:author="LÊ VĂN PA" w:date="2018-03-13T08:30:00Z">
              <w:tcPr>
                <w:tcW w:w="4675" w:type="dxa"/>
              </w:tcPr>
            </w:tcPrChange>
          </w:tcPr>
          <w:p w14:paraId="77A54782" w14:textId="2B9674CD" w:rsidR="002777BA" w:rsidRPr="006176AC" w:rsidRDefault="002777BA" w:rsidP="00F30356">
            <w:pPr>
              <w:pStyle w:val="ListParagraph"/>
              <w:ind w:left="0"/>
              <w:jc w:val="both"/>
              <w:rPr>
                <w:ins w:id="1740" w:author="LÊ VĂN PA" w:date="2018-03-13T08:29:00Z"/>
                <w:rFonts w:ascii="Times New Roman" w:hAnsi="Times New Roman" w:cs="Times New Roman"/>
                <w:sz w:val="24"/>
                <w:szCs w:val="24"/>
                <w:rPrChange w:id="1741" w:author="Trinh Thanh" w:date="2018-04-17T20:54:00Z">
                  <w:rPr>
                    <w:ins w:id="1742" w:author="LÊ VĂN PA" w:date="2018-03-13T08:29:00Z"/>
                    <w:u w:val="single"/>
                  </w:rPr>
                </w:rPrChange>
              </w:rPr>
              <w:pPrChange w:id="1743" w:author="Trinh Thanh" w:date="2018-04-17T21:06:00Z">
                <w:pPr>
                  <w:pStyle w:val="ListParagraph"/>
                  <w:ind w:left="0"/>
                </w:pPr>
              </w:pPrChange>
            </w:pPr>
            <w:ins w:id="1744" w:author="LÊ VĂN PA" w:date="2018-03-13T08:31:00Z">
              <w:r w:rsidRPr="006176AC">
                <w:rPr>
                  <w:rFonts w:ascii="Times New Roman" w:hAnsi="Times New Roman" w:cs="Times New Roman"/>
                  <w:sz w:val="24"/>
                  <w:szCs w:val="24"/>
                  <w:rPrChange w:id="1745" w:author="Trinh Thanh" w:date="2018-04-17T20:54:00Z">
                    <w:rPr/>
                  </w:rPrChange>
                </w:rPr>
                <w:t>Kế toán kiểm toán</w:t>
              </w:r>
            </w:ins>
          </w:p>
        </w:tc>
        <w:tc>
          <w:tcPr>
            <w:tcW w:w="7020" w:type="dxa"/>
            <w:tcPrChange w:id="1746" w:author="LÊ VĂN PA" w:date="2018-03-13T08:30:00Z">
              <w:tcPr>
                <w:tcW w:w="4675" w:type="dxa"/>
              </w:tcPr>
            </w:tcPrChange>
          </w:tcPr>
          <w:p w14:paraId="1AB537D2" w14:textId="05AFB569" w:rsidR="002777BA" w:rsidRPr="006176AC" w:rsidRDefault="002777BA" w:rsidP="00F30356">
            <w:pPr>
              <w:pStyle w:val="ListParagraph"/>
              <w:ind w:left="0"/>
              <w:jc w:val="both"/>
              <w:rPr>
                <w:ins w:id="1747" w:author="LÊ VĂN PA" w:date="2018-03-13T08:29:00Z"/>
                <w:rFonts w:ascii="Times New Roman" w:hAnsi="Times New Roman" w:cs="Times New Roman"/>
                <w:sz w:val="24"/>
                <w:szCs w:val="24"/>
                <w:rPrChange w:id="1748" w:author="Trinh Thanh" w:date="2018-04-17T20:54:00Z">
                  <w:rPr>
                    <w:ins w:id="1749" w:author="LÊ VĂN PA" w:date="2018-03-13T08:29:00Z"/>
                    <w:u w:val="single"/>
                  </w:rPr>
                </w:rPrChange>
              </w:rPr>
              <w:pPrChange w:id="1750" w:author="Trinh Thanh" w:date="2018-04-17T21:06:00Z">
                <w:pPr>
                  <w:pStyle w:val="ListParagraph"/>
                  <w:ind w:left="0"/>
                </w:pPr>
              </w:pPrChange>
            </w:pPr>
            <w:ins w:id="1751" w:author="LÊ VĂN PA" w:date="2018-03-13T08:31:00Z">
              <w:r w:rsidRPr="006176AC">
                <w:rPr>
                  <w:rFonts w:ascii="Times New Roman" w:hAnsi="Times New Roman" w:cs="Times New Roman"/>
                  <w:sz w:val="24"/>
                  <w:szCs w:val="24"/>
                  <w:rPrChange w:id="1752" w:author="Trinh Thanh" w:date="2018-04-17T20:54:00Z">
                    <w:rPr/>
                  </w:rPrChange>
                </w:rP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rsidRPr="006176AC" w14:paraId="25E5038D" w14:textId="77777777" w:rsidTr="002777BA">
        <w:trPr>
          <w:ins w:id="1753" w:author="LÊ VĂN PA" w:date="2018-03-13T08:29:00Z"/>
        </w:trPr>
        <w:tc>
          <w:tcPr>
            <w:tcW w:w="1795" w:type="dxa"/>
            <w:tcPrChange w:id="1754" w:author="LÊ VĂN PA" w:date="2018-03-13T08:30:00Z">
              <w:tcPr>
                <w:tcW w:w="4675" w:type="dxa"/>
              </w:tcPr>
            </w:tcPrChange>
          </w:tcPr>
          <w:p w14:paraId="55976690" w14:textId="72A76204" w:rsidR="002777BA" w:rsidRPr="006176AC" w:rsidRDefault="002777BA" w:rsidP="00F30356">
            <w:pPr>
              <w:pStyle w:val="ListParagraph"/>
              <w:ind w:left="0"/>
              <w:jc w:val="both"/>
              <w:rPr>
                <w:ins w:id="1755" w:author="LÊ VĂN PA" w:date="2018-03-13T08:29:00Z"/>
                <w:rFonts w:ascii="Times New Roman" w:hAnsi="Times New Roman" w:cs="Times New Roman"/>
                <w:sz w:val="24"/>
                <w:szCs w:val="24"/>
                <w:rPrChange w:id="1756" w:author="Trinh Thanh" w:date="2018-04-17T20:54:00Z">
                  <w:rPr>
                    <w:ins w:id="1757" w:author="LÊ VĂN PA" w:date="2018-03-13T08:29:00Z"/>
                    <w:u w:val="single"/>
                  </w:rPr>
                </w:rPrChange>
              </w:rPr>
              <w:pPrChange w:id="1758" w:author="Trinh Thanh" w:date="2018-04-17T21:06:00Z">
                <w:pPr>
                  <w:pStyle w:val="ListParagraph"/>
                  <w:ind w:left="0"/>
                </w:pPr>
              </w:pPrChange>
            </w:pPr>
            <w:ins w:id="1759" w:author="LÊ VĂN PA" w:date="2018-03-13T08:31:00Z">
              <w:r w:rsidRPr="006176AC">
                <w:rPr>
                  <w:rFonts w:ascii="Times New Roman" w:hAnsi="Times New Roman" w:cs="Times New Roman"/>
                  <w:sz w:val="24"/>
                  <w:szCs w:val="24"/>
                  <w:rPrChange w:id="1760" w:author="Trinh Thanh" w:date="2018-04-17T20:54:00Z">
                    <w:rPr/>
                  </w:rPrChange>
                </w:rPr>
                <w:lastRenderedPageBreak/>
                <w:t>Hành chính nhân sự</w:t>
              </w:r>
            </w:ins>
          </w:p>
        </w:tc>
        <w:tc>
          <w:tcPr>
            <w:tcW w:w="7020" w:type="dxa"/>
            <w:tcPrChange w:id="1761" w:author="LÊ VĂN PA" w:date="2018-03-13T08:30:00Z">
              <w:tcPr>
                <w:tcW w:w="4675" w:type="dxa"/>
              </w:tcPr>
            </w:tcPrChange>
          </w:tcPr>
          <w:p w14:paraId="2C467436" w14:textId="7DA6C86D" w:rsidR="002777BA" w:rsidRPr="006176AC" w:rsidRDefault="002777BA" w:rsidP="00F30356">
            <w:pPr>
              <w:pStyle w:val="ListParagraph"/>
              <w:ind w:left="0"/>
              <w:jc w:val="both"/>
              <w:rPr>
                <w:ins w:id="1762" w:author="LÊ VĂN PA" w:date="2018-03-13T08:29:00Z"/>
                <w:rFonts w:ascii="Times New Roman" w:hAnsi="Times New Roman" w:cs="Times New Roman"/>
                <w:sz w:val="24"/>
                <w:szCs w:val="24"/>
                <w:rPrChange w:id="1763" w:author="Trinh Thanh" w:date="2018-04-17T20:54:00Z">
                  <w:rPr>
                    <w:ins w:id="1764" w:author="LÊ VĂN PA" w:date="2018-03-13T08:29:00Z"/>
                    <w:u w:val="single"/>
                  </w:rPr>
                </w:rPrChange>
              </w:rPr>
              <w:pPrChange w:id="1765" w:author="Trinh Thanh" w:date="2018-04-17T21:06:00Z">
                <w:pPr>
                  <w:pStyle w:val="ListParagraph"/>
                  <w:ind w:left="0"/>
                </w:pPr>
              </w:pPrChange>
            </w:pPr>
            <w:ins w:id="1766" w:author="LÊ VĂN PA" w:date="2018-03-13T08:31:00Z">
              <w:r w:rsidRPr="006176AC">
                <w:rPr>
                  <w:rFonts w:ascii="Times New Roman" w:hAnsi="Times New Roman" w:cs="Times New Roman"/>
                  <w:sz w:val="24"/>
                  <w:szCs w:val="24"/>
                  <w:rPrChange w:id="1767" w:author="Trinh Thanh" w:date="2018-04-17T20:54:00Z">
                    <w:rPr/>
                  </w:rPrChange>
                </w:rP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rsidRPr="006176AC" w14:paraId="239A2E6D" w14:textId="77777777" w:rsidTr="002777BA">
        <w:trPr>
          <w:ins w:id="1768" w:author="LÊ VĂN PA" w:date="2018-03-13T08:29:00Z"/>
        </w:trPr>
        <w:tc>
          <w:tcPr>
            <w:tcW w:w="1795" w:type="dxa"/>
            <w:tcPrChange w:id="1769" w:author="LÊ VĂN PA" w:date="2018-03-13T08:30:00Z">
              <w:tcPr>
                <w:tcW w:w="4675" w:type="dxa"/>
              </w:tcPr>
            </w:tcPrChange>
          </w:tcPr>
          <w:p w14:paraId="5DC5FA15" w14:textId="53F8D693" w:rsidR="002777BA" w:rsidRPr="006176AC" w:rsidRDefault="002777BA" w:rsidP="00F30356">
            <w:pPr>
              <w:pStyle w:val="ListParagraph"/>
              <w:ind w:left="0"/>
              <w:jc w:val="both"/>
              <w:rPr>
                <w:ins w:id="1770" w:author="LÊ VĂN PA" w:date="2018-03-13T08:29:00Z"/>
                <w:rFonts w:ascii="Times New Roman" w:hAnsi="Times New Roman" w:cs="Times New Roman"/>
                <w:sz w:val="24"/>
                <w:szCs w:val="24"/>
                <w:rPrChange w:id="1771" w:author="Trinh Thanh" w:date="2018-04-17T20:54:00Z">
                  <w:rPr>
                    <w:ins w:id="1772" w:author="LÊ VĂN PA" w:date="2018-03-13T08:29:00Z"/>
                    <w:u w:val="single"/>
                  </w:rPr>
                </w:rPrChange>
              </w:rPr>
              <w:pPrChange w:id="1773" w:author="Trinh Thanh" w:date="2018-04-17T21:06:00Z">
                <w:pPr>
                  <w:pStyle w:val="ListParagraph"/>
                  <w:ind w:left="0"/>
                </w:pPr>
              </w:pPrChange>
            </w:pPr>
            <w:ins w:id="1774" w:author="LÊ VĂN PA" w:date="2018-03-13T08:31:00Z">
              <w:r w:rsidRPr="006176AC">
                <w:rPr>
                  <w:rFonts w:ascii="Times New Roman" w:hAnsi="Times New Roman" w:cs="Times New Roman"/>
                  <w:sz w:val="24"/>
                  <w:szCs w:val="24"/>
                  <w:rPrChange w:id="1775" w:author="Trinh Thanh" w:date="2018-04-17T20:54:00Z">
                    <w:rPr/>
                  </w:rPrChange>
                </w:rPr>
                <w:t xml:space="preserve">Kế </w:t>
              </w:r>
            </w:ins>
            <w:ins w:id="1776" w:author="LÊ VĂN PA" w:date="2018-03-13T08:32:00Z">
              <w:r w:rsidRPr="006176AC">
                <w:rPr>
                  <w:rFonts w:ascii="Times New Roman" w:hAnsi="Times New Roman" w:cs="Times New Roman"/>
                  <w:sz w:val="24"/>
                  <w:szCs w:val="24"/>
                  <w:rPrChange w:id="1777" w:author="Trinh Thanh" w:date="2018-04-17T20:54:00Z">
                    <w:rPr/>
                  </w:rPrChange>
                </w:rPr>
                <w:t>toán tài chính</w:t>
              </w:r>
            </w:ins>
          </w:p>
        </w:tc>
        <w:tc>
          <w:tcPr>
            <w:tcW w:w="7020" w:type="dxa"/>
            <w:tcPrChange w:id="1778" w:author="LÊ VĂN PA" w:date="2018-03-13T08:30:00Z">
              <w:tcPr>
                <w:tcW w:w="4675" w:type="dxa"/>
              </w:tcPr>
            </w:tcPrChange>
          </w:tcPr>
          <w:p w14:paraId="3C892386" w14:textId="77777777" w:rsidR="002777BA" w:rsidRPr="006176AC" w:rsidRDefault="002777BA" w:rsidP="00F30356">
            <w:pPr>
              <w:jc w:val="both"/>
              <w:rPr>
                <w:ins w:id="1779" w:author="LÊ VĂN PA" w:date="2018-03-13T08:32:00Z"/>
                <w:rFonts w:ascii="Times New Roman" w:hAnsi="Times New Roman" w:cs="Times New Roman"/>
                <w:sz w:val="24"/>
                <w:szCs w:val="24"/>
                <w:rPrChange w:id="1780" w:author="Trinh Thanh" w:date="2018-04-17T20:54:00Z">
                  <w:rPr>
                    <w:ins w:id="1781" w:author="LÊ VĂN PA" w:date="2018-03-13T08:32:00Z"/>
                  </w:rPr>
                </w:rPrChange>
              </w:rPr>
              <w:pPrChange w:id="1782" w:author="Trinh Thanh" w:date="2018-04-17T21:06:00Z">
                <w:pPr>
                  <w:pStyle w:val="ListParagraph"/>
                  <w:numPr>
                    <w:numId w:val="11"/>
                  </w:numPr>
                  <w:ind w:left="1080" w:hanging="360"/>
                </w:pPr>
              </w:pPrChange>
            </w:pPr>
            <w:ins w:id="1783" w:author="LÊ VĂN PA" w:date="2018-03-13T08:32:00Z">
              <w:r w:rsidRPr="006176AC">
                <w:rPr>
                  <w:rFonts w:ascii="Times New Roman" w:hAnsi="Times New Roman" w:cs="Times New Roman"/>
                  <w:sz w:val="24"/>
                  <w:szCs w:val="24"/>
                  <w:rPrChange w:id="1784" w:author="Trinh Thanh" w:date="2018-04-17T20:54:00Z">
                    <w:rPr/>
                  </w:rPrChange>
                </w:rP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6176AC" w:rsidRDefault="002777BA" w:rsidP="00F30356">
            <w:pPr>
              <w:jc w:val="both"/>
              <w:rPr>
                <w:ins w:id="1785" w:author="LÊ VĂN PA" w:date="2018-03-13T08:29:00Z"/>
                <w:rFonts w:ascii="Times New Roman" w:hAnsi="Times New Roman" w:cs="Times New Roman"/>
                <w:sz w:val="24"/>
                <w:szCs w:val="24"/>
                <w:rPrChange w:id="1786" w:author="Trinh Thanh" w:date="2018-04-17T20:54:00Z">
                  <w:rPr>
                    <w:ins w:id="1787" w:author="LÊ VĂN PA" w:date="2018-03-13T08:29:00Z"/>
                    <w:u w:val="single"/>
                  </w:rPr>
                </w:rPrChange>
              </w:rPr>
              <w:pPrChange w:id="1788" w:author="Trinh Thanh" w:date="2018-04-17T21:06:00Z">
                <w:pPr>
                  <w:pStyle w:val="ListParagraph"/>
                  <w:ind w:left="0"/>
                </w:pPr>
              </w:pPrChange>
            </w:pPr>
            <w:ins w:id="1789" w:author="LÊ VĂN PA" w:date="2018-03-13T08:32:00Z">
              <w:r w:rsidRPr="006176AC">
                <w:rPr>
                  <w:rFonts w:ascii="Times New Roman" w:hAnsi="Times New Roman" w:cs="Times New Roman"/>
                  <w:sz w:val="24"/>
                  <w:szCs w:val="24"/>
                  <w:rPrChange w:id="1790" w:author="Trinh Thanh" w:date="2018-04-17T20:54:00Z">
                    <w:rPr/>
                  </w:rPrChange>
                </w:rP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rsidRPr="006176AC" w14:paraId="7A0ACBD4" w14:textId="77777777" w:rsidTr="002777BA">
        <w:trPr>
          <w:ins w:id="1791" w:author="LÊ VĂN PA" w:date="2018-03-13T08:29:00Z"/>
        </w:trPr>
        <w:tc>
          <w:tcPr>
            <w:tcW w:w="1795" w:type="dxa"/>
            <w:tcPrChange w:id="1792" w:author="LÊ VĂN PA" w:date="2018-03-13T08:30:00Z">
              <w:tcPr>
                <w:tcW w:w="4675" w:type="dxa"/>
              </w:tcPr>
            </w:tcPrChange>
          </w:tcPr>
          <w:p w14:paraId="6CF3D506" w14:textId="6EC071D5" w:rsidR="002777BA" w:rsidRPr="006176AC" w:rsidRDefault="002777BA" w:rsidP="00F30356">
            <w:pPr>
              <w:pStyle w:val="ListParagraph"/>
              <w:ind w:left="0"/>
              <w:jc w:val="both"/>
              <w:rPr>
                <w:ins w:id="1793" w:author="LÊ VĂN PA" w:date="2018-03-13T08:29:00Z"/>
                <w:rFonts w:ascii="Times New Roman" w:hAnsi="Times New Roman" w:cs="Times New Roman"/>
                <w:sz w:val="24"/>
                <w:szCs w:val="24"/>
                <w:rPrChange w:id="1794" w:author="Trinh Thanh" w:date="2018-04-17T20:54:00Z">
                  <w:rPr>
                    <w:ins w:id="1795" w:author="LÊ VĂN PA" w:date="2018-03-13T08:29:00Z"/>
                    <w:u w:val="single"/>
                  </w:rPr>
                </w:rPrChange>
              </w:rPr>
              <w:pPrChange w:id="1796" w:author="Trinh Thanh" w:date="2018-04-17T21:06:00Z">
                <w:pPr>
                  <w:pStyle w:val="ListParagraph"/>
                  <w:ind w:left="0"/>
                </w:pPr>
              </w:pPrChange>
            </w:pPr>
            <w:ins w:id="1797" w:author="LÊ VĂN PA" w:date="2018-03-13T08:32:00Z">
              <w:r w:rsidRPr="006176AC">
                <w:rPr>
                  <w:rFonts w:ascii="Times New Roman" w:hAnsi="Times New Roman" w:cs="Times New Roman"/>
                  <w:sz w:val="24"/>
                  <w:szCs w:val="24"/>
                  <w:rPrChange w:id="1798" w:author="Trinh Thanh" w:date="2018-04-17T20:54:00Z">
                    <w:rPr/>
                  </w:rPrChange>
                </w:rPr>
                <w:t>Ngân quỹ</w:t>
              </w:r>
            </w:ins>
          </w:p>
        </w:tc>
        <w:tc>
          <w:tcPr>
            <w:tcW w:w="7020" w:type="dxa"/>
            <w:tcPrChange w:id="1799" w:author="LÊ VĂN PA" w:date="2018-03-13T08:30:00Z">
              <w:tcPr>
                <w:tcW w:w="4675" w:type="dxa"/>
              </w:tcPr>
            </w:tcPrChange>
          </w:tcPr>
          <w:p w14:paraId="614047AE" w14:textId="7EB05AEC" w:rsidR="002777BA" w:rsidRPr="006176AC" w:rsidRDefault="002777BA" w:rsidP="00F30356">
            <w:pPr>
              <w:jc w:val="both"/>
              <w:rPr>
                <w:ins w:id="1800" w:author="LÊ VĂN PA" w:date="2018-03-13T08:29:00Z"/>
                <w:rFonts w:ascii="Times New Roman" w:hAnsi="Times New Roman" w:cs="Times New Roman"/>
                <w:sz w:val="24"/>
                <w:szCs w:val="24"/>
                <w:rPrChange w:id="1801" w:author="Trinh Thanh" w:date="2018-04-17T20:54:00Z">
                  <w:rPr>
                    <w:ins w:id="1802" w:author="LÊ VĂN PA" w:date="2018-03-13T08:29:00Z"/>
                    <w:u w:val="single"/>
                  </w:rPr>
                </w:rPrChange>
              </w:rPr>
              <w:pPrChange w:id="1803" w:author="Trinh Thanh" w:date="2018-04-17T21:06:00Z">
                <w:pPr>
                  <w:pStyle w:val="ListParagraph"/>
                  <w:ind w:left="0"/>
                </w:pPr>
              </w:pPrChange>
            </w:pPr>
            <w:ins w:id="1804" w:author="LÊ VĂN PA" w:date="2018-03-13T08:32:00Z">
              <w:r w:rsidRPr="006176AC">
                <w:rPr>
                  <w:rFonts w:ascii="Times New Roman" w:hAnsi="Times New Roman" w:cs="Times New Roman"/>
                  <w:sz w:val="24"/>
                  <w:szCs w:val="24"/>
                  <w:rPrChange w:id="1805" w:author="Trinh Thanh" w:date="2018-04-17T20:54:00Z">
                    <w:rPr/>
                  </w:rPrChange>
                </w:rP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rsidRPr="006176AC" w14:paraId="4D9C7120" w14:textId="77777777" w:rsidTr="002777BA">
        <w:trPr>
          <w:ins w:id="1806" w:author="LÊ VĂN PA" w:date="2018-03-13T08:29:00Z"/>
        </w:trPr>
        <w:tc>
          <w:tcPr>
            <w:tcW w:w="1795" w:type="dxa"/>
            <w:tcPrChange w:id="1807" w:author="LÊ VĂN PA" w:date="2018-03-13T08:30:00Z">
              <w:tcPr>
                <w:tcW w:w="4675" w:type="dxa"/>
              </w:tcPr>
            </w:tcPrChange>
          </w:tcPr>
          <w:p w14:paraId="0B3A7A42" w14:textId="7F68057B" w:rsidR="002777BA" w:rsidRPr="006176AC" w:rsidRDefault="002777BA" w:rsidP="00F30356">
            <w:pPr>
              <w:pStyle w:val="ListParagraph"/>
              <w:ind w:left="0"/>
              <w:jc w:val="both"/>
              <w:rPr>
                <w:ins w:id="1808" w:author="LÊ VĂN PA" w:date="2018-03-13T08:29:00Z"/>
                <w:rFonts w:ascii="Times New Roman" w:hAnsi="Times New Roman" w:cs="Times New Roman"/>
                <w:sz w:val="24"/>
                <w:szCs w:val="24"/>
                <w:rPrChange w:id="1809" w:author="Trinh Thanh" w:date="2018-04-17T20:54:00Z">
                  <w:rPr>
                    <w:ins w:id="1810" w:author="LÊ VĂN PA" w:date="2018-03-13T08:29:00Z"/>
                    <w:u w:val="single"/>
                  </w:rPr>
                </w:rPrChange>
              </w:rPr>
              <w:pPrChange w:id="1811" w:author="Trinh Thanh" w:date="2018-04-17T21:06:00Z">
                <w:pPr>
                  <w:pStyle w:val="ListParagraph"/>
                  <w:ind w:left="0"/>
                </w:pPr>
              </w:pPrChange>
            </w:pPr>
            <w:ins w:id="1812" w:author="LÊ VĂN PA" w:date="2018-03-13T08:32:00Z">
              <w:r w:rsidRPr="006176AC">
                <w:rPr>
                  <w:rFonts w:ascii="Times New Roman" w:hAnsi="Times New Roman" w:cs="Times New Roman"/>
                  <w:sz w:val="24"/>
                  <w:szCs w:val="24"/>
                  <w:rPrChange w:id="1813" w:author="Trinh Thanh" w:date="2018-04-17T20:54:00Z">
                    <w:rPr/>
                  </w:rPrChange>
                </w:rPr>
                <w:t>Dịch vụ marketing</w:t>
              </w:r>
            </w:ins>
          </w:p>
        </w:tc>
        <w:tc>
          <w:tcPr>
            <w:tcW w:w="7020" w:type="dxa"/>
            <w:tcPrChange w:id="1814" w:author="LÊ VĂN PA" w:date="2018-03-13T08:30:00Z">
              <w:tcPr>
                <w:tcW w:w="4675" w:type="dxa"/>
              </w:tcPr>
            </w:tcPrChange>
          </w:tcPr>
          <w:p w14:paraId="5D70DB5D" w14:textId="314FF851" w:rsidR="002777BA" w:rsidRPr="006176AC" w:rsidRDefault="002777BA" w:rsidP="00F30356">
            <w:pPr>
              <w:jc w:val="both"/>
              <w:rPr>
                <w:ins w:id="1815" w:author="LÊ VĂN PA" w:date="2018-03-13T08:29:00Z"/>
                <w:rFonts w:ascii="Times New Roman" w:hAnsi="Times New Roman" w:cs="Times New Roman"/>
                <w:sz w:val="24"/>
                <w:szCs w:val="24"/>
                <w:rPrChange w:id="1816" w:author="Trinh Thanh" w:date="2018-04-17T20:54:00Z">
                  <w:rPr>
                    <w:ins w:id="1817" w:author="LÊ VĂN PA" w:date="2018-03-13T08:29:00Z"/>
                    <w:u w:val="single"/>
                  </w:rPr>
                </w:rPrChange>
              </w:rPr>
              <w:pPrChange w:id="1818" w:author="Trinh Thanh" w:date="2018-04-17T21:06:00Z">
                <w:pPr>
                  <w:pStyle w:val="ListParagraph"/>
                  <w:ind w:left="0"/>
                </w:pPr>
              </w:pPrChange>
            </w:pPr>
            <w:ins w:id="1819" w:author="LÊ VĂN PA" w:date="2018-03-13T08:33:00Z">
              <w:r w:rsidRPr="006176AC">
                <w:rPr>
                  <w:rFonts w:ascii="Times New Roman" w:hAnsi="Times New Roman" w:cs="Times New Roman"/>
                  <w:sz w:val="24"/>
                  <w:szCs w:val="24"/>
                  <w:rPrChange w:id="1820" w:author="Trinh Thanh" w:date="2018-04-17T20:54:00Z">
                    <w:rPr/>
                  </w:rPrChange>
                </w:rP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rsidRPr="006176AC" w14:paraId="41D26908" w14:textId="77777777" w:rsidTr="002777BA">
        <w:trPr>
          <w:ins w:id="1821" w:author="LÊ VĂN PA" w:date="2018-03-13T08:29:00Z"/>
        </w:trPr>
        <w:tc>
          <w:tcPr>
            <w:tcW w:w="1795" w:type="dxa"/>
            <w:tcPrChange w:id="1822" w:author="LÊ VĂN PA" w:date="2018-03-13T08:30:00Z">
              <w:tcPr>
                <w:tcW w:w="4675" w:type="dxa"/>
              </w:tcPr>
            </w:tcPrChange>
          </w:tcPr>
          <w:p w14:paraId="05ACB983" w14:textId="4F27DCF8" w:rsidR="002777BA" w:rsidRPr="006176AC" w:rsidRDefault="002777BA" w:rsidP="00F30356">
            <w:pPr>
              <w:pStyle w:val="ListParagraph"/>
              <w:ind w:left="0"/>
              <w:jc w:val="both"/>
              <w:rPr>
                <w:ins w:id="1823" w:author="LÊ VĂN PA" w:date="2018-03-13T08:29:00Z"/>
                <w:rFonts w:ascii="Times New Roman" w:hAnsi="Times New Roman" w:cs="Times New Roman"/>
                <w:sz w:val="24"/>
                <w:szCs w:val="24"/>
                <w:rPrChange w:id="1824" w:author="Trinh Thanh" w:date="2018-04-17T20:54:00Z">
                  <w:rPr>
                    <w:ins w:id="1825" w:author="LÊ VĂN PA" w:date="2018-03-13T08:29:00Z"/>
                    <w:u w:val="single"/>
                  </w:rPr>
                </w:rPrChange>
              </w:rPr>
              <w:pPrChange w:id="1826" w:author="Trinh Thanh" w:date="2018-04-17T21:06:00Z">
                <w:pPr>
                  <w:pStyle w:val="ListParagraph"/>
                  <w:ind w:left="0"/>
                </w:pPr>
              </w:pPrChange>
            </w:pPr>
            <w:ins w:id="1827" w:author="LÊ VĂN PA" w:date="2018-03-13T08:33:00Z">
              <w:r w:rsidRPr="006176AC">
                <w:rPr>
                  <w:rFonts w:ascii="Times New Roman" w:hAnsi="Times New Roman" w:cs="Times New Roman"/>
                  <w:sz w:val="24"/>
                  <w:szCs w:val="24"/>
                  <w:rPrChange w:id="1828" w:author="Trinh Thanh" w:date="2018-04-17T20:54:00Z">
                    <w:rPr/>
                  </w:rPrChange>
                </w:rPr>
                <w:t>K</w:t>
              </w:r>
              <w:r w:rsidRPr="006176AC">
                <w:rPr>
                  <w:rFonts w:ascii="Times New Roman" w:hAnsi="Times New Roman" w:cs="Times New Roman"/>
                  <w:sz w:val="24"/>
                  <w:szCs w:val="24"/>
                  <w:rPrChange w:id="1829" w:author="Trinh Thanh" w:date="2018-04-17T20:54:00Z">
                    <w:rPr>
                      <w:u w:val="single"/>
                    </w:rPr>
                  </w:rPrChange>
                </w:rPr>
                <w:t>inh doanh ngoại tệ và thanh toán quốc tế</w:t>
              </w:r>
            </w:ins>
          </w:p>
        </w:tc>
        <w:tc>
          <w:tcPr>
            <w:tcW w:w="7020" w:type="dxa"/>
            <w:tcPrChange w:id="1830" w:author="LÊ VĂN PA" w:date="2018-03-13T08:30:00Z">
              <w:tcPr>
                <w:tcW w:w="4675" w:type="dxa"/>
              </w:tcPr>
            </w:tcPrChange>
          </w:tcPr>
          <w:p w14:paraId="4E5584BF" w14:textId="0A9B4215" w:rsidR="002777BA" w:rsidRPr="006176AC" w:rsidRDefault="002777BA" w:rsidP="00F30356">
            <w:pPr>
              <w:jc w:val="both"/>
              <w:rPr>
                <w:ins w:id="1831" w:author="LÊ VĂN PA" w:date="2018-03-13T08:29:00Z"/>
                <w:rFonts w:ascii="Times New Roman" w:hAnsi="Times New Roman" w:cs="Times New Roman"/>
                <w:sz w:val="24"/>
                <w:szCs w:val="24"/>
                <w:rPrChange w:id="1832" w:author="Trinh Thanh" w:date="2018-04-17T20:54:00Z">
                  <w:rPr>
                    <w:ins w:id="1833" w:author="LÊ VĂN PA" w:date="2018-03-13T08:29:00Z"/>
                    <w:u w:val="single"/>
                  </w:rPr>
                </w:rPrChange>
              </w:rPr>
              <w:pPrChange w:id="1834" w:author="Trinh Thanh" w:date="2018-04-17T21:06:00Z">
                <w:pPr>
                  <w:pStyle w:val="ListParagraph"/>
                  <w:ind w:left="0"/>
                </w:pPr>
              </w:pPrChange>
            </w:pPr>
            <w:ins w:id="1835" w:author="LÊ VĂN PA" w:date="2018-03-13T08:33:00Z">
              <w:r w:rsidRPr="006176AC">
                <w:rPr>
                  <w:rFonts w:ascii="Times New Roman" w:hAnsi="Times New Roman" w:cs="Times New Roman"/>
                  <w:sz w:val="24"/>
                  <w:szCs w:val="24"/>
                  <w:rPrChange w:id="1836" w:author="Trinh Thanh" w:date="2018-04-17T20:54:00Z">
                    <w:rPr/>
                  </w:rPrChange>
                </w:rP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6176AC" w:rsidRDefault="00797F83" w:rsidP="00F30356">
      <w:pPr>
        <w:ind w:left="360"/>
        <w:jc w:val="both"/>
        <w:rPr>
          <w:ins w:id="1837" w:author="Hoan Ng" w:date="2017-03-20T22:11:00Z"/>
          <w:rFonts w:ascii="Times New Roman" w:hAnsi="Times New Roman" w:cs="Times New Roman"/>
          <w:sz w:val="24"/>
          <w:szCs w:val="24"/>
          <w:rPrChange w:id="1838" w:author="Trinh Thanh" w:date="2018-04-17T20:54:00Z">
            <w:rPr>
              <w:ins w:id="1839" w:author="Hoan Ng" w:date="2017-03-20T22:11:00Z"/>
            </w:rPr>
          </w:rPrChange>
        </w:rPr>
        <w:pPrChange w:id="1840" w:author="Trinh Thanh" w:date="2018-04-17T21:06:00Z">
          <w:pPr>
            <w:pStyle w:val="ListParagraph"/>
            <w:numPr>
              <w:numId w:val="1"/>
            </w:numPr>
            <w:ind w:hanging="360"/>
          </w:pPr>
        </w:pPrChange>
      </w:pPr>
      <w:ins w:id="1841" w:author="LÊ VĂN PA" w:date="2018-03-17T22:18:00Z">
        <w:r w:rsidRPr="006176AC">
          <w:rPr>
            <w:rFonts w:ascii="Times New Roman" w:hAnsi="Times New Roman" w:cs="Times New Roman"/>
            <w:sz w:val="24"/>
            <w:szCs w:val="24"/>
            <w:rPrChange w:id="1842" w:author="Trinh Thanh" w:date="2018-04-17T20:54:00Z">
              <w:rPr/>
            </w:rPrChange>
          </w:rPr>
          <w:t xml:space="preserve">- </w:t>
        </w:r>
        <w:r w:rsidRPr="006176AC">
          <w:rPr>
            <w:rFonts w:ascii="Times New Roman" w:hAnsi="Times New Roman" w:cs="Times New Roman"/>
            <w:sz w:val="24"/>
            <w:szCs w:val="24"/>
            <w:rPrChange w:id="1843" w:author="Trinh Thanh" w:date="2018-04-17T20:54:00Z">
              <w:rPr/>
            </w:rPrChange>
          </w:rPr>
          <w:tab/>
          <w:t>Phòng kế - toán tài chính là phòng sử dụng phần mềm quản lí sổ tiết kiệm.</w:t>
        </w:r>
      </w:ins>
    </w:p>
    <w:p w14:paraId="4C85A63A" w14:textId="43CEF581" w:rsidR="005F3BAC" w:rsidRPr="006176AC" w:rsidRDefault="00046086" w:rsidP="00F30356">
      <w:pPr>
        <w:ind w:firstLine="360"/>
        <w:jc w:val="both"/>
        <w:rPr>
          <w:ins w:id="1844" w:author="LÊ VĂN PA" w:date="2018-03-14T09:07:00Z"/>
          <w:rFonts w:ascii="Times New Roman" w:hAnsi="Times New Roman" w:cs="Times New Roman"/>
          <w:sz w:val="24"/>
          <w:szCs w:val="24"/>
          <w:u w:val="single"/>
          <w:rPrChange w:id="1845" w:author="Trinh Thanh" w:date="2018-04-17T20:54:00Z">
            <w:rPr>
              <w:ins w:id="1846" w:author="LÊ VĂN PA" w:date="2018-03-14T09:07:00Z"/>
            </w:rPr>
          </w:rPrChange>
        </w:rPr>
        <w:pPrChange w:id="1847" w:author="Trinh Thanh" w:date="2018-04-17T21:06:00Z">
          <w:pPr>
            <w:ind w:firstLine="360"/>
          </w:pPr>
        </w:pPrChange>
      </w:pPr>
      <w:ins w:id="1848" w:author="Hoan Ng" w:date="2017-03-20T21:39:00Z">
        <w:r w:rsidRPr="006176AC">
          <w:rPr>
            <w:rFonts w:ascii="Times New Roman" w:hAnsi="Times New Roman" w:cs="Times New Roman"/>
            <w:sz w:val="24"/>
            <w:szCs w:val="24"/>
            <w:u w:val="single"/>
            <w:rPrChange w:id="1849" w:author="Trinh Thanh" w:date="2018-04-17T20:54:00Z">
              <w:rPr/>
            </w:rPrChange>
          </w:rPr>
          <w:t xml:space="preserve">1.2. </w:t>
        </w:r>
      </w:ins>
      <w:r w:rsidR="003715AE" w:rsidRPr="006176AC">
        <w:rPr>
          <w:rFonts w:ascii="Times New Roman" w:hAnsi="Times New Roman" w:cs="Times New Roman"/>
          <w:sz w:val="24"/>
          <w:szCs w:val="24"/>
          <w:u w:val="single"/>
          <w:rPrChange w:id="1850" w:author="Trinh Thanh" w:date="2018-04-17T20:54:00Z">
            <w:rPr/>
          </w:rPrChange>
        </w:rPr>
        <w:t>Hiện trạng nghiệp vụ (chức năng &amp; phi chức năng</w:t>
      </w:r>
      <w:ins w:id="1851" w:author="LÊ VĂN PA" w:date="2018-03-14T09:07:00Z">
        <w:r w:rsidR="00432265" w:rsidRPr="006176AC">
          <w:rPr>
            <w:rFonts w:ascii="Times New Roman" w:hAnsi="Times New Roman" w:cs="Times New Roman"/>
            <w:sz w:val="24"/>
            <w:szCs w:val="24"/>
            <w:u w:val="single"/>
            <w:rPrChange w:id="1852" w:author="Trinh Thanh" w:date="2018-04-17T20:54:00Z">
              <w:rPr/>
            </w:rPrChange>
          </w:rPr>
          <w:t>)</w:t>
        </w:r>
      </w:ins>
    </w:p>
    <w:p w14:paraId="0F7F0467" w14:textId="77777777" w:rsidR="00432265" w:rsidRPr="006176AC" w:rsidRDefault="00432265" w:rsidP="00F30356">
      <w:pPr>
        <w:pStyle w:val="ListParagraph"/>
        <w:numPr>
          <w:ilvl w:val="0"/>
          <w:numId w:val="16"/>
        </w:numPr>
        <w:jc w:val="both"/>
        <w:rPr>
          <w:ins w:id="1853" w:author="LÊ VĂN PA" w:date="2018-03-14T09:07:00Z"/>
          <w:rFonts w:ascii="Times New Roman" w:hAnsi="Times New Roman" w:cs="Times New Roman"/>
          <w:sz w:val="24"/>
          <w:szCs w:val="24"/>
          <w:rPrChange w:id="1854" w:author="Trinh Thanh" w:date="2018-04-17T20:54:00Z">
            <w:rPr>
              <w:ins w:id="1855" w:author="LÊ VĂN PA" w:date="2018-03-14T09:07:00Z"/>
            </w:rPr>
          </w:rPrChange>
        </w:rPr>
        <w:pPrChange w:id="1856" w:author="Trinh Thanh" w:date="2018-04-17T21:06:00Z">
          <w:pPr>
            <w:pStyle w:val="ListParagraph"/>
            <w:numPr>
              <w:numId w:val="16"/>
            </w:numPr>
            <w:ind w:hanging="360"/>
          </w:pPr>
        </w:pPrChange>
      </w:pPr>
      <w:ins w:id="1857" w:author="LÊ VĂN PA" w:date="2018-03-14T09:07:00Z">
        <w:r w:rsidRPr="006176AC">
          <w:rPr>
            <w:rFonts w:ascii="Times New Roman" w:hAnsi="Times New Roman" w:cs="Times New Roman"/>
            <w:sz w:val="24"/>
            <w:szCs w:val="24"/>
            <w:rPrChange w:id="1858" w:author="Trinh Thanh" w:date="2018-04-17T20:54:00Z">
              <w:rPr/>
            </w:rPrChange>
          </w:rPr>
          <w:t>Mở sổ tiết kiệm</w:t>
        </w:r>
      </w:ins>
    </w:p>
    <w:p w14:paraId="16D8A0A3" w14:textId="46582349" w:rsidR="00432265" w:rsidRDefault="00432265" w:rsidP="00F30356">
      <w:pPr>
        <w:pStyle w:val="ListParagraph"/>
        <w:jc w:val="both"/>
        <w:rPr>
          <w:ins w:id="1859" w:author="Trinh Thanh" w:date="2018-04-17T21:14:00Z"/>
          <w:rFonts w:ascii="Times New Roman" w:hAnsi="Times New Roman" w:cs="Times New Roman"/>
          <w:sz w:val="24"/>
          <w:szCs w:val="24"/>
        </w:rPr>
        <w:pPrChange w:id="1860" w:author="Trinh Thanh" w:date="2018-04-17T21:06:00Z">
          <w:pPr>
            <w:pStyle w:val="ListParagraph"/>
          </w:pPr>
        </w:pPrChange>
      </w:pPr>
      <w:ins w:id="1861" w:author="LÊ VĂN PA" w:date="2018-03-14T09:07:00Z">
        <w:r w:rsidRPr="006176AC">
          <w:rPr>
            <w:rFonts w:ascii="Times New Roman" w:hAnsi="Times New Roman" w:cs="Times New Roman"/>
            <w:sz w:val="24"/>
            <w:szCs w:val="24"/>
            <w:rPrChange w:id="1862" w:author="Trinh Thanh" w:date="2018-04-17T20:54:00Z">
              <w:rPr/>
            </w:rPrChange>
          </w:rPr>
          <w:t>NVGD thu thập thông tin khách hàng, thu lệ phí và tạo STK mới</w:t>
        </w:r>
      </w:ins>
      <w:ins w:id="1863" w:author="Trinh Thanh" w:date="2018-04-17T21:08:00Z">
        <w:r w:rsidR="00F30356">
          <w:rPr>
            <w:rFonts w:ascii="Times New Roman" w:hAnsi="Times New Roman" w:cs="Times New Roman"/>
            <w:sz w:val="24"/>
            <w:szCs w:val="24"/>
          </w:rPr>
          <w:t xml:space="preserve"> thông qua thông tin khách hàng cung cấp.</w:t>
        </w:r>
      </w:ins>
    </w:p>
    <w:p w14:paraId="3E4E78BE" w14:textId="6DEEF1DB" w:rsidR="00F30356" w:rsidRDefault="00F30356" w:rsidP="00F30356">
      <w:pPr>
        <w:pStyle w:val="ListParagraph"/>
        <w:jc w:val="both"/>
        <w:rPr>
          <w:ins w:id="1864" w:author="Trinh Thanh" w:date="2018-04-17T21:15:00Z"/>
          <w:rFonts w:ascii="Times New Roman" w:hAnsi="Times New Roman" w:cs="Times New Roman"/>
          <w:sz w:val="24"/>
          <w:szCs w:val="24"/>
          <w:lang w:val="vi-VN"/>
        </w:rPr>
        <w:pPrChange w:id="1865" w:author="Trinh Thanh" w:date="2018-04-17T21:06:00Z">
          <w:pPr>
            <w:pStyle w:val="ListParagraph"/>
          </w:pPr>
        </w:pPrChange>
      </w:pPr>
      <w:ins w:id="1866" w:author="Trinh Thanh" w:date="2018-04-17T21:14:00Z">
        <w:r>
          <w:rPr>
            <w:rFonts w:ascii="Times New Roman" w:hAnsi="Times New Roman" w:cs="Times New Roman"/>
            <w:sz w:val="24"/>
            <w:szCs w:val="24"/>
            <w:lang w:val="vi-VN"/>
          </w:rPr>
          <w:t xml:space="preserve">Khách hàng </w:t>
        </w:r>
      </w:ins>
      <w:ins w:id="1867" w:author="Trinh Thanh" w:date="2018-04-17T21:15:00Z">
        <w:r>
          <w:rPr>
            <w:rFonts w:ascii="Times New Roman" w:hAnsi="Times New Roman" w:cs="Times New Roman"/>
            <w:sz w:val="24"/>
            <w:szCs w:val="24"/>
            <w:lang w:val="vi-VN"/>
          </w:rPr>
          <w:t>là cá nhân Việt Nam phải xuất trình CMND.</w:t>
        </w:r>
      </w:ins>
    </w:p>
    <w:p w14:paraId="02C1503B" w14:textId="0FD58FA3" w:rsidR="00F30356" w:rsidRDefault="00F30356" w:rsidP="00F30356">
      <w:pPr>
        <w:pStyle w:val="ListParagraph"/>
        <w:jc w:val="both"/>
        <w:rPr>
          <w:ins w:id="1868" w:author="Trinh Thanh" w:date="2018-04-17T21:16:00Z"/>
          <w:rFonts w:ascii="Times New Roman" w:hAnsi="Times New Roman" w:cs="Times New Roman"/>
          <w:sz w:val="24"/>
          <w:szCs w:val="24"/>
          <w:lang w:val="vi-VN"/>
        </w:rPr>
        <w:pPrChange w:id="1869" w:author="Trinh Thanh" w:date="2018-04-17T21:06:00Z">
          <w:pPr>
            <w:pStyle w:val="ListParagraph"/>
          </w:pPr>
        </w:pPrChange>
      </w:pPr>
      <w:ins w:id="1870" w:author="Trinh Thanh" w:date="2018-04-17T21:15:00Z">
        <w:r>
          <w:rPr>
            <w:rFonts w:ascii="Times New Roman" w:hAnsi="Times New Roman" w:cs="Times New Roman"/>
            <w:sz w:val="24"/>
            <w:szCs w:val="24"/>
            <w:lang w:val="vi-VN"/>
          </w:rPr>
          <w:t>Khách hàng là cá nhân nước ngoài phải xuất trình hộ chiếu có thời gian hiệu lực</w:t>
        </w:r>
      </w:ins>
      <w:ins w:id="1871" w:author="Trinh Thanh" w:date="2018-04-17T21:16:00Z">
        <w:r>
          <w:rPr>
            <w:rFonts w:ascii="Times New Roman" w:hAnsi="Times New Roman" w:cs="Times New Roman"/>
            <w:sz w:val="24"/>
            <w:szCs w:val="24"/>
            <w:lang w:val="vi-VN"/>
          </w:rPr>
          <w:t xml:space="preserve"> còn lại dài hơn kỳ hạn gửi tiền.</w:t>
        </w:r>
      </w:ins>
    </w:p>
    <w:p w14:paraId="0EF41EA2" w14:textId="7C27F9AC" w:rsidR="00F30356" w:rsidRPr="00F30356" w:rsidRDefault="00F30356" w:rsidP="00F30356">
      <w:pPr>
        <w:pStyle w:val="ListParagraph"/>
        <w:jc w:val="both"/>
        <w:rPr>
          <w:ins w:id="1872" w:author="LÊ VĂN PA" w:date="2018-03-14T09:07:00Z"/>
          <w:rFonts w:ascii="Times New Roman" w:hAnsi="Times New Roman" w:cs="Times New Roman"/>
          <w:sz w:val="24"/>
          <w:szCs w:val="24"/>
          <w:lang w:val="vi-VN"/>
          <w:rPrChange w:id="1873" w:author="Trinh Thanh" w:date="2018-04-17T21:14:00Z">
            <w:rPr>
              <w:ins w:id="1874" w:author="LÊ VĂN PA" w:date="2018-03-14T09:07:00Z"/>
            </w:rPr>
          </w:rPrChange>
        </w:rPr>
        <w:pPrChange w:id="1875" w:author="Trinh Thanh" w:date="2018-04-17T21:06:00Z">
          <w:pPr>
            <w:pStyle w:val="ListParagraph"/>
          </w:pPr>
        </w:pPrChange>
      </w:pPr>
      <w:ins w:id="1876" w:author="Trinh Thanh" w:date="2018-04-17T21:16:00Z">
        <w:r>
          <w:rPr>
            <w:rFonts w:ascii="Times New Roman" w:hAnsi="Times New Roman" w:cs="Times New Roman"/>
            <w:sz w:val="24"/>
            <w:szCs w:val="24"/>
            <w:lang w:val="vi-VN"/>
          </w:rPr>
          <w:t xml:space="preserve">Đối với người gửi tiền </w:t>
        </w:r>
      </w:ins>
      <w:ins w:id="1877" w:author="Trinh Thanh" w:date="2018-04-17T21:17:00Z">
        <w:r>
          <w:rPr>
            <w:rFonts w:ascii="Times New Roman" w:hAnsi="Times New Roman" w:cs="Times New Roman"/>
            <w:sz w:val="24"/>
            <w:szCs w:val="24"/>
            <w:lang w:val="vi-VN"/>
          </w:rPr>
          <w:t>là người giám hộ hoặc đại diện theo pháp luật, ngoài xuất trình CMND hoặc hộ chiếu thì phải xuất trình thêm các giấy tờ chứng minh tư cách của</w:t>
        </w:r>
      </w:ins>
      <w:ins w:id="1878" w:author="Trinh Thanh" w:date="2018-04-17T21:18:00Z">
        <w:r>
          <w:rPr>
            <w:rFonts w:ascii="Times New Roman" w:hAnsi="Times New Roman" w:cs="Times New Roman"/>
            <w:sz w:val="24"/>
            <w:szCs w:val="24"/>
            <w:lang w:val="vi-VN"/>
          </w:rPr>
          <w:t xml:space="preserve"> người giám hộ hoặc đại diện theo pháp luật của người chưa thành niên, người mất năng lực hành vi dân sự.</w:t>
        </w:r>
      </w:ins>
    </w:p>
    <w:p w14:paraId="0F97500E" w14:textId="33CB34D7" w:rsidR="00432265" w:rsidRDefault="00432265" w:rsidP="00F30356">
      <w:pPr>
        <w:pStyle w:val="ListParagraph"/>
        <w:numPr>
          <w:ilvl w:val="0"/>
          <w:numId w:val="16"/>
        </w:numPr>
        <w:jc w:val="both"/>
        <w:rPr>
          <w:ins w:id="1879" w:author="Trinh Thanh" w:date="2018-04-17T21:04:00Z"/>
          <w:rFonts w:ascii="Times New Roman" w:hAnsi="Times New Roman" w:cs="Times New Roman"/>
          <w:sz w:val="24"/>
          <w:szCs w:val="24"/>
        </w:rPr>
        <w:pPrChange w:id="1880" w:author="Trinh Thanh" w:date="2018-04-17T21:06:00Z">
          <w:pPr>
            <w:pStyle w:val="ListParagraph"/>
            <w:numPr>
              <w:numId w:val="16"/>
            </w:numPr>
            <w:ind w:hanging="360"/>
          </w:pPr>
        </w:pPrChange>
      </w:pPr>
      <w:ins w:id="1881" w:author="LÊ VĂN PA" w:date="2018-03-14T09:07:00Z">
        <w:r w:rsidRPr="006176AC">
          <w:rPr>
            <w:rFonts w:ascii="Times New Roman" w:hAnsi="Times New Roman" w:cs="Times New Roman"/>
            <w:sz w:val="24"/>
            <w:szCs w:val="24"/>
            <w:rPrChange w:id="1882" w:author="Trinh Thanh" w:date="2018-04-17T20:54:00Z">
              <w:rPr/>
            </w:rPrChange>
          </w:rPr>
          <w:t>Gửi tiết kiệm</w:t>
        </w:r>
      </w:ins>
    </w:p>
    <w:p w14:paraId="15B6EF6E" w14:textId="16E2E3B6" w:rsidR="00F30356" w:rsidRPr="00F30356" w:rsidDel="00F30356" w:rsidRDefault="00F30356" w:rsidP="00F30356">
      <w:pPr>
        <w:ind w:left="360" w:firstLine="360"/>
        <w:jc w:val="both"/>
        <w:rPr>
          <w:ins w:id="1883" w:author="LÊ VĂN PA" w:date="2018-03-14T09:07:00Z"/>
          <w:del w:id="1884" w:author="Trinh Thanh" w:date="2018-04-17T21:06:00Z"/>
          <w:rFonts w:ascii="Times New Roman" w:hAnsi="Times New Roman" w:cs="Times New Roman"/>
          <w:sz w:val="24"/>
          <w:szCs w:val="24"/>
          <w:rPrChange w:id="1885" w:author="Trinh Thanh" w:date="2018-04-17T21:05:00Z">
            <w:rPr>
              <w:ins w:id="1886" w:author="LÊ VĂN PA" w:date="2018-03-14T09:07:00Z"/>
              <w:del w:id="1887" w:author="Trinh Thanh" w:date="2018-04-17T21:06:00Z"/>
            </w:rPr>
          </w:rPrChange>
        </w:rPr>
        <w:pPrChange w:id="1888" w:author="Trinh Thanh" w:date="2018-04-17T21:06:00Z">
          <w:pPr>
            <w:pStyle w:val="ListParagraph"/>
            <w:numPr>
              <w:numId w:val="16"/>
            </w:numPr>
            <w:ind w:hanging="360"/>
          </w:pPr>
        </w:pPrChange>
      </w:pPr>
    </w:p>
    <w:p w14:paraId="3AE6DD76" w14:textId="24A23F49" w:rsidR="00432265" w:rsidRDefault="00432265" w:rsidP="00F30356">
      <w:pPr>
        <w:pStyle w:val="ListParagraph"/>
        <w:jc w:val="both"/>
        <w:rPr>
          <w:ins w:id="1889" w:author="Trinh Thanh" w:date="2018-04-17T21:19:00Z"/>
          <w:rFonts w:ascii="Times New Roman" w:hAnsi="Times New Roman" w:cs="Times New Roman"/>
          <w:sz w:val="24"/>
          <w:szCs w:val="24"/>
        </w:rPr>
        <w:pPrChange w:id="1890" w:author="Trinh Thanh" w:date="2018-04-17T21:06:00Z">
          <w:pPr>
            <w:pStyle w:val="ListParagraph"/>
          </w:pPr>
        </w:pPrChange>
      </w:pPr>
      <w:ins w:id="1891" w:author="LÊ VĂN PA" w:date="2018-03-14T09:07:00Z">
        <w:r w:rsidRPr="006176AC">
          <w:rPr>
            <w:rFonts w:ascii="Times New Roman" w:hAnsi="Times New Roman" w:cs="Times New Roman"/>
            <w:sz w:val="24"/>
            <w:szCs w:val="24"/>
            <w:rPrChange w:id="1892" w:author="Trinh Thanh" w:date="2018-04-17T20:54:00Z">
              <w:rPr/>
            </w:rPrChange>
          </w:rPr>
          <w:t>Khách hàng xuất trình giấy chứng minh</w:t>
        </w:r>
      </w:ins>
      <w:ins w:id="1893" w:author="Trinh Thanh" w:date="2018-04-17T21:05:00Z">
        <w:r w:rsidR="00F30356">
          <w:rPr>
            <w:rFonts w:ascii="Times New Roman" w:hAnsi="Times New Roman" w:cs="Times New Roman"/>
            <w:sz w:val="24"/>
            <w:szCs w:val="24"/>
          </w:rPr>
          <w:t xml:space="preserve"> hoặc hộ chiếu (còn hiệu lực)</w:t>
        </w:r>
      </w:ins>
      <w:ins w:id="1894" w:author="LÊ VĂN PA" w:date="2018-03-14T09:07:00Z">
        <w:r w:rsidRPr="006176AC">
          <w:rPr>
            <w:rFonts w:ascii="Times New Roman" w:hAnsi="Times New Roman" w:cs="Times New Roman"/>
            <w:sz w:val="24"/>
            <w:szCs w:val="24"/>
            <w:rPrChange w:id="1895" w:author="Trinh Thanh" w:date="2018-04-17T20:54:00Z">
              <w:rPr/>
            </w:rPrChange>
          </w:rPr>
          <w:t xml:space="preserve">. </w:t>
        </w:r>
      </w:ins>
      <w:ins w:id="1896" w:author="Trinh Thanh" w:date="2018-04-17T21:05:00Z">
        <w:r w:rsidR="00F30356">
          <w:rPr>
            <w:rFonts w:ascii="Times New Roman" w:hAnsi="Times New Roman" w:cs="Times New Roman"/>
            <w:sz w:val="24"/>
            <w:szCs w:val="24"/>
          </w:rPr>
          <w:t>Điền các thông tin vào giấy gửi tiền của Agribank và</w:t>
        </w:r>
      </w:ins>
      <w:ins w:id="1897" w:author="LÊ VĂN PA" w:date="2018-03-14T09:07:00Z">
        <w:del w:id="1898" w:author="Trinh Thanh" w:date="2018-04-17T21:05:00Z">
          <w:r w:rsidRPr="006176AC" w:rsidDel="00F30356">
            <w:rPr>
              <w:rFonts w:ascii="Times New Roman" w:hAnsi="Times New Roman" w:cs="Times New Roman"/>
              <w:sz w:val="24"/>
              <w:szCs w:val="24"/>
              <w:rPrChange w:id="1899" w:author="Trinh Thanh" w:date="2018-04-17T20:54:00Z">
                <w:rPr/>
              </w:rPrChange>
            </w:rPr>
            <w:delText>Thông báo</w:delText>
          </w:r>
        </w:del>
        <w:r w:rsidRPr="006176AC">
          <w:rPr>
            <w:rFonts w:ascii="Times New Roman" w:hAnsi="Times New Roman" w:cs="Times New Roman"/>
            <w:sz w:val="24"/>
            <w:szCs w:val="24"/>
            <w:rPrChange w:id="1900" w:author="Trinh Thanh" w:date="2018-04-17T20:54:00Z">
              <w:rPr/>
            </w:rPrChange>
          </w:rPr>
          <w:t xml:space="preserve"> số tiền cần gửi (nếu khách đến lần đầu phải mở Sổ tiết kiệm). Giao dịch viên thu thập thông tin khách hàng qua giấy nộp tiền, sau đó lấy sổ tiết </w:t>
        </w:r>
        <w:r w:rsidRPr="006176AC">
          <w:rPr>
            <w:rFonts w:ascii="Times New Roman" w:hAnsi="Times New Roman" w:cs="Times New Roman"/>
            <w:sz w:val="24"/>
            <w:szCs w:val="24"/>
            <w:rPrChange w:id="1901" w:author="Trinh Thanh" w:date="2018-04-17T20:54:00Z">
              <w:rPr/>
            </w:rPrChange>
          </w:rPr>
          <w:lastRenderedPageBreak/>
          <w:t>kiệm, phiếu lưu tền gửi. Kiểm ngân kiểm tra thông tin, nhận tiền, cập nhật số tiền vào STK rồi trả sổ cho khách. Nhân viên ngân hàng in giấy giao dịch cho khách.</w:t>
        </w:r>
      </w:ins>
    </w:p>
    <w:p w14:paraId="7F629A79" w14:textId="67B07CC7" w:rsidR="00F30356" w:rsidRPr="00F30356" w:rsidRDefault="00F30356" w:rsidP="00F30356">
      <w:pPr>
        <w:pStyle w:val="ListParagraph"/>
        <w:jc w:val="both"/>
        <w:rPr>
          <w:ins w:id="1902" w:author="LÊ VĂN PA" w:date="2018-03-14T09:07:00Z"/>
          <w:rFonts w:ascii="Times New Roman" w:hAnsi="Times New Roman" w:cs="Times New Roman"/>
          <w:sz w:val="24"/>
          <w:szCs w:val="24"/>
          <w:lang w:val="vi-VN"/>
          <w:rPrChange w:id="1903" w:author="Trinh Thanh" w:date="2018-04-17T21:19:00Z">
            <w:rPr>
              <w:ins w:id="1904" w:author="LÊ VĂN PA" w:date="2018-03-14T09:07:00Z"/>
            </w:rPr>
          </w:rPrChange>
        </w:rPr>
        <w:pPrChange w:id="1905" w:author="Trinh Thanh" w:date="2018-04-17T21:06:00Z">
          <w:pPr>
            <w:pStyle w:val="ListParagraph"/>
          </w:pPr>
        </w:pPrChange>
      </w:pPr>
      <w:ins w:id="1906" w:author="Trinh Thanh" w:date="2018-04-17T21:19:00Z">
        <w:r>
          <w:rPr>
            <w:rFonts w:ascii="Times New Roman" w:hAnsi="Times New Roman" w:cs="Times New Roman"/>
            <w:sz w:val="24"/>
            <w:szCs w:val="24"/>
            <w:lang w:val="vi-VN"/>
          </w:rPr>
          <w:t>Số tiền tối thiếu</w:t>
        </w:r>
        <w:r w:rsidR="000F59BE">
          <w:rPr>
            <w:rFonts w:ascii="Times New Roman" w:hAnsi="Times New Roman" w:cs="Times New Roman"/>
            <w:sz w:val="24"/>
            <w:szCs w:val="24"/>
            <w:lang w:val="vi-VN"/>
          </w:rPr>
          <w:t xml:space="preserve"> bằng VND là</w:t>
        </w:r>
        <w:r>
          <w:rPr>
            <w:rFonts w:ascii="Times New Roman" w:hAnsi="Times New Roman" w:cs="Times New Roman"/>
            <w:sz w:val="24"/>
            <w:szCs w:val="24"/>
            <w:lang w:val="vi-VN"/>
          </w:rPr>
          <w:t xml:space="preserve"> 100.000</w:t>
        </w:r>
        <w:r w:rsidR="000F59BE">
          <w:rPr>
            <w:rFonts w:ascii="Times New Roman" w:hAnsi="Times New Roman" w:cs="Times New Roman"/>
            <w:sz w:val="24"/>
            <w:szCs w:val="24"/>
            <w:lang w:val="vi-VN"/>
          </w:rPr>
          <w:t xml:space="preserve"> </w:t>
        </w:r>
        <w:r>
          <w:rPr>
            <w:rFonts w:ascii="Times New Roman" w:hAnsi="Times New Roman" w:cs="Times New Roman"/>
            <w:sz w:val="24"/>
            <w:szCs w:val="24"/>
            <w:lang w:val="vi-VN"/>
          </w:rPr>
          <w:t>VND</w:t>
        </w:r>
        <w:r w:rsidR="000F59BE">
          <w:rPr>
            <w:rFonts w:ascii="Times New Roman" w:hAnsi="Times New Roman" w:cs="Times New Roman"/>
            <w:sz w:val="24"/>
            <w:szCs w:val="24"/>
            <w:lang w:val="vi-VN"/>
          </w:rPr>
          <w:t>, bằng ngoại tê: 10 đơn vị tiền tệ.</w:t>
        </w:r>
      </w:ins>
    </w:p>
    <w:p w14:paraId="45CAD06F" w14:textId="77777777" w:rsidR="00432265" w:rsidRPr="006176AC" w:rsidRDefault="00432265" w:rsidP="00F30356">
      <w:pPr>
        <w:pStyle w:val="ListParagraph"/>
        <w:numPr>
          <w:ilvl w:val="0"/>
          <w:numId w:val="16"/>
        </w:numPr>
        <w:jc w:val="both"/>
        <w:rPr>
          <w:ins w:id="1907" w:author="LÊ VĂN PA" w:date="2018-03-14T09:07:00Z"/>
          <w:rFonts w:ascii="Times New Roman" w:hAnsi="Times New Roman" w:cs="Times New Roman"/>
          <w:sz w:val="24"/>
          <w:szCs w:val="24"/>
          <w:rPrChange w:id="1908" w:author="Trinh Thanh" w:date="2018-04-17T20:54:00Z">
            <w:rPr>
              <w:ins w:id="1909" w:author="LÊ VĂN PA" w:date="2018-03-14T09:07:00Z"/>
            </w:rPr>
          </w:rPrChange>
        </w:rPr>
        <w:pPrChange w:id="1910" w:author="Trinh Thanh" w:date="2018-04-17T21:06:00Z">
          <w:pPr>
            <w:pStyle w:val="ListParagraph"/>
            <w:numPr>
              <w:numId w:val="16"/>
            </w:numPr>
            <w:ind w:hanging="360"/>
          </w:pPr>
        </w:pPrChange>
      </w:pPr>
      <w:ins w:id="1911" w:author="LÊ VĂN PA" w:date="2018-03-14T09:07:00Z">
        <w:r w:rsidRPr="006176AC">
          <w:rPr>
            <w:rFonts w:ascii="Times New Roman" w:hAnsi="Times New Roman" w:cs="Times New Roman"/>
            <w:sz w:val="24"/>
            <w:szCs w:val="24"/>
            <w:rPrChange w:id="1912" w:author="Trinh Thanh" w:date="2018-04-17T20:54:00Z">
              <w:rPr/>
            </w:rPrChange>
          </w:rPr>
          <w:t>Rút tiền</w:t>
        </w:r>
      </w:ins>
    </w:p>
    <w:p w14:paraId="25DECF57" w14:textId="78AFCFE2" w:rsidR="00131698" w:rsidRPr="000F59BE" w:rsidRDefault="00131698" w:rsidP="00F30356">
      <w:pPr>
        <w:pStyle w:val="ListParagraph"/>
        <w:numPr>
          <w:ilvl w:val="0"/>
          <w:numId w:val="17"/>
        </w:numPr>
        <w:jc w:val="both"/>
        <w:rPr>
          <w:ins w:id="1913" w:author="Trinh Thanh" w:date="2018-04-17T21:20:00Z"/>
          <w:rFonts w:ascii="Times New Roman" w:hAnsi="Times New Roman" w:cs="Times New Roman"/>
          <w:rPrChange w:id="1914" w:author="Trinh Thanh" w:date="2018-04-17T21:20:00Z">
            <w:rPr>
              <w:ins w:id="1915" w:author="Trinh Thanh" w:date="2018-04-17T21:20:00Z"/>
              <w:rFonts w:ascii="Times New Roman" w:hAnsi="Times New Roman" w:cs="Times New Roman"/>
              <w:shd w:val="clear" w:color="auto" w:fill="FFFFFF"/>
            </w:rPr>
          </w:rPrChange>
        </w:rPr>
        <w:pPrChange w:id="1916" w:author="Trinh Thanh" w:date="2018-04-17T21:06:00Z">
          <w:pPr>
            <w:pStyle w:val="ListParagraph"/>
            <w:numPr>
              <w:numId w:val="17"/>
            </w:numPr>
            <w:ind w:left="1080" w:hanging="360"/>
          </w:pPr>
        </w:pPrChange>
      </w:pPr>
      <w:ins w:id="1917" w:author="Trinh Thanh" w:date="2018-04-17T21:04:00Z">
        <w:r w:rsidRPr="00131698">
          <w:rPr>
            <w:rFonts w:ascii="Times New Roman" w:hAnsi="Times New Roman" w:cs="Times New Roman"/>
            <w:shd w:val="clear" w:color="auto" w:fill="FFFFFF"/>
            <w:rPrChange w:id="1918" w:author="Trinh Thanh" w:date="2018-04-17T21:04:00Z">
              <w:rPr>
                <w:color w:val="444444"/>
                <w:sz w:val="36"/>
                <w:szCs w:val="36"/>
                <w:shd w:val="clear" w:color="auto" w:fill="FFFFFF"/>
              </w:rPr>
            </w:rPrChange>
          </w:rPr>
          <w:t>Quý khách xuất trình sổ tiết kiệm, CMND hoặc hộ chiếu (còn hiệu lực) và điền đầy đủ các yếu tố theo quy định trên giấy rút tiền (theo mẫu in sẵn) và ký tên, chữ ký phải đúng với mẫu chữ ký đã đăng ký.</w:t>
        </w:r>
      </w:ins>
    </w:p>
    <w:p w14:paraId="10AB00A1" w14:textId="0219765F" w:rsidR="00432265" w:rsidRPr="006176AC" w:rsidDel="00131698" w:rsidRDefault="00432265" w:rsidP="00F30356">
      <w:pPr>
        <w:pStyle w:val="ListParagraph"/>
        <w:jc w:val="both"/>
        <w:rPr>
          <w:ins w:id="1919" w:author="LÊ VĂN PA" w:date="2018-03-14T09:07:00Z"/>
          <w:del w:id="1920" w:author="Trinh Thanh" w:date="2018-04-17T21:04:00Z"/>
          <w:rFonts w:ascii="Times New Roman" w:hAnsi="Times New Roman" w:cs="Times New Roman"/>
          <w:sz w:val="24"/>
          <w:szCs w:val="24"/>
          <w:rPrChange w:id="1921" w:author="Trinh Thanh" w:date="2018-04-17T20:54:00Z">
            <w:rPr>
              <w:ins w:id="1922" w:author="LÊ VĂN PA" w:date="2018-03-14T09:07:00Z"/>
              <w:del w:id="1923" w:author="Trinh Thanh" w:date="2018-04-17T21:04:00Z"/>
            </w:rPr>
          </w:rPrChange>
        </w:rPr>
        <w:pPrChange w:id="1924" w:author="Trinh Thanh" w:date="2018-04-17T21:06:00Z">
          <w:pPr>
            <w:pStyle w:val="ListParagraph"/>
          </w:pPr>
        </w:pPrChange>
      </w:pPr>
      <w:ins w:id="1925" w:author="LÊ VĂN PA" w:date="2018-03-14T09:07:00Z">
        <w:del w:id="1926" w:author="Trinh Thanh" w:date="2018-04-17T21:04:00Z">
          <w:r w:rsidRPr="006176AC" w:rsidDel="00131698">
            <w:rPr>
              <w:rFonts w:ascii="Times New Roman" w:hAnsi="Times New Roman" w:cs="Times New Roman"/>
              <w:sz w:val="24"/>
              <w:szCs w:val="24"/>
              <w:rPrChange w:id="1927" w:author="Trinh Thanh" w:date="2018-04-17T20:54:00Z">
                <w:rPr/>
              </w:rPrChange>
            </w:rPr>
            <w:delText>Khách hàng cần CMND và STK, thông báo số tiền rút</w:delText>
          </w:r>
        </w:del>
      </w:ins>
      <w:ins w:id="1928" w:author="LÊ VĂN PA" w:date="2018-03-17T22:18:00Z">
        <w:del w:id="1929" w:author="Trinh Thanh" w:date="2018-04-17T21:04:00Z">
          <w:r w:rsidR="00797F83" w:rsidRPr="006176AC" w:rsidDel="00131698">
            <w:rPr>
              <w:rFonts w:ascii="Times New Roman" w:hAnsi="Times New Roman" w:cs="Times New Roman"/>
              <w:sz w:val="24"/>
              <w:szCs w:val="24"/>
              <w:rPrChange w:id="1930" w:author="Trinh Thanh" w:date="2018-04-17T20:54:00Z">
                <w:rPr/>
              </w:rPrChange>
            </w:rPr>
            <w:delText>, kiểu rút tiền</w:delText>
          </w:r>
        </w:del>
      </w:ins>
      <w:ins w:id="1931" w:author="LÊ VĂN PA" w:date="2018-03-14T09:07:00Z">
        <w:del w:id="1932" w:author="Trinh Thanh" w:date="2018-04-17T21:04:00Z">
          <w:r w:rsidRPr="006176AC" w:rsidDel="00131698">
            <w:rPr>
              <w:rFonts w:ascii="Times New Roman" w:hAnsi="Times New Roman" w:cs="Times New Roman"/>
              <w:sz w:val="24"/>
              <w:szCs w:val="24"/>
              <w:rPrChange w:id="1933" w:author="Trinh Thanh" w:date="2018-04-17T20:54:00Z">
                <w:rPr/>
              </w:rPrChange>
            </w:rPr>
            <w:delText xml:space="preserve"> cho nhân viên giao dịch.</w:delText>
          </w:r>
        </w:del>
      </w:ins>
    </w:p>
    <w:p w14:paraId="0B43CCD9" w14:textId="77777777" w:rsidR="00432265" w:rsidRPr="006176AC" w:rsidRDefault="00432265" w:rsidP="00F30356">
      <w:pPr>
        <w:pStyle w:val="ListParagraph"/>
        <w:numPr>
          <w:ilvl w:val="0"/>
          <w:numId w:val="17"/>
        </w:numPr>
        <w:jc w:val="both"/>
        <w:rPr>
          <w:ins w:id="1934" w:author="LÊ VĂN PA" w:date="2018-03-14T09:07:00Z"/>
          <w:rFonts w:ascii="Times New Roman" w:hAnsi="Times New Roman" w:cs="Times New Roman"/>
          <w:sz w:val="24"/>
          <w:szCs w:val="24"/>
          <w:rPrChange w:id="1935" w:author="Trinh Thanh" w:date="2018-04-17T20:54:00Z">
            <w:rPr>
              <w:ins w:id="1936" w:author="LÊ VĂN PA" w:date="2018-03-14T09:07:00Z"/>
            </w:rPr>
          </w:rPrChange>
        </w:rPr>
        <w:pPrChange w:id="1937" w:author="Trinh Thanh" w:date="2018-04-17T21:06:00Z">
          <w:pPr>
            <w:pStyle w:val="ListParagraph"/>
            <w:numPr>
              <w:numId w:val="17"/>
            </w:numPr>
            <w:ind w:left="1080" w:hanging="360"/>
          </w:pPr>
        </w:pPrChange>
      </w:pPr>
      <w:ins w:id="1938" w:author="LÊ VĂN PA" w:date="2018-03-14T09:07:00Z">
        <w:r w:rsidRPr="006176AC">
          <w:rPr>
            <w:rFonts w:ascii="Times New Roman" w:hAnsi="Times New Roman" w:cs="Times New Roman"/>
            <w:sz w:val="24"/>
            <w:szCs w:val="24"/>
            <w:rPrChange w:id="1939" w:author="Trinh Thanh" w:date="2018-04-17T20:54:00Z">
              <w:rPr/>
            </w:rPrChange>
          </w:rPr>
          <w:t xml:space="preserve">Rút hoàn toàn: NVGD tính toán lãi suất và thông báo số tiền cho khách hàng. </w:t>
        </w:r>
      </w:ins>
    </w:p>
    <w:p w14:paraId="431668B0" w14:textId="77777777" w:rsidR="00432265" w:rsidRPr="006176AC" w:rsidRDefault="00432265" w:rsidP="00F30356">
      <w:pPr>
        <w:pStyle w:val="ListParagraph"/>
        <w:numPr>
          <w:ilvl w:val="0"/>
          <w:numId w:val="17"/>
        </w:numPr>
        <w:jc w:val="both"/>
        <w:rPr>
          <w:ins w:id="1940" w:author="LÊ VĂN PA" w:date="2018-03-14T09:07:00Z"/>
          <w:rFonts w:ascii="Times New Roman" w:hAnsi="Times New Roman" w:cs="Times New Roman"/>
          <w:sz w:val="24"/>
          <w:szCs w:val="24"/>
          <w:rPrChange w:id="1941" w:author="Trinh Thanh" w:date="2018-04-17T20:54:00Z">
            <w:rPr>
              <w:ins w:id="1942" w:author="LÊ VĂN PA" w:date="2018-03-14T09:07:00Z"/>
            </w:rPr>
          </w:rPrChange>
        </w:rPr>
        <w:pPrChange w:id="1943" w:author="Trinh Thanh" w:date="2018-04-17T21:06:00Z">
          <w:pPr>
            <w:pStyle w:val="ListParagraph"/>
            <w:numPr>
              <w:numId w:val="17"/>
            </w:numPr>
            <w:ind w:left="1080" w:hanging="360"/>
          </w:pPr>
        </w:pPrChange>
      </w:pPr>
      <w:ins w:id="1944" w:author="LÊ VĂN PA" w:date="2018-03-14T09:07:00Z">
        <w:r w:rsidRPr="006176AC">
          <w:rPr>
            <w:rFonts w:ascii="Times New Roman" w:hAnsi="Times New Roman" w:cs="Times New Roman"/>
            <w:sz w:val="24"/>
            <w:szCs w:val="24"/>
            <w:rPrChange w:id="1945" w:author="Trinh Thanh" w:date="2018-04-17T20:54:00Z">
              <w:rPr/>
            </w:rPrChange>
          </w:rPr>
          <w:t>Rút và gửi lại đúng số tiền và định kỳ: NVGD tính toán lãi suất, sử dụng thông tin cũ lần trước, cập nhật lại ngày đáo hạn.</w:t>
        </w:r>
      </w:ins>
    </w:p>
    <w:p w14:paraId="4DBB0932" w14:textId="2200EBD6" w:rsidR="00432265" w:rsidRDefault="00432265" w:rsidP="00F30356">
      <w:pPr>
        <w:pStyle w:val="ListParagraph"/>
        <w:numPr>
          <w:ilvl w:val="0"/>
          <w:numId w:val="17"/>
        </w:numPr>
        <w:jc w:val="both"/>
        <w:rPr>
          <w:ins w:id="1946" w:author="Trinh Thanh" w:date="2018-04-17T20:58:00Z"/>
          <w:rFonts w:ascii="Times New Roman" w:hAnsi="Times New Roman" w:cs="Times New Roman"/>
          <w:sz w:val="24"/>
          <w:szCs w:val="24"/>
        </w:rPr>
        <w:pPrChange w:id="1947" w:author="Trinh Thanh" w:date="2018-04-17T21:06:00Z">
          <w:pPr>
            <w:pStyle w:val="ListParagraph"/>
            <w:numPr>
              <w:numId w:val="17"/>
            </w:numPr>
            <w:ind w:left="1080" w:hanging="360"/>
          </w:pPr>
        </w:pPrChange>
      </w:pPr>
      <w:ins w:id="1948" w:author="LÊ VĂN PA" w:date="2018-03-14T09:07:00Z">
        <w:r w:rsidRPr="006176AC">
          <w:rPr>
            <w:rFonts w:ascii="Times New Roman" w:hAnsi="Times New Roman" w:cs="Times New Roman"/>
            <w:sz w:val="24"/>
            <w:szCs w:val="24"/>
            <w:rPrChange w:id="1949" w:author="Trinh Thanh" w:date="2018-04-17T20:54:00Z">
              <w:rPr/>
            </w:rPrChange>
          </w:rPr>
          <w:t>Rút và gửi lại khác số tiền: NVGD thực hiện giống như rút hoàn toàn. Sau đó NVGD thực hiện lại việc Gửi tiết kiệm.</w:t>
        </w:r>
      </w:ins>
    </w:p>
    <w:p w14:paraId="18642A41" w14:textId="64A9C036" w:rsidR="006176AC" w:rsidRPr="006176AC" w:rsidRDefault="006176AC" w:rsidP="00F30356">
      <w:pPr>
        <w:pStyle w:val="ListParagraph"/>
        <w:numPr>
          <w:ilvl w:val="0"/>
          <w:numId w:val="17"/>
        </w:numPr>
        <w:jc w:val="both"/>
        <w:rPr>
          <w:ins w:id="1950" w:author="Trinh Thanh" w:date="2018-04-17T20:59:00Z"/>
          <w:rFonts w:ascii="Times New Roman" w:hAnsi="Times New Roman" w:cs="Times New Roman"/>
          <w:sz w:val="24"/>
          <w:szCs w:val="24"/>
          <w:rPrChange w:id="1951" w:author="Trinh Thanh" w:date="2018-04-17T20:59:00Z">
            <w:rPr>
              <w:ins w:id="1952" w:author="Trinh Thanh" w:date="2018-04-17T20:59:00Z"/>
              <w:rFonts w:ascii="Times New Roman" w:hAnsi="Times New Roman" w:cs="Times New Roman"/>
              <w:sz w:val="24"/>
              <w:szCs w:val="24"/>
              <w:shd w:val="clear" w:color="auto" w:fill="FFFFFF"/>
            </w:rPr>
          </w:rPrChange>
        </w:rPr>
        <w:pPrChange w:id="1953" w:author="Trinh Thanh" w:date="2018-04-17T21:06:00Z">
          <w:pPr>
            <w:pStyle w:val="ListParagraph"/>
            <w:numPr>
              <w:numId w:val="17"/>
            </w:numPr>
            <w:ind w:left="1080" w:hanging="360"/>
          </w:pPr>
        </w:pPrChange>
      </w:pPr>
      <w:ins w:id="1954" w:author="Trinh Thanh" w:date="2018-04-17T20:58:00Z">
        <w:r w:rsidRPr="006176AC">
          <w:rPr>
            <w:rFonts w:ascii="Times New Roman" w:hAnsi="Times New Roman" w:cs="Times New Roman"/>
            <w:sz w:val="24"/>
            <w:szCs w:val="24"/>
            <w:shd w:val="clear" w:color="auto" w:fill="FFFFFF"/>
            <w:rPrChange w:id="1955" w:author="Trinh Thanh" w:date="2018-04-17T20:58:00Z">
              <w:rPr>
                <w:color w:val="444444"/>
                <w:sz w:val="36"/>
                <w:szCs w:val="36"/>
                <w:shd w:val="clear" w:color="auto" w:fill="FFFFFF"/>
              </w:rPr>
            </w:rPrChange>
          </w:rPr>
          <w:t>Trường hợp rút tiền trước hạn : Ngân hàng sẽ thu hồi lại toàn bộ khoản lãi đã trả và trả lãi theo lãi suất không kỳ hạn tại thời điểm rút cho số tiền thực nộp và thời gian gửi của quý khách.</w:t>
        </w:r>
      </w:ins>
    </w:p>
    <w:p w14:paraId="5F3FCCFE" w14:textId="3B64A46E" w:rsidR="006176AC" w:rsidRPr="006176AC" w:rsidRDefault="006176AC" w:rsidP="00F30356">
      <w:pPr>
        <w:pStyle w:val="ListParagraph"/>
        <w:numPr>
          <w:ilvl w:val="0"/>
          <w:numId w:val="17"/>
        </w:numPr>
        <w:jc w:val="both"/>
        <w:rPr>
          <w:ins w:id="1956" w:author="LÊ VĂN PA" w:date="2018-03-14T09:07:00Z"/>
          <w:rFonts w:ascii="Times New Roman" w:hAnsi="Times New Roman" w:cs="Times New Roman"/>
          <w:sz w:val="24"/>
          <w:szCs w:val="24"/>
          <w:rPrChange w:id="1957" w:author="Trinh Thanh" w:date="2018-04-17T20:59:00Z">
            <w:rPr>
              <w:ins w:id="1958" w:author="LÊ VĂN PA" w:date="2018-03-14T09:07:00Z"/>
            </w:rPr>
          </w:rPrChange>
        </w:rPr>
        <w:pPrChange w:id="1959" w:author="Trinh Thanh" w:date="2018-04-17T21:06:00Z">
          <w:pPr>
            <w:pStyle w:val="ListParagraph"/>
            <w:numPr>
              <w:numId w:val="17"/>
            </w:numPr>
            <w:ind w:left="1080" w:hanging="360"/>
          </w:pPr>
        </w:pPrChange>
      </w:pPr>
      <w:ins w:id="1960" w:author="Trinh Thanh" w:date="2018-04-17T20:59:00Z">
        <w:r w:rsidRPr="006176AC">
          <w:rPr>
            <w:rFonts w:ascii="Times New Roman" w:hAnsi="Times New Roman" w:cs="Times New Roman"/>
            <w:sz w:val="24"/>
            <w:szCs w:val="24"/>
            <w:shd w:val="clear" w:color="auto" w:fill="FFFFFF"/>
            <w:rPrChange w:id="1961" w:author="Trinh Thanh" w:date="2018-04-17T20:59:00Z">
              <w:rPr>
                <w:color w:val="444444"/>
                <w:sz w:val="36"/>
                <w:szCs w:val="36"/>
                <w:shd w:val="clear" w:color="auto" w:fill="FFFFFF"/>
              </w:rPr>
            </w:rPrChange>
          </w:rPr>
          <w:t>Trường hợp rút tiền sau hạn : Nếu đến hạn quý khách chưa rút vốn, Ngân hàng tự động chuyển toàn bộ số dư (lãi nhập gốc) sang kỳ hạn mới. Trường hợp không có kỳ hạn tương ứng thì áp dụng lãi suất của kỳ hạn thấp hơn liền kề. Phương thức trả lãi của ký hạn mới là trả lãi sau định k</w:t>
        </w:r>
        <w:r>
          <w:rPr>
            <w:rFonts w:ascii="Times New Roman" w:hAnsi="Times New Roman" w:cs="Times New Roman"/>
            <w:sz w:val="24"/>
            <w:szCs w:val="24"/>
            <w:shd w:val="clear" w:color="auto" w:fill="FFFFFF"/>
          </w:rPr>
          <w:t>ỳ.</w:t>
        </w:r>
      </w:ins>
    </w:p>
    <w:p w14:paraId="1B5C942A" w14:textId="77777777" w:rsidR="00432265" w:rsidRPr="006176AC" w:rsidRDefault="00432265" w:rsidP="00F30356">
      <w:pPr>
        <w:pStyle w:val="ListParagraph"/>
        <w:numPr>
          <w:ilvl w:val="0"/>
          <w:numId w:val="16"/>
        </w:numPr>
        <w:jc w:val="both"/>
        <w:rPr>
          <w:ins w:id="1962" w:author="LÊ VĂN PA" w:date="2018-03-14T09:07:00Z"/>
          <w:rFonts w:ascii="Times New Roman" w:hAnsi="Times New Roman" w:cs="Times New Roman"/>
          <w:sz w:val="24"/>
          <w:szCs w:val="24"/>
          <w:rPrChange w:id="1963" w:author="Trinh Thanh" w:date="2018-04-17T20:54:00Z">
            <w:rPr>
              <w:ins w:id="1964" w:author="LÊ VĂN PA" w:date="2018-03-14T09:07:00Z"/>
            </w:rPr>
          </w:rPrChange>
        </w:rPr>
        <w:pPrChange w:id="1965" w:author="Trinh Thanh" w:date="2018-04-17T21:06:00Z">
          <w:pPr>
            <w:pStyle w:val="ListParagraph"/>
            <w:numPr>
              <w:numId w:val="16"/>
            </w:numPr>
            <w:ind w:hanging="360"/>
          </w:pPr>
        </w:pPrChange>
      </w:pPr>
      <w:ins w:id="1966" w:author="LÊ VĂN PA" w:date="2018-03-14T09:07:00Z">
        <w:r w:rsidRPr="006176AC">
          <w:rPr>
            <w:rFonts w:ascii="Times New Roman" w:hAnsi="Times New Roman" w:cs="Times New Roman"/>
            <w:sz w:val="24"/>
            <w:szCs w:val="24"/>
            <w:rPrChange w:id="1967" w:author="Trinh Thanh" w:date="2018-04-17T20:54:00Z">
              <w:rPr/>
            </w:rPrChange>
          </w:rPr>
          <w:t xml:space="preserve">Rút lãi: </w:t>
        </w:r>
      </w:ins>
    </w:p>
    <w:p w14:paraId="49ACD04C" w14:textId="36C8CD52" w:rsidR="00432265" w:rsidRPr="006176AC" w:rsidRDefault="00432265" w:rsidP="00F30356">
      <w:pPr>
        <w:pStyle w:val="ListParagraph"/>
        <w:jc w:val="both"/>
        <w:rPr>
          <w:ins w:id="1968" w:author="LÊ VĂN PA" w:date="2018-03-14T09:07:00Z"/>
          <w:rFonts w:ascii="Times New Roman" w:hAnsi="Times New Roman" w:cs="Times New Roman"/>
          <w:sz w:val="24"/>
          <w:szCs w:val="24"/>
          <w:rPrChange w:id="1969" w:author="Trinh Thanh" w:date="2018-04-17T20:54:00Z">
            <w:rPr>
              <w:ins w:id="1970" w:author="LÊ VĂN PA" w:date="2018-03-14T09:07:00Z"/>
            </w:rPr>
          </w:rPrChange>
        </w:rPr>
        <w:pPrChange w:id="1971" w:author="Trinh Thanh" w:date="2018-04-17T21:06:00Z">
          <w:pPr>
            <w:pStyle w:val="ListParagraph"/>
          </w:pPr>
        </w:pPrChange>
      </w:pPr>
      <w:ins w:id="1972" w:author="LÊ VĂN PA" w:date="2018-03-14T09:07:00Z">
        <w:r w:rsidRPr="006176AC">
          <w:rPr>
            <w:rFonts w:ascii="Times New Roman" w:hAnsi="Times New Roman" w:cs="Times New Roman"/>
            <w:sz w:val="24"/>
            <w:szCs w:val="24"/>
            <w:rPrChange w:id="1973" w:author="Trinh Thanh" w:date="2018-04-17T20:54:00Z">
              <w:rPr/>
            </w:rPrChange>
          </w:rPr>
          <w:t>Khách hàng mang CMND đến và yêu cầu rút lãi.</w:t>
        </w:r>
      </w:ins>
    </w:p>
    <w:p w14:paraId="05BFC091" w14:textId="1184DCE7" w:rsidR="00432265" w:rsidRDefault="00432265" w:rsidP="00F30356">
      <w:pPr>
        <w:pStyle w:val="ListParagraph"/>
        <w:jc w:val="both"/>
        <w:rPr>
          <w:ins w:id="1974" w:author="Trinh Thanh" w:date="2018-04-17T21:09:00Z"/>
          <w:rFonts w:ascii="Times New Roman" w:hAnsi="Times New Roman" w:cs="Times New Roman"/>
          <w:sz w:val="24"/>
          <w:szCs w:val="24"/>
        </w:rPr>
        <w:pPrChange w:id="1975" w:author="Trinh Thanh" w:date="2018-04-17T21:06:00Z">
          <w:pPr>
            <w:pStyle w:val="ListParagraph"/>
          </w:pPr>
        </w:pPrChange>
      </w:pPr>
      <w:ins w:id="1976" w:author="LÊ VĂN PA" w:date="2018-03-14T09:07:00Z">
        <w:r w:rsidRPr="006176AC">
          <w:rPr>
            <w:rFonts w:ascii="Times New Roman" w:hAnsi="Times New Roman" w:cs="Times New Roman"/>
            <w:sz w:val="24"/>
            <w:szCs w:val="24"/>
            <w:rPrChange w:id="1977" w:author="Trinh Thanh" w:date="2018-04-17T20:54:00Z">
              <w:rPr/>
            </w:rPrChange>
          </w:rPr>
          <w:t>NVGD thực hiện kiểm tra STk, tính toán lãi suất và số tiền phải chi. Nhân viên ngân hàng gửi tiền và in phiếu chi cho khách.</w:t>
        </w:r>
      </w:ins>
    </w:p>
    <w:p w14:paraId="311B4CC1" w14:textId="23C372B1" w:rsidR="00F30356" w:rsidRDefault="00F30356" w:rsidP="00F30356">
      <w:pPr>
        <w:pStyle w:val="ListParagraph"/>
        <w:jc w:val="both"/>
        <w:rPr>
          <w:ins w:id="1978" w:author="Trinh Thanh" w:date="2018-04-17T21:09:00Z"/>
          <w:rFonts w:ascii="Times New Roman" w:hAnsi="Times New Roman" w:cs="Times New Roman"/>
          <w:sz w:val="24"/>
          <w:szCs w:val="24"/>
        </w:rPr>
        <w:pPrChange w:id="1979" w:author="Trinh Thanh" w:date="2018-04-17T21:06:00Z">
          <w:pPr>
            <w:pStyle w:val="ListParagraph"/>
          </w:pPr>
        </w:pPrChange>
      </w:pPr>
      <w:ins w:id="1980" w:author="Trinh Thanh" w:date="2018-04-17T21:09:00Z">
        <w:r>
          <w:rPr>
            <w:rFonts w:ascii="Times New Roman" w:hAnsi="Times New Roman" w:cs="Times New Roman"/>
            <w:sz w:val="24"/>
            <w:szCs w:val="24"/>
          </w:rPr>
          <w:t>Phương thức trả lãi:</w:t>
        </w:r>
      </w:ins>
    </w:p>
    <w:p w14:paraId="1C13C25A" w14:textId="55FEE45E" w:rsidR="00F30356" w:rsidRDefault="00F30356" w:rsidP="00F30356">
      <w:pPr>
        <w:pStyle w:val="ListParagraph"/>
        <w:numPr>
          <w:ilvl w:val="0"/>
          <w:numId w:val="18"/>
        </w:numPr>
        <w:jc w:val="both"/>
        <w:rPr>
          <w:ins w:id="1981" w:author="Trinh Thanh" w:date="2018-04-17T21:10:00Z"/>
          <w:rFonts w:ascii="Times New Roman" w:hAnsi="Times New Roman" w:cs="Times New Roman"/>
          <w:sz w:val="24"/>
          <w:szCs w:val="24"/>
        </w:rPr>
        <w:pPrChange w:id="1982" w:author="Trinh Thanh" w:date="2018-04-17T21:09:00Z">
          <w:pPr>
            <w:pStyle w:val="ListParagraph"/>
          </w:pPr>
        </w:pPrChange>
      </w:pPr>
      <w:ins w:id="1983" w:author="Trinh Thanh" w:date="2018-04-17T21:09:00Z">
        <w:r>
          <w:rPr>
            <w:rFonts w:ascii="Times New Roman" w:hAnsi="Times New Roman" w:cs="Times New Roman"/>
            <w:sz w:val="24"/>
            <w:szCs w:val="24"/>
          </w:rPr>
          <w:t>Đôi với TGTK không kỳ hạn: Lãi được chi trả (hoặc nhập gốc)</w:t>
        </w:r>
      </w:ins>
      <w:ins w:id="1984" w:author="Trinh Thanh" w:date="2018-04-17T21:10:00Z">
        <w:r>
          <w:rPr>
            <w:rFonts w:ascii="Times New Roman" w:hAnsi="Times New Roman" w:cs="Times New Roman"/>
            <w:sz w:val="24"/>
            <w:szCs w:val="24"/>
          </w:rPr>
          <w:t xml:space="preserve"> hàng tháng và vào ngày tất toán tài khoản.</w:t>
        </w:r>
      </w:ins>
    </w:p>
    <w:p w14:paraId="2E8BC197" w14:textId="68827B35" w:rsidR="00F30356" w:rsidRDefault="00F30356" w:rsidP="00F30356">
      <w:pPr>
        <w:pStyle w:val="ListParagraph"/>
        <w:numPr>
          <w:ilvl w:val="0"/>
          <w:numId w:val="18"/>
        </w:numPr>
        <w:jc w:val="both"/>
        <w:rPr>
          <w:ins w:id="1985" w:author="Trinh Thanh" w:date="2018-04-17T21:08:00Z"/>
          <w:rFonts w:ascii="Times New Roman" w:hAnsi="Times New Roman" w:cs="Times New Roman"/>
          <w:sz w:val="24"/>
          <w:szCs w:val="24"/>
        </w:rPr>
        <w:pPrChange w:id="1986" w:author="Trinh Thanh" w:date="2018-04-17T21:09:00Z">
          <w:pPr>
            <w:pStyle w:val="ListParagraph"/>
          </w:pPr>
        </w:pPrChange>
      </w:pPr>
      <w:ins w:id="1987" w:author="Trinh Thanh" w:date="2018-04-17T21:10:00Z">
        <w:r>
          <w:rPr>
            <w:rFonts w:ascii="Times New Roman" w:hAnsi="Times New Roman" w:cs="Times New Roman"/>
            <w:sz w:val="24"/>
            <w:szCs w:val="24"/>
          </w:rPr>
          <w:t>Đối với TGTK có kỳ hạn: việc trả lãi phụ thuộc vào phương thức trả lãi mà khách hàng đăng ký</w:t>
        </w:r>
      </w:ins>
      <w:ins w:id="1988" w:author="Trinh Thanh" w:date="2018-04-17T21:11:00Z">
        <w:r>
          <w:rPr>
            <w:rFonts w:ascii="Times New Roman" w:hAnsi="Times New Roman" w:cs="Times New Roman"/>
            <w:sz w:val="24"/>
            <w:szCs w:val="24"/>
          </w:rPr>
          <w:t xml:space="preserve"> theo quy định của NH</w:t>
        </w:r>
        <w:r>
          <w:rPr>
            <w:rFonts w:ascii="Times New Roman" w:hAnsi="Times New Roman" w:cs="Times New Roman"/>
            <w:sz w:val="24"/>
            <w:szCs w:val="24"/>
            <w:lang w:val="vi-VN"/>
          </w:rPr>
          <w:t>CT: Trả sau (trả 1 lần tại thời điểm đến hạn), trả trước (trả 1 lần tại thời điểm gủi tiền), trả định kỳ (</w:t>
        </w:r>
      </w:ins>
      <w:ins w:id="1989" w:author="Trinh Thanh" w:date="2018-04-17T21:12:00Z">
        <w:r>
          <w:rPr>
            <w:rFonts w:ascii="Times New Roman" w:hAnsi="Times New Roman" w:cs="Times New Roman"/>
            <w:sz w:val="24"/>
            <w:szCs w:val="24"/>
            <w:lang w:val="vi-VN"/>
          </w:rPr>
          <w:t>01 tháng, 03 tháng , 06 tháng, 01 năm).</w:t>
        </w:r>
      </w:ins>
    </w:p>
    <w:p w14:paraId="4916134A" w14:textId="77777777" w:rsidR="00F30356" w:rsidRPr="006176AC" w:rsidRDefault="00F30356" w:rsidP="00F30356">
      <w:pPr>
        <w:pStyle w:val="ListParagraph"/>
        <w:jc w:val="both"/>
        <w:rPr>
          <w:ins w:id="1990" w:author="LÊ VĂN PA" w:date="2018-03-14T09:07:00Z"/>
          <w:rFonts w:ascii="Times New Roman" w:hAnsi="Times New Roman" w:cs="Times New Roman"/>
          <w:sz w:val="24"/>
          <w:szCs w:val="24"/>
          <w:rPrChange w:id="1991" w:author="Trinh Thanh" w:date="2018-04-17T20:54:00Z">
            <w:rPr>
              <w:ins w:id="1992" w:author="LÊ VĂN PA" w:date="2018-03-14T09:07:00Z"/>
            </w:rPr>
          </w:rPrChange>
        </w:rPr>
        <w:pPrChange w:id="1993" w:author="Trinh Thanh" w:date="2018-04-17T21:06:00Z">
          <w:pPr>
            <w:pStyle w:val="ListParagraph"/>
          </w:pPr>
        </w:pPrChange>
      </w:pPr>
    </w:p>
    <w:p w14:paraId="284B1CB2" w14:textId="77777777" w:rsidR="00432265" w:rsidRPr="006176AC" w:rsidRDefault="00432265" w:rsidP="00F30356">
      <w:pPr>
        <w:pStyle w:val="ListParagraph"/>
        <w:numPr>
          <w:ilvl w:val="0"/>
          <w:numId w:val="16"/>
        </w:numPr>
        <w:jc w:val="both"/>
        <w:rPr>
          <w:ins w:id="1994" w:author="LÊ VĂN PA" w:date="2018-03-14T09:07:00Z"/>
          <w:rFonts w:ascii="Times New Roman" w:hAnsi="Times New Roman" w:cs="Times New Roman"/>
          <w:sz w:val="24"/>
          <w:szCs w:val="24"/>
          <w:rPrChange w:id="1995" w:author="Trinh Thanh" w:date="2018-04-17T20:54:00Z">
            <w:rPr>
              <w:ins w:id="1996" w:author="LÊ VĂN PA" w:date="2018-03-14T09:07:00Z"/>
            </w:rPr>
          </w:rPrChange>
        </w:rPr>
        <w:pPrChange w:id="1997" w:author="Trinh Thanh" w:date="2018-04-17T21:06:00Z">
          <w:pPr>
            <w:pStyle w:val="ListParagraph"/>
            <w:numPr>
              <w:numId w:val="16"/>
            </w:numPr>
            <w:ind w:hanging="360"/>
          </w:pPr>
        </w:pPrChange>
      </w:pPr>
      <w:ins w:id="1998" w:author="LÊ VĂN PA" w:date="2018-03-14T09:07:00Z">
        <w:r w:rsidRPr="006176AC">
          <w:rPr>
            <w:rFonts w:ascii="Times New Roman" w:hAnsi="Times New Roman" w:cs="Times New Roman"/>
            <w:sz w:val="24"/>
            <w:szCs w:val="24"/>
            <w:rPrChange w:id="1999" w:author="Trinh Thanh" w:date="2018-04-17T20:54:00Z">
              <w:rPr/>
            </w:rPrChange>
          </w:rPr>
          <w:t>Tra cứu</w:t>
        </w:r>
      </w:ins>
    </w:p>
    <w:p w14:paraId="64989DF9" w14:textId="4292D28D" w:rsidR="00432265" w:rsidRPr="006176AC" w:rsidRDefault="00432265" w:rsidP="00F30356">
      <w:pPr>
        <w:pStyle w:val="ListParagraph"/>
        <w:jc w:val="both"/>
        <w:rPr>
          <w:ins w:id="2000" w:author="LÊ VĂN PA" w:date="2018-03-14T09:07:00Z"/>
          <w:rFonts w:ascii="Times New Roman" w:hAnsi="Times New Roman" w:cs="Times New Roman"/>
          <w:sz w:val="24"/>
          <w:szCs w:val="24"/>
          <w:rPrChange w:id="2001" w:author="Trinh Thanh" w:date="2018-04-17T20:54:00Z">
            <w:rPr>
              <w:ins w:id="2002" w:author="LÊ VĂN PA" w:date="2018-03-14T09:07:00Z"/>
            </w:rPr>
          </w:rPrChange>
        </w:rPr>
        <w:pPrChange w:id="2003" w:author="Trinh Thanh" w:date="2018-04-17T21:06:00Z">
          <w:pPr>
            <w:pStyle w:val="ListParagraph"/>
          </w:pPr>
        </w:pPrChange>
      </w:pPr>
      <w:ins w:id="2004" w:author="LÊ VĂN PA" w:date="2018-03-14T09:07:00Z">
        <w:r w:rsidRPr="006176AC">
          <w:rPr>
            <w:rFonts w:ascii="Times New Roman" w:hAnsi="Times New Roman" w:cs="Times New Roman"/>
            <w:sz w:val="24"/>
            <w:szCs w:val="24"/>
            <w:rPrChange w:id="2005" w:author="Trinh Thanh" w:date="2018-04-17T20:54:00Z">
              <w:rPr/>
            </w:rPrChange>
          </w:rPr>
          <w:t>NVGD có thể tra cứu thông tin STK, số dư, lịch sử giao dịch của khách hàng</w:t>
        </w:r>
      </w:ins>
      <w:ins w:id="2006" w:author="LÊ VĂN PA" w:date="2018-03-17T22:19:00Z">
        <w:r w:rsidR="00797F83" w:rsidRPr="006176AC">
          <w:rPr>
            <w:rFonts w:ascii="Times New Roman" w:hAnsi="Times New Roman" w:cs="Times New Roman"/>
            <w:sz w:val="24"/>
            <w:szCs w:val="24"/>
            <w:rPrChange w:id="2007" w:author="Trinh Thanh" w:date="2018-04-17T20:54:00Z">
              <w:rPr/>
            </w:rPrChange>
          </w:rPr>
          <w:t>. Ngoài ra NVGD cũng có thể cập nhật thông tin khách hàng theo yêu cầu của khách hàng</w:t>
        </w:r>
      </w:ins>
      <w:ins w:id="2008" w:author="LÊ VĂN PA" w:date="2018-04-06T09:53:00Z">
        <w:r w:rsidR="00904974" w:rsidRPr="006176AC">
          <w:rPr>
            <w:rFonts w:ascii="Times New Roman" w:hAnsi="Times New Roman" w:cs="Times New Roman"/>
            <w:sz w:val="24"/>
            <w:szCs w:val="24"/>
            <w:rPrChange w:id="2009" w:author="Trinh Thanh" w:date="2018-04-17T20:54:00Z">
              <w:rPr/>
            </w:rPrChange>
          </w:rPr>
          <w:t xml:space="preserve">, thay đổi </w:t>
        </w:r>
        <w:r w:rsidR="000B64F4" w:rsidRPr="006176AC">
          <w:rPr>
            <w:rFonts w:ascii="Times New Roman" w:hAnsi="Times New Roman" w:cs="Times New Roman"/>
            <w:sz w:val="24"/>
            <w:szCs w:val="24"/>
            <w:rPrChange w:id="2010" w:author="Trinh Thanh" w:date="2018-04-17T20:54:00Z">
              <w:rPr/>
            </w:rPrChange>
          </w:rPr>
          <w:t>loại STK của kh</w:t>
        </w:r>
      </w:ins>
      <w:ins w:id="2011" w:author="LÊ VĂN PA" w:date="2018-04-06T09:54:00Z">
        <w:r w:rsidR="000B64F4" w:rsidRPr="006176AC">
          <w:rPr>
            <w:rFonts w:ascii="Times New Roman" w:hAnsi="Times New Roman" w:cs="Times New Roman"/>
            <w:sz w:val="24"/>
            <w:szCs w:val="24"/>
            <w:rPrChange w:id="2012" w:author="Trinh Thanh" w:date="2018-04-17T20:54:00Z">
              <w:rPr/>
            </w:rPrChange>
          </w:rPr>
          <w:t>ách hàng</w:t>
        </w:r>
      </w:ins>
      <w:ins w:id="2013" w:author="LÊ VĂN PA" w:date="2018-04-06T09:53:00Z">
        <w:r w:rsidR="000B64F4" w:rsidRPr="006176AC">
          <w:rPr>
            <w:rFonts w:ascii="Times New Roman" w:hAnsi="Times New Roman" w:cs="Times New Roman"/>
            <w:sz w:val="24"/>
            <w:szCs w:val="24"/>
            <w:rPrChange w:id="2014" w:author="Trinh Thanh" w:date="2018-04-17T20:54:00Z">
              <w:rPr/>
            </w:rPrChange>
          </w:rPr>
          <w:t xml:space="preserve"> theo</w:t>
        </w:r>
      </w:ins>
      <w:ins w:id="2015" w:author="LÊ VĂN PA" w:date="2018-04-06T09:54:00Z">
        <w:r w:rsidR="000B64F4" w:rsidRPr="006176AC">
          <w:rPr>
            <w:rFonts w:ascii="Times New Roman" w:hAnsi="Times New Roman" w:cs="Times New Roman"/>
            <w:sz w:val="24"/>
            <w:szCs w:val="24"/>
            <w:rPrChange w:id="2016" w:author="Trinh Thanh" w:date="2018-04-17T20:54:00Z">
              <w:rPr/>
            </w:rPrChange>
          </w:rPr>
          <w:t xml:space="preserve"> kì hạn.</w:t>
        </w:r>
      </w:ins>
    </w:p>
    <w:p w14:paraId="4DF133F8" w14:textId="77777777" w:rsidR="00432265" w:rsidRPr="006176AC" w:rsidRDefault="00432265" w:rsidP="00F30356">
      <w:pPr>
        <w:pStyle w:val="ListParagraph"/>
        <w:numPr>
          <w:ilvl w:val="0"/>
          <w:numId w:val="16"/>
        </w:numPr>
        <w:jc w:val="both"/>
        <w:rPr>
          <w:ins w:id="2017" w:author="LÊ VĂN PA" w:date="2018-03-14T09:07:00Z"/>
          <w:rFonts w:ascii="Times New Roman" w:hAnsi="Times New Roman" w:cs="Times New Roman"/>
          <w:sz w:val="24"/>
          <w:szCs w:val="24"/>
          <w:rPrChange w:id="2018" w:author="Trinh Thanh" w:date="2018-04-17T20:54:00Z">
            <w:rPr>
              <w:ins w:id="2019" w:author="LÊ VĂN PA" w:date="2018-03-14T09:07:00Z"/>
            </w:rPr>
          </w:rPrChange>
        </w:rPr>
        <w:pPrChange w:id="2020" w:author="Trinh Thanh" w:date="2018-04-17T21:06:00Z">
          <w:pPr>
            <w:pStyle w:val="ListParagraph"/>
            <w:numPr>
              <w:numId w:val="16"/>
            </w:numPr>
            <w:ind w:hanging="360"/>
          </w:pPr>
        </w:pPrChange>
      </w:pPr>
      <w:ins w:id="2021" w:author="LÊ VĂN PA" w:date="2018-03-14T09:07:00Z">
        <w:r w:rsidRPr="006176AC">
          <w:rPr>
            <w:rFonts w:ascii="Times New Roman" w:hAnsi="Times New Roman" w:cs="Times New Roman"/>
            <w:sz w:val="24"/>
            <w:szCs w:val="24"/>
            <w:rPrChange w:id="2022" w:author="Trinh Thanh" w:date="2018-04-17T20:54:00Z">
              <w:rPr/>
            </w:rPrChange>
          </w:rPr>
          <w:t>In phiếu</w:t>
        </w:r>
      </w:ins>
    </w:p>
    <w:p w14:paraId="39639B1E" w14:textId="0422C441" w:rsidR="00432265" w:rsidRDefault="00432265" w:rsidP="00F30356">
      <w:pPr>
        <w:pStyle w:val="ListParagraph"/>
        <w:jc w:val="both"/>
        <w:rPr>
          <w:ins w:id="2023" w:author="Trinh Thanh" w:date="2018-04-17T21:22:00Z"/>
          <w:rFonts w:ascii="Times New Roman" w:hAnsi="Times New Roman" w:cs="Times New Roman"/>
          <w:sz w:val="24"/>
          <w:szCs w:val="24"/>
        </w:rPr>
        <w:pPrChange w:id="2024" w:author="Trinh Thanh" w:date="2018-04-17T21:06:00Z">
          <w:pPr>
            <w:pStyle w:val="ListParagraph"/>
          </w:pPr>
        </w:pPrChange>
      </w:pPr>
      <w:ins w:id="2025" w:author="LÊ VĂN PA" w:date="2018-03-14T09:07:00Z">
        <w:r w:rsidRPr="006176AC">
          <w:rPr>
            <w:rFonts w:ascii="Times New Roman" w:hAnsi="Times New Roman" w:cs="Times New Roman"/>
            <w:sz w:val="24"/>
            <w:szCs w:val="24"/>
            <w:rPrChange w:id="2026" w:author="Trinh Thanh" w:date="2018-04-17T20:54:00Z">
              <w:rPr/>
            </w:rPrChange>
          </w:rPr>
          <w:t>In phiếu thu, phiếu chi, phiếu giao dịch, các loại báo cáo</w:t>
        </w:r>
      </w:ins>
    </w:p>
    <w:p w14:paraId="44CFACA8" w14:textId="7EF44CF2" w:rsidR="000F59BE" w:rsidRPr="000F59BE" w:rsidRDefault="000F59BE" w:rsidP="000F59BE">
      <w:pPr>
        <w:pStyle w:val="ListParagraph"/>
        <w:numPr>
          <w:ilvl w:val="0"/>
          <w:numId w:val="16"/>
        </w:numPr>
        <w:jc w:val="both"/>
        <w:rPr>
          <w:ins w:id="2027" w:author="Trinh Thanh" w:date="2018-04-17T21:22:00Z"/>
          <w:rFonts w:ascii="Times New Roman" w:hAnsi="Times New Roman" w:cs="Times New Roman"/>
          <w:sz w:val="24"/>
          <w:szCs w:val="24"/>
          <w:rPrChange w:id="2028" w:author="Trinh Thanh" w:date="2018-04-17T21:22:00Z">
            <w:rPr>
              <w:ins w:id="2029" w:author="Trinh Thanh" w:date="2018-04-17T21:22:00Z"/>
              <w:rFonts w:ascii="Times New Roman" w:hAnsi="Times New Roman" w:cs="Times New Roman"/>
              <w:sz w:val="24"/>
              <w:szCs w:val="24"/>
              <w:lang w:val="vi-VN"/>
            </w:rPr>
          </w:rPrChange>
        </w:rPr>
        <w:pPrChange w:id="2030" w:author="Trinh Thanh" w:date="2018-04-17T21:22:00Z">
          <w:pPr>
            <w:pStyle w:val="ListParagraph"/>
          </w:pPr>
        </w:pPrChange>
      </w:pPr>
      <w:ins w:id="2031" w:author="Trinh Thanh" w:date="2018-04-17T21:22:00Z">
        <w:r>
          <w:rPr>
            <w:rFonts w:ascii="Times New Roman" w:hAnsi="Times New Roman" w:cs="Times New Roman"/>
            <w:sz w:val="24"/>
            <w:szCs w:val="24"/>
            <w:lang w:val="vi-VN"/>
          </w:rPr>
          <w:t>Tái tục</w:t>
        </w:r>
      </w:ins>
    </w:p>
    <w:p w14:paraId="7D38EC1A" w14:textId="52D54206" w:rsidR="000F59BE" w:rsidRDefault="000F59BE" w:rsidP="000F59BE">
      <w:pPr>
        <w:ind w:left="720"/>
        <w:jc w:val="both"/>
        <w:rPr>
          <w:ins w:id="2032" w:author="Trinh Thanh" w:date="2018-04-17T21:24:00Z"/>
          <w:rFonts w:ascii="Times New Roman" w:hAnsi="Times New Roman" w:cs="Times New Roman"/>
          <w:sz w:val="24"/>
          <w:szCs w:val="24"/>
          <w:lang w:val="vi-VN"/>
        </w:rPr>
        <w:pPrChange w:id="2033" w:author="Trinh Thanh" w:date="2018-04-17T21:22:00Z">
          <w:pPr>
            <w:pStyle w:val="ListParagraph"/>
          </w:pPr>
        </w:pPrChange>
      </w:pPr>
      <w:ins w:id="2034" w:author="Trinh Thanh" w:date="2018-04-17T21:22:00Z">
        <w:r>
          <w:rPr>
            <w:rFonts w:ascii="Times New Roman" w:hAnsi="Times New Roman" w:cs="Times New Roman"/>
            <w:sz w:val="24"/>
            <w:szCs w:val="24"/>
            <w:lang w:val="vi-VN"/>
          </w:rPr>
          <w:t>Khi đến hạn thanh toán tiền Tiết kiệm có kỳ hạn, nếu người gửi tiền không đến lĩnh và không có yêu cầu gì khác, Ngân hàng sẽ tự động</w:t>
        </w:r>
      </w:ins>
      <w:ins w:id="2035" w:author="Trinh Thanh" w:date="2018-04-17T21:23:00Z">
        <w:r>
          <w:rPr>
            <w:rFonts w:ascii="Times New Roman" w:hAnsi="Times New Roman" w:cs="Times New Roman"/>
            <w:sz w:val="24"/>
            <w:szCs w:val="24"/>
            <w:lang w:val="vi-VN"/>
          </w:rPr>
          <w:t xml:space="preserve"> nhập lãi của khoản tiền đã gửi (nếu có) vào số tiền gốc và thực hiện tái đáo hạn bằng cách:</w:t>
        </w:r>
      </w:ins>
    </w:p>
    <w:p w14:paraId="5A52B8BE" w14:textId="33B5C059" w:rsidR="000F59BE" w:rsidRDefault="000F59BE" w:rsidP="000F59BE">
      <w:pPr>
        <w:pStyle w:val="ListParagraph"/>
        <w:numPr>
          <w:ilvl w:val="0"/>
          <w:numId w:val="19"/>
        </w:numPr>
        <w:jc w:val="both"/>
        <w:rPr>
          <w:ins w:id="2036" w:author="Trinh Thanh" w:date="2018-04-17T21:27:00Z"/>
          <w:rFonts w:ascii="Times New Roman" w:hAnsi="Times New Roman" w:cs="Times New Roman"/>
          <w:sz w:val="24"/>
          <w:szCs w:val="24"/>
          <w:lang w:val="vi-VN"/>
        </w:rPr>
        <w:pPrChange w:id="2037" w:author="Trinh Thanh" w:date="2018-04-17T21:24:00Z">
          <w:pPr>
            <w:pStyle w:val="ListParagraph"/>
          </w:pPr>
        </w:pPrChange>
      </w:pPr>
      <w:ins w:id="2038" w:author="Trinh Thanh" w:date="2018-04-17T21:24:00Z">
        <w:r>
          <w:rPr>
            <w:rFonts w:ascii="Times New Roman" w:hAnsi="Times New Roman" w:cs="Times New Roman"/>
            <w:sz w:val="24"/>
            <w:szCs w:val="24"/>
            <w:lang w:val="vi-VN"/>
          </w:rPr>
          <w:t>Kéo dài thêm một kỳ hạn như kỳ hạn ban đầu.</w:t>
        </w:r>
      </w:ins>
    </w:p>
    <w:p w14:paraId="5EA0EAED" w14:textId="03EC68A4" w:rsidR="003C0248" w:rsidRDefault="003C0248" w:rsidP="000F59BE">
      <w:pPr>
        <w:pStyle w:val="ListParagraph"/>
        <w:numPr>
          <w:ilvl w:val="0"/>
          <w:numId w:val="19"/>
        </w:numPr>
        <w:jc w:val="both"/>
        <w:rPr>
          <w:ins w:id="2039" w:author="Trinh Thanh" w:date="2018-04-17T21:24:00Z"/>
          <w:rFonts w:ascii="Times New Roman" w:hAnsi="Times New Roman" w:cs="Times New Roman"/>
          <w:sz w:val="24"/>
          <w:szCs w:val="24"/>
          <w:lang w:val="vi-VN"/>
        </w:rPr>
        <w:pPrChange w:id="2040" w:author="Trinh Thanh" w:date="2018-04-17T21:24:00Z">
          <w:pPr>
            <w:pStyle w:val="ListParagraph"/>
          </w:pPr>
        </w:pPrChange>
      </w:pPr>
      <w:ins w:id="2041" w:author="Trinh Thanh" w:date="2018-04-17T21:27:00Z">
        <w:r>
          <w:rPr>
            <w:rFonts w:ascii="Times New Roman" w:hAnsi="Times New Roman" w:cs="Times New Roman"/>
            <w:sz w:val="24"/>
            <w:szCs w:val="24"/>
            <w:lang w:val="vi-VN"/>
          </w:rPr>
          <w:lastRenderedPageBreak/>
          <w:t>Chuyển sang loại cùng kỳ hạn trả lãi sau</w:t>
        </w:r>
      </w:ins>
      <w:ins w:id="2042" w:author="Trinh Thanh" w:date="2018-04-17T21:28:00Z">
        <w:r>
          <w:rPr>
            <w:rFonts w:ascii="Times New Roman" w:hAnsi="Times New Roman" w:cs="Times New Roman"/>
            <w:sz w:val="24"/>
            <w:szCs w:val="24"/>
            <w:lang w:val="vi-VN"/>
          </w:rPr>
          <w:t>.</w:t>
        </w:r>
      </w:ins>
    </w:p>
    <w:p w14:paraId="3C318FBA" w14:textId="2BBF39B4" w:rsidR="000F59BE" w:rsidRPr="000F59BE" w:rsidRDefault="000F59BE" w:rsidP="000F59BE">
      <w:pPr>
        <w:pStyle w:val="ListParagraph"/>
        <w:numPr>
          <w:ilvl w:val="0"/>
          <w:numId w:val="19"/>
        </w:numPr>
        <w:jc w:val="both"/>
        <w:rPr>
          <w:ins w:id="2043" w:author="LÊ VĂN PA" w:date="2018-03-14T09:07:00Z"/>
          <w:rFonts w:ascii="Times New Roman" w:hAnsi="Times New Roman" w:cs="Times New Roman"/>
          <w:sz w:val="24"/>
          <w:szCs w:val="24"/>
          <w:lang w:val="vi-VN"/>
          <w:rPrChange w:id="2044" w:author="Trinh Thanh" w:date="2018-04-17T21:24:00Z">
            <w:rPr>
              <w:ins w:id="2045" w:author="LÊ VĂN PA" w:date="2018-03-14T09:07:00Z"/>
            </w:rPr>
          </w:rPrChange>
        </w:rPr>
        <w:pPrChange w:id="2046" w:author="Trinh Thanh" w:date="2018-04-17T21:24:00Z">
          <w:pPr>
            <w:pStyle w:val="ListParagraph"/>
          </w:pPr>
        </w:pPrChange>
      </w:pPr>
      <w:ins w:id="2047" w:author="Trinh Thanh" w:date="2018-04-17T21:24:00Z">
        <w:r>
          <w:rPr>
            <w:rFonts w:ascii="Times New Roman" w:hAnsi="Times New Roman" w:cs="Times New Roman"/>
            <w:sz w:val="24"/>
            <w:szCs w:val="24"/>
            <w:lang w:val="vi-VN"/>
          </w:rPr>
          <w:t>Chuyển sang loại kỳ hạn ngắn hơn</w:t>
        </w:r>
      </w:ins>
      <w:ins w:id="2048" w:author="Trinh Thanh" w:date="2018-04-17T21:25:00Z">
        <w:r>
          <w:rPr>
            <w:rFonts w:ascii="Times New Roman" w:hAnsi="Times New Roman" w:cs="Times New Roman"/>
            <w:sz w:val="24"/>
            <w:szCs w:val="24"/>
            <w:lang w:val="vi-VN"/>
          </w:rPr>
          <w:t xml:space="preserve"> liền kề có phương thức trả lãi sau</w:t>
        </w:r>
      </w:ins>
    </w:p>
    <w:p w14:paraId="3D42A890" w14:textId="77777777" w:rsidR="00432265" w:rsidRPr="006176AC" w:rsidRDefault="00432265" w:rsidP="00F30356">
      <w:pPr>
        <w:pStyle w:val="ListParagraph"/>
        <w:numPr>
          <w:ilvl w:val="0"/>
          <w:numId w:val="16"/>
        </w:numPr>
        <w:jc w:val="both"/>
        <w:rPr>
          <w:ins w:id="2049" w:author="LÊ VĂN PA" w:date="2018-03-14T09:07:00Z"/>
          <w:rFonts w:ascii="Times New Roman" w:hAnsi="Times New Roman" w:cs="Times New Roman"/>
          <w:sz w:val="24"/>
          <w:szCs w:val="24"/>
          <w:rPrChange w:id="2050" w:author="Trinh Thanh" w:date="2018-04-17T20:54:00Z">
            <w:rPr>
              <w:ins w:id="2051" w:author="LÊ VĂN PA" w:date="2018-03-14T09:07:00Z"/>
            </w:rPr>
          </w:rPrChange>
        </w:rPr>
        <w:pPrChange w:id="2052" w:author="Trinh Thanh" w:date="2018-04-17T21:06:00Z">
          <w:pPr>
            <w:pStyle w:val="ListParagraph"/>
            <w:numPr>
              <w:numId w:val="16"/>
            </w:numPr>
            <w:ind w:hanging="360"/>
          </w:pPr>
        </w:pPrChange>
      </w:pPr>
      <w:ins w:id="2053" w:author="LÊ VĂN PA" w:date="2018-03-14T09:07:00Z">
        <w:r w:rsidRPr="006176AC">
          <w:rPr>
            <w:rFonts w:ascii="Times New Roman" w:hAnsi="Times New Roman" w:cs="Times New Roman"/>
            <w:sz w:val="24"/>
            <w:szCs w:val="24"/>
            <w:rPrChange w:id="2054" w:author="Trinh Thanh" w:date="2018-04-17T20:54:00Z">
              <w:rPr/>
            </w:rPrChange>
          </w:rPr>
          <w:t>Viết report</w:t>
        </w:r>
      </w:ins>
    </w:p>
    <w:p w14:paraId="41496DE9" w14:textId="1F77114E" w:rsidR="00432265" w:rsidRDefault="00432265" w:rsidP="00F30356">
      <w:pPr>
        <w:pStyle w:val="ListParagraph"/>
        <w:jc w:val="both"/>
        <w:rPr>
          <w:ins w:id="2055" w:author="Trinh Thanh" w:date="2018-04-17T21:29:00Z"/>
          <w:rFonts w:ascii="Times New Roman" w:hAnsi="Times New Roman" w:cs="Times New Roman"/>
          <w:sz w:val="24"/>
          <w:szCs w:val="24"/>
        </w:rPr>
        <w:pPrChange w:id="2056" w:author="Trinh Thanh" w:date="2018-04-17T21:06:00Z">
          <w:pPr>
            <w:pStyle w:val="ListParagraph"/>
          </w:pPr>
        </w:pPrChange>
      </w:pPr>
      <w:ins w:id="2057" w:author="LÊ VĂN PA" w:date="2018-03-14T09:07:00Z">
        <w:r w:rsidRPr="006176AC">
          <w:rPr>
            <w:rFonts w:ascii="Times New Roman" w:hAnsi="Times New Roman" w:cs="Times New Roman"/>
            <w:sz w:val="24"/>
            <w:szCs w:val="24"/>
            <w:rPrChange w:id="2058" w:author="Trinh Thanh" w:date="2018-04-17T20:54:00Z">
              <w:rPr/>
            </w:rPrChange>
          </w:rPr>
          <w:t>Lập báo cáo tổng kết theo tháng, quý, năm</w:t>
        </w:r>
      </w:ins>
    </w:p>
    <w:p w14:paraId="35DF99E1" w14:textId="67DBF53B" w:rsidR="003C0248" w:rsidRDefault="003C0248" w:rsidP="003C0248">
      <w:pPr>
        <w:pStyle w:val="ListParagraph"/>
        <w:jc w:val="both"/>
        <w:rPr>
          <w:ins w:id="2059" w:author="Trinh Thanh" w:date="2018-04-17T21:29:00Z"/>
          <w:rFonts w:ascii="Times New Roman" w:hAnsi="Times New Roman" w:cs="Times New Roman"/>
          <w:sz w:val="24"/>
          <w:szCs w:val="24"/>
          <w:lang w:val="vi-VN"/>
        </w:rPr>
        <w:pPrChange w:id="2060" w:author="Trinh Thanh" w:date="2018-04-17T21:29:00Z">
          <w:pPr>
            <w:pStyle w:val="ListParagraph"/>
          </w:pPr>
        </w:pPrChange>
      </w:pPr>
      <w:ins w:id="2061" w:author="Trinh Thanh" w:date="2018-04-17T21:29:00Z">
        <w:r>
          <w:rPr>
            <w:rFonts w:ascii="Times New Roman" w:hAnsi="Times New Roman" w:cs="Times New Roman"/>
            <w:sz w:val="24"/>
            <w:szCs w:val="24"/>
            <w:lang w:val="vi-VN"/>
          </w:rPr>
          <w:t>Báo cáo tiền gủi tiết kiệm trong ngày, tuần,</w:t>
        </w:r>
        <w:r w:rsidRPr="003C0248">
          <w:rPr>
            <w:rFonts w:ascii="Times New Roman" w:hAnsi="Times New Roman" w:cs="Times New Roman"/>
            <w:sz w:val="24"/>
            <w:szCs w:val="24"/>
            <w:lang w:val="vi-VN"/>
            <w:rPrChange w:id="2062" w:author="Trinh Thanh" w:date="2018-04-17T21:29:00Z">
              <w:rPr>
                <w:lang w:val="vi-VN"/>
              </w:rPr>
            </w:rPrChange>
          </w:rPr>
          <w:t xml:space="preserve"> tháng, năm:</w:t>
        </w:r>
      </w:ins>
    </w:p>
    <w:p w14:paraId="7C5BB424" w14:textId="6580452A" w:rsidR="003C0248" w:rsidRDefault="003C0248" w:rsidP="003C0248">
      <w:pPr>
        <w:pStyle w:val="ListParagraph"/>
        <w:numPr>
          <w:ilvl w:val="0"/>
          <w:numId w:val="20"/>
        </w:numPr>
        <w:jc w:val="both"/>
        <w:rPr>
          <w:ins w:id="2063" w:author="Trinh Thanh" w:date="2018-04-17T21:30:00Z"/>
          <w:rFonts w:ascii="Times New Roman" w:hAnsi="Times New Roman" w:cs="Times New Roman"/>
          <w:sz w:val="24"/>
          <w:szCs w:val="24"/>
          <w:lang w:val="vi-VN"/>
        </w:rPr>
        <w:pPrChange w:id="2064" w:author="Trinh Thanh" w:date="2018-04-17T21:30:00Z">
          <w:pPr>
            <w:pStyle w:val="ListParagraph"/>
          </w:pPr>
        </w:pPrChange>
      </w:pPr>
      <w:ins w:id="2065" w:author="Trinh Thanh" w:date="2018-04-17T21:30:00Z">
        <w:r>
          <w:rPr>
            <w:rFonts w:ascii="Times New Roman" w:hAnsi="Times New Roman" w:cs="Times New Roman"/>
            <w:sz w:val="24"/>
            <w:szCs w:val="24"/>
            <w:lang w:val="vi-VN"/>
          </w:rPr>
          <w:t>Tiền gửi tiết kiệm không kỳ hạn.</w:t>
        </w:r>
      </w:ins>
    </w:p>
    <w:p w14:paraId="04EA411D" w14:textId="18BD801E" w:rsidR="003C0248" w:rsidRDefault="003C0248" w:rsidP="003C0248">
      <w:pPr>
        <w:pStyle w:val="ListParagraph"/>
        <w:numPr>
          <w:ilvl w:val="0"/>
          <w:numId w:val="20"/>
        </w:numPr>
        <w:jc w:val="both"/>
        <w:rPr>
          <w:ins w:id="2066" w:author="Trinh Thanh" w:date="2018-04-17T21:30:00Z"/>
          <w:rFonts w:ascii="Times New Roman" w:hAnsi="Times New Roman" w:cs="Times New Roman"/>
          <w:sz w:val="24"/>
          <w:szCs w:val="24"/>
          <w:lang w:val="vi-VN"/>
        </w:rPr>
        <w:pPrChange w:id="2067" w:author="Trinh Thanh" w:date="2018-04-17T21:30:00Z">
          <w:pPr>
            <w:pStyle w:val="ListParagraph"/>
          </w:pPr>
        </w:pPrChange>
      </w:pPr>
      <w:ins w:id="2068" w:author="Trinh Thanh" w:date="2018-04-17T21:30:00Z">
        <w:r>
          <w:rPr>
            <w:rFonts w:ascii="Times New Roman" w:hAnsi="Times New Roman" w:cs="Times New Roman"/>
            <w:sz w:val="24"/>
            <w:szCs w:val="24"/>
            <w:lang w:val="vi-VN"/>
          </w:rPr>
          <w:t>Tiền gửi tiết kiệm có kỳ hạn.</w:t>
        </w:r>
      </w:ins>
    </w:p>
    <w:p w14:paraId="38E8C9E7" w14:textId="420175D4" w:rsidR="003C0248" w:rsidRDefault="003C0248" w:rsidP="003C0248">
      <w:pPr>
        <w:ind w:left="720"/>
        <w:jc w:val="both"/>
        <w:rPr>
          <w:ins w:id="2069" w:author="Trinh Thanh" w:date="2018-04-17T21:30:00Z"/>
          <w:rFonts w:ascii="Times New Roman" w:hAnsi="Times New Roman" w:cs="Times New Roman"/>
          <w:sz w:val="24"/>
          <w:szCs w:val="24"/>
          <w:lang w:val="vi-VN"/>
        </w:rPr>
        <w:pPrChange w:id="2070" w:author="Trinh Thanh" w:date="2018-04-17T21:30:00Z">
          <w:pPr>
            <w:pStyle w:val="ListParagraph"/>
          </w:pPr>
        </w:pPrChange>
      </w:pPr>
      <w:ins w:id="2071" w:author="Trinh Thanh" w:date="2018-04-17T21:30:00Z">
        <w:r>
          <w:rPr>
            <w:rFonts w:ascii="Times New Roman" w:hAnsi="Times New Roman" w:cs="Times New Roman"/>
            <w:sz w:val="24"/>
            <w:szCs w:val="24"/>
            <w:lang w:val="vi-VN"/>
          </w:rPr>
          <w:t>Báo cáo lãi phải trả  trong ngày, tuần, tháng, năm:</w:t>
        </w:r>
      </w:ins>
    </w:p>
    <w:p w14:paraId="0F11CE12" w14:textId="77777777" w:rsidR="003C0248" w:rsidRDefault="003C0248" w:rsidP="003C0248">
      <w:pPr>
        <w:pStyle w:val="ListParagraph"/>
        <w:numPr>
          <w:ilvl w:val="0"/>
          <w:numId w:val="21"/>
        </w:numPr>
        <w:jc w:val="both"/>
        <w:rPr>
          <w:ins w:id="2072" w:author="Trinh Thanh" w:date="2018-04-17T21:30:00Z"/>
          <w:rFonts w:ascii="Times New Roman" w:hAnsi="Times New Roman" w:cs="Times New Roman"/>
          <w:sz w:val="24"/>
          <w:szCs w:val="24"/>
          <w:lang w:val="vi-VN"/>
        </w:rPr>
      </w:pPr>
      <w:ins w:id="2073" w:author="Trinh Thanh" w:date="2018-04-17T21:30:00Z">
        <w:r>
          <w:rPr>
            <w:rFonts w:ascii="Times New Roman" w:hAnsi="Times New Roman" w:cs="Times New Roman"/>
            <w:sz w:val="24"/>
            <w:szCs w:val="24"/>
            <w:lang w:val="vi-VN"/>
          </w:rPr>
          <w:t>Tiền gửi tiết kiệm không kỳ hạn.</w:t>
        </w:r>
      </w:ins>
    </w:p>
    <w:p w14:paraId="3BBA5648" w14:textId="77777777" w:rsidR="003C0248" w:rsidRDefault="003C0248" w:rsidP="003C0248">
      <w:pPr>
        <w:pStyle w:val="ListParagraph"/>
        <w:numPr>
          <w:ilvl w:val="0"/>
          <w:numId w:val="21"/>
        </w:numPr>
        <w:jc w:val="both"/>
        <w:rPr>
          <w:ins w:id="2074" w:author="Trinh Thanh" w:date="2018-04-17T21:31:00Z"/>
          <w:rFonts w:ascii="Times New Roman" w:hAnsi="Times New Roman" w:cs="Times New Roman"/>
          <w:sz w:val="24"/>
          <w:szCs w:val="24"/>
          <w:lang w:val="vi-VN"/>
        </w:rPr>
      </w:pPr>
      <w:ins w:id="2075" w:author="Trinh Thanh" w:date="2018-04-17T21:31:00Z">
        <w:r>
          <w:rPr>
            <w:rFonts w:ascii="Times New Roman" w:hAnsi="Times New Roman" w:cs="Times New Roman"/>
            <w:sz w:val="24"/>
            <w:szCs w:val="24"/>
            <w:lang w:val="vi-VN"/>
          </w:rPr>
          <w:t>Tiền gửi tiết kiệm có kỳ hạn.</w:t>
        </w:r>
      </w:ins>
    </w:p>
    <w:p w14:paraId="4D121E5B" w14:textId="1B28C679" w:rsidR="003C0248" w:rsidRDefault="003C0248" w:rsidP="003C0248">
      <w:pPr>
        <w:ind w:left="720"/>
        <w:jc w:val="both"/>
        <w:rPr>
          <w:ins w:id="2076" w:author="Trinh Thanh" w:date="2018-04-17T21:31:00Z"/>
          <w:rFonts w:ascii="Times New Roman" w:hAnsi="Times New Roman" w:cs="Times New Roman"/>
          <w:sz w:val="24"/>
          <w:szCs w:val="24"/>
          <w:lang w:val="vi-VN"/>
        </w:rPr>
        <w:pPrChange w:id="2077" w:author="Trinh Thanh" w:date="2018-04-17T21:31:00Z">
          <w:pPr>
            <w:pStyle w:val="ListParagraph"/>
          </w:pPr>
        </w:pPrChange>
      </w:pPr>
      <w:ins w:id="2078" w:author="Trinh Thanh" w:date="2018-04-17T21:31:00Z">
        <w:r>
          <w:rPr>
            <w:rFonts w:ascii="Times New Roman" w:hAnsi="Times New Roman" w:cs="Times New Roman"/>
            <w:sz w:val="24"/>
            <w:szCs w:val="24"/>
            <w:lang w:val="vi-VN"/>
          </w:rPr>
          <w:t xml:space="preserve">Báo cáo vốn và lãi phải trả trong </w:t>
        </w:r>
        <w:r>
          <w:rPr>
            <w:rFonts w:ascii="Times New Roman" w:hAnsi="Times New Roman" w:cs="Times New Roman"/>
            <w:sz w:val="24"/>
            <w:szCs w:val="24"/>
            <w:lang w:val="vi-VN"/>
          </w:rPr>
          <w:t>ngày, tuần, tháng, năm:</w:t>
        </w:r>
      </w:ins>
    </w:p>
    <w:p w14:paraId="31B0C167" w14:textId="77777777" w:rsidR="003C0248" w:rsidRDefault="003C0248" w:rsidP="003C0248">
      <w:pPr>
        <w:pStyle w:val="ListParagraph"/>
        <w:numPr>
          <w:ilvl w:val="0"/>
          <w:numId w:val="22"/>
        </w:numPr>
        <w:jc w:val="both"/>
        <w:rPr>
          <w:ins w:id="2079" w:author="Trinh Thanh" w:date="2018-04-17T21:31:00Z"/>
          <w:rFonts w:ascii="Times New Roman" w:hAnsi="Times New Roman" w:cs="Times New Roman"/>
          <w:sz w:val="24"/>
          <w:szCs w:val="24"/>
          <w:lang w:val="vi-VN"/>
        </w:rPr>
      </w:pPr>
      <w:ins w:id="2080" w:author="Trinh Thanh" w:date="2018-04-17T21:31:00Z">
        <w:r>
          <w:rPr>
            <w:rFonts w:ascii="Times New Roman" w:hAnsi="Times New Roman" w:cs="Times New Roman"/>
            <w:sz w:val="24"/>
            <w:szCs w:val="24"/>
            <w:lang w:val="vi-VN"/>
          </w:rPr>
          <w:t>Tiền gửi tiết kiệm không kỳ hạn.</w:t>
        </w:r>
      </w:ins>
    </w:p>
    <w:p w14:paraId="64F85CE4" w14:textId="77777777" w:rsidR="003C0248" w:rsidRDefault="003C0248" w:rsidP="003C0248">
      <w:pPr>
        <w:pStyle w:val="ListParagraph"/>
        <w:numPr>
          <w:ilvl w:val="0"/>
          <w:numId w:val="22"/>
        </w:numPr>
        <w:jc w:val="both"/>
        <w:rPr>
          <w:ins w:id="2081" w:author="Trinh Thanh" w:date="2018-04-17T21:31:00Z"/>
          <w:rFonts w:ascii="Times New Roman" w:hAnsi="Times New Roman" w:cs="Times New Roman"/>
          <w:sz w:val="24"/>
          <w:szCs w:val="24"/>
          <w:lang w:val="vi-VN"/>
        </w:rPr>
      </w:pPr>
      <w:ins w:id="2082" w:author="Trinh Thanh" w:date="2018-04-17T21:31:00Z">
        <w:r>
          <w:rPr>
            <w:rFonts w:ascii="Times New Roman" w:hAnsi="Times New Roman" w:cs="Times New Roman"/>
            <w:sz w:val="24"/>
            <w:szCs w:val="24"/>
            <w:lang w:val="vi-VN"/>
          </w:rPr>
          <w:t>Tiền gửi tiết kiệm có kỳ hạn.</w:t>
        </w:r>
      </w:ins>
    </w:p>
    <w:p w14:paraId="0652E1AC" w14:textId="3229DECF" w:rsidR="003C0248" w:rsidRDefault="003C0248" w:rsidP="003C0248">
      <w:pPr>
        <w:ind w:left="720"/>
        <w:jc w:val="both"/>
        <w:rPr>
          <w:ins w:id="2083" w:author="Trinh Thanh" w:date="2018-04-17T21:31:00Z"/>
          <w:rFonts w:ascii="Times New Roman" w:hAnsi="Times New Roman" w:cs="Times New Roman"/>
          <w:sz w:val="24"/>
          <w:szCs w:val="24"/>
          <w:lang w:val="vi-VN"/>
        </w:rPr>
        <w:pPrChange w:id="2084" w:author="Trinh Thanh" w:date="2018-04-17T21:31:00Z">
          <w:pPr>
            <w:pStyle w:val="ListParagraph"/>
          </w:pPr>
        </w:pPrChange>
      </w:pPr>
      <w:ins w:id="2085" w:author="Trinh Thanh" w:date="2018-04-17T21:31:00Z">
        <w:r>
          <w:rPr>
            <w:rFonts w:ascii="Times New Roman" w:hAnsi="Times New Roman" w:cs="Times New Roman"/>
            <w:sz w:val="24"/>
            <w:szCs w:val="24"/>
            <w:lang w:val="vi-VN"/>
          </w:rPr>
          <w:t>Báo cáo dư nợ đầu kỳ.</w:t>
        </w:r>
      </w:ins>
    </w:p>
    <w:p w14:paraId="4C2BF094" w14:textId="417D2009" w:rsidR="003C0248" w:rsidRDefault="003C0248" w:rsidP="003C0248">
      <w:pPr>
        <w:ind w:left="720"/>
        <w:jc w:val="both"/>
        <w:rPr>
          <w:ins w:id="2086" w:author="Trinh Thanh" w:date="2018-04-17T21:32:00Z"/>
          <w:rFonts w:ascii="Times New Roman" w:hAnsi="Times New Roman" w:cs="Times New Roman"/>
          <w:sz w:val="24"/>
          <w:szCs w:val="24"/>
          <w:lang w:val="vi-VN"/>
        </w:rPr>
      </w:pPr>
      <w:ins w:id="2087" w:author="Trinh Thanh" w:date="2018-04-17T21:32:00Z">
        <w:r>
          <w:rPr>
            <w:rFonts w:ascii="Times New Roman" w:hAnsi="Times New Roman" w:cs="Times New Roman"/>
            <w:sz w:val="24"/>
            <w:szCs w:val="24"/>
            <w:lang w:val="vi-VN"/>
          </w:rPr>
          <w:t>Báo cáo dư nợ</w:t>
        </w:r>
        <w:r>
          <w:rPr>
            <w:rFonts w:ascii="Times New Roman" w:hAnsi="Times New Roman" w:cs="Times New Roman"/>
            <w:sz w:val="24"/>
            <w:szCs w:val="24"/>
            <w:lang w:val="vi-VN"/>
          </w:rPr>
          <w:t xml:space="preserve"> cuối</w:t>
        </w:r>
        <w:r>
          <w:rPr>
            <w:rFonts w:ascii="Times New Roman" w:hAnsi="Times New Roman" w:cs="Times New Roman"/>
            <w:sz w:val="24"/>
            <w:szCs w:val="24"/>
            <w:lang w:val="vi-VN"/>
          </w:rPr>
          <w:t xml:space="preserve"> kỳ.</w:t>
        </w:r>
      </w:ins>
    </w:p>
    <w:p w14:paraId="0B557562" w14:textId="3120A416" w:rsidR="003C0248" w:rsidRPr="003C0248" w:rsidRDefault="003C0248" w:rsidP="003C0248">
      <w:pPr>
        <w:ind w:left="720"/>
        <w:jc w:val="both"/>
        <w:rPr>
          <w:ins w:id="2088" w:author="LÊ VĂN PA" w:date="2018-03-14T09:07:00Z"/>
          <w:rFonts w:ascii="Times New Roman" w:hAnsi="Times New Roman" w:cs="Times New Roman"/>
          <w:sz w:val="24"/>
          <w:szCs w:val="24"/>
          <w:lang w:val="vi-VN"/>
          <w:rPrChange w:id="2089" w:author="Trinh Thanh" w:date="2018-04-17T21:31:00Z">
            <w:rPr>
              <w:ins w:id="2090" w:author="LÊ VĂN PA" w:date="2018-03-14T09:07:00Z"/>
            </w:rPr>
          </w:rPrChange>
        </w:rPr>
        <w:pPrChange w:id="2091" w:author="Trinh Thanh" w:date="2018-04-17T21:31:00Z">
          <w:pPr>
            <w:pStyle w:val="ListParagraph"/>
          </w:pPr>
        </w:pPrChange>
      </w:pPr>
      <w:ins w:id="2092" w:author="Trinh Thanh" w:date="2018-04-17T21:32:00Z">
        <w:r>
          <w:rPr>
            <w:rFonts w:ascii="Times New Roman" w:hAnsi="Times New Roman" w:cs="Times New Roman"/>
            <w:sz w:val="24"/>
            <w:szCs w:val="24"/>
            <w:lang w:val="vi-VN"/>
          </w:rPr>
          <w:t>In các sản phẩm</w:t>
        </w:r>
      </w:ins>
      <w:ins w:id="2093" w:author="Trinh Thanh" w:date="2018-04-17T21:33:00Z">
        <w:r>
          <w:rPr>
            <w:rFonts w:ascii="Times New Roman" w:hAnsi="Times New Roman" w:cs="Times New Roman"/>
            <w:sz w:val="24"/>
            <w:szCs w:val="24"/>
            <w:lang w:val="vi-VN"/>
          </w:rPr>
          <w:t>,</w:t>
        </w:r>
      </w:ins>
      <w:ins w:id="2094" w:author="Trinh Thanh" w:date="2018-04-17T21:32:00Z">
        <w:r>
          <w:rPr>
            <w:rFonts w:ascii="Times New Roman" w:hAnsi="Times New Roman" w:cs="Times New Roman"/>
            <w:sz w:val="24"/>
            <w:szCs w:val="24"/>
            <w:lang w:val="vi-VN"/>
          </w:rPr>
          <w:t xml:space="preserve"> hóa đơn</w:t>
        </w:r>
      </w:ins>
      <w:ins w:id="2095" w:author="Trinh Thanh" w:date="2018-04-17T21:33:00Z">
        <w:r>
          <w:rPr>
            <w:rFonts w:ascii="Times New Roman" w:hAnsi="Times New Roman" w:cs="Times New Roman"/>
            <w:sz w:val="24"/>
            <w:szCs w:val="24"/>
            <w:lang w:val="vi-VN"/>
          </w:rPr>
          <w:t>.</w:t>
        </w:r>
      </w:ins>
    </w:p>
    <w:p w14:paraId="390A5611" w14:textId="12F77544" w:rsidR="00432265" w:rsidRDefault="00432265" w:rsidP="00F30356">
      <w:pPr>
        <w:pStyle w:val="ListParagraph"/>
        <w:numPr>
          <w:ilvl w:val="0"/>
          <w:numId w:val="16"/>
        </w:numPr>
        <w:jc w:val="both"/>
        <w:rPr>
          <w:ins w:id="2096" w:author="Trinh Thanh" w:date="2018-04-17T21:43:00Z"/>
          <w:rFonts w:ascii="Times New Roman" w:hAnsi="Times New Roman" w:cs="Times New Roman"/>
          <w:sz w:val="24"/>
          <w:szCs w:val="24"/>
        </w:rPr>
        <w:pPrChange w:id="2097" w:author="Trinh Thanh" w:date="2018-04-17T21:06:00Z">
          <w:pPr>
            <w:pStyle w:val="ListParagraph"/>
            <w:numPr>
              <w:numId w:val="16"/>
            </w:numPr>
            <w:ind w:hanging="360"/>
          </w:pPr>
        </w:pPrChange>
      </w:pPr>
      <w:ins w:id="2098" w:author="LÊ VĂN PA" w:date="2018-03-14T09:07:00Z">
        <w:r w:rsidRPr="006176AC">
          <w:rPr>
            <w:rFonts w:ascii="Times New Roman" w:hAnsi="Times New Roman" w:cs="Times New Roman"/>
            <w:sz w:val="24"/>
            <w:szCs w:val="24"/>
            <w:rPrChange w:id="2099" w:author="Trinh Thanh" w:date="2018-04-17T20:54:00Z">
              <w:rPr/>
            </w:rPrChange>
          </w:rPr>
          <w:t>Quản lý hệ thống</w:t>
        </w:r>
      </w:ins>
    </w:p>
    <w:p w14:paraId="3A5A68DA" w14:textId="06F91316" w:rsidR="001D1D81" w:rsidRDefault="001D1D81" w:rsidP="001D1D81">
      <w:pPr>
        <w:ind w:left="720"/>
        <w:jc w:val="both"/>
        <w:rPr>
          <w:ins w:id="2100" w:author="Trinh Thanh" w:date="2018-04-17T21:43:00Z"/>
          <w:rFonts w:ascii="Times New Roman" w:hAnsi="Times New Roman" w:cs="Times New Roman"/>
          <w:sz w:val="24"/>
          <w:szCs w:val="24"/>
          <w:lang w:val="vi-VN"/>
        </w:rPr>
        <w:pPrChange w:id="2101" w:author="Trinh Thanh" w:date="2018-04-17T21:43:00Z">
          <w:pPr>
            <w:pStyle w:val="ListParagraph"/>
            <w:numPr>
              <w:numId w:val="16"/>
            </w:numPr>
            <w:ind w:hanging="360"/>
          </w:pPr>
        </w:pPrChange>
      </w:pPr>
      <w:bookmarkStart w:id="2102" w:name="_GoBack"/>
      <w:ins w:id="2103" w:author="Trinh Thanh" w:date="2018-04-17T21:43:00Z">
        <w:r>
          <w:rPr>
            <w:rFonts w:ascii="Times New Roman" w:hAnsi="Times New Roman" w:cs="Times New Roman"/>
            <w:sz w:val="24"/>
            <w:szCs w:val="24"/>
            <w:lang w:val="vi-VN"/>
          </w:rPr>
          <w:t>Thiết kế các bảng dữ liệu</w:t>
        </w:r>
      </w:ins>
    </w:p>
    <w:p w14:paraId="1C5DF41B" w14:textId="2F8B6EA4" w:rsidR="001D1D81" w:rsidRPr="001D1D81" w:rsidRDefault="001D1D81" w:rsidP="001D1D81">
      <w:pPr>
        <w:ind w:left="720"/>
        <w:jc w:val="both"/>
        <w:rPr>
          <w:ins w:id="2104" w:author="LÊ VĂN PA" w:date="2018-03-14T09:07:00Z"/>
          <w:rFonts w:ascii="Times New Roman" w:hAnsi="Times New Roman" w:cs="Times New Roman"/>
          <w:sz w:val="24"/>
          <w:szCs w:val="24"/>
          <w:lang w:val="vi-VN"/>
          <w:rPrChange w:id="2105" w:author="Trinh Thanh" w:date="2018-04-17T21:43:00Z">
            <w:rPr>
              <w:ins w:id="2106" w:author="LÊ VĂN PA" w:date="2018-03-14T09:07:00Z"/>
            </w:rPr>
          </w:rPrChange>
        </w:rPr>
        <w:pPrChange w:id="2107" w:author="Trinh Thanh" w:date="2018-04-17T21:43:00Z">
          <w:pPr>
            <w:pStyle w:val="ListParagraph"/>
            <w:numPr>
              <w:numId w:val="16"/>
            </w:numPr>
            <w:ind w:hanging="360"/>
          </w:pPr>
        </w:pPrChange>
      </w:pPr>
      <w:ins w:id="2108" w:author="Trinh Thanh" w:date="2018-04-17T21:43:00Z">
        <w:r>
          <w:rPr>
            <w:rFonts w:ascii="Times New Roman" w:hAnsi="Times New Roman" w:cs="Times New Roman"/>
            <w:sz w:val="24"/>
            <w:szCs w:val="24"/>
            <w:lang w:val="vi-VN"/>
          </w:rPr>
          <w:t>Mô tả các bảng dữ liệu</w:t>
        </w:r>
      </w:ins>
    </w:p>
    <w:bookmarkEnd w:id="2102"/>
    <w:p w14:paraId="5C949C85" w14:textId="709495EF" w:rsidR="00432265" w:rsidRPr="006176AC" w:rsidRDefault="00797F83" w:rsidP="00F30356">
      <w:pPr>
        <w:pStyle w:val="ListParagraph"/>
        <w:jc w:val="both"/>
        <w:rPr>
          <w:ins w:id="2109" w:author="LÊ VĂN PA" w:date="2018-03-14T09:08:00Z"/>
          <w:rFonts w:ascii="Times New Roman" w:hAnsi="Times New Roman" w:cs="Times New Roman"/>
          <w:sz w:val="24"/>
          <w:szCs w:val="24"/>
          <w:rPrChange w:id="2110" w:author="Trinh Thanh" w:date="2018-04-17T20:54:00Z">
            <w:rPr>
              <w:ins w:id="2111" w:author="LÊ VĂN PA" w:date="2018-03-14T09:08:00Z"/>
            </w:rPr>
          </w:rPrChange>
        </w:rPr>
        <w:pPrChange w:id="2112" w:author="Trinh Thanh" w:date="2018-04-17T21:06:00Z">
          <w:pPr>
            <w:pStyle w:val="ListParagraph"/>
          </w:pPr>
        </w:pPrChange>
      </w:pPr>
      <w:ins w:id="2113" w:author="LÊ VĂN PA" w:date="2018-03-17T22:20:00Z">
        <w:r w:rsidRPr="006176AC">
          <w:rPr>
            <w:rFonts w:ascii="Times New Roman" w:hAnsi="Times New Roman" w:cs="Times New Roman"/>
            <w:sz w:val="24"/>
            <w:szCs w:val="24"/>
            <w:rPrChange w:id="2114" w:author="Trinh Thanh" w:date="2018-04-17T20:54:00Z">
              <w:rPr/>
            </w:rPrChange>
          </w:rPr>
          <w:t>L</w:t>
        </w:r>
      </w:ins>
      <w:ins w:id="2115" w:author="LÊ VĂN PA" w:date="2018-03-14T09:07:00Z">
        <w:r w:rsidR="00432265" w:rsidRPr="006176AC">
          <w:rPr>
            <w:rFonts w:ascii="Times New Roman" w:hAnsi="Times New Roman" w:cs="Times New Roman"/>
            <w:sz w:val="24"/>
            <w:szCs w:val="24"/>
            <w:rPrChange w:id="2116" w:author="Trinh Thanh" w:date="2018-04-17T20:54:00Z">
              <w:rPr/>
            </w:rPrChange>
          </w:rPr>
          <w:t>iên kết CSDL, backup and restore</w:t>
        </w:r>
      </w:ins>
    </w:p>
    <w:p w14:paraId="231AEAF3" w14:textId="6422BD69" w:rsidR="00432265" w:rsidRPr="006176AC" w:rsidRDefault="00432265" w:rsidP="00F30356">
      <w:pPr>
        <w:pStyle w:val="ListParagraph"/>
        <w:numPr>
          <w:ilvl w:val="0"/>
          <w:numId w:val="16"/>
        </w:numPr>
        <w:jc w:val="both"/>
        <w:rPr>
          <w:ins w:id="2117" w:author="LÊ VĂN PA" w:date="2018-03-14T09:07:00Z"/>
          <w:rFonts w:ascii="Times New Roman" w:hAnsi="Times New Roman" w:cs="Times New Roman"/>
          <w:sz w:val="24"/>
          <w:szCs w:val="24"/>
          <w:rPrChange w:id="2118" w:author="Trinh Thanh" w:date="2018-04-17T20:54:00Z">
            <w:rPr>
              <w:ins w:id="2119" w:author="LÊ VĂN PA" w:date="2018-03-14T09:07:00Z"/>
            </w:rPr>
          </w:rPrChange>
        </w:rPr>
        <w:pPrChange w:id="2120" w:author="Trinh Thanh" w:date="2018-04-17T21:06:00Z">
          <w:pPr>
            <w:pStyle w:val="ListParagraph"/>
          </w:pPr>
        </w:pPrChange>
      </w:pPr>
      <w:ins w:id="2121" w:author="LÊ VĂN PA" w:date="2018-03-14T09:08:00Z">
        <w:r w:rsidRPr="006176AC">
          <w:rPr>
            <w:rFonts w:ascii="Times New Roman" w:hAnsi="Times New Roman" w:cs="Times New Roman"/>
            <w:sz w:val="24"/>
            <w:szCs w:val="24"/>
            <w:rPrChange w:id="2122" w:author="Trinh Thanh" w:date="2018-04-17T20:54:00Z">
              <w:rPr/>
            </w:rPrChange>
          </w:rPr>
          <w:t>Yêu cầu phần mềm hoạt động chính xác, ổn định và có tính bảo mật cao</w:t>
        </w:r>
      </w:ins>
    </w:p>
    <w:p w14:paraId="75AD2C07" w14:textId="77777777" w:rsidR="00432265" w:rsidRPr="006176AC" w:rsidRDefault="00432265" w:rsidP="00F30356">
      <w:pPr>
        <w:ind w:firstLine="360"/>
        <w:jc w:val="both"/>
        <w:rPr>
          <w:ins w:id="2123" w:author="Hoan Ng" w:date="2017-03-20T22:11:00Z"/>
          <w:rFonts w:ascii="Times New Roman" w:hAnsi="Times New Roman" w:cs="Times New Roman"/>
          <w:sz w:val="24"/>
          <w:szCs w:val="24"/>
          <w:rPrChange w:id="2124" w:author="Trinh Thanh" w:date="2018-04-17T20:54:00Z">
            <w:rPr>
              <w:ins w:id="2125" w:author="Hoan Ng" w:date="2017-03-20T22:11:00Z"/>
            </w:rPr>
          </w:rPrChange>
        </w:rPr>
        <w:pPrChange w:id="2126" w:author="Trinh Thanh" w:date="2018-04-17T21:06:00Z">
          <w:pPr>
            <w:pStyle w:val="ListParagraph"/>
            <w:numPr>
              <w:numId w:val="1"/>
            </w:numPr>
            <w:ind w:hanging="360"/>
          </w:pPr>
        </w:pPrChange>
      </w:pPr>
    </w:p>
    <w:p w14:paraId="34B13EFE" w14:textId="13083407" w:rsidR="00E61DC3" w:rsidRPr="006176AC" w:rsidDel="00046086" w:rsidRDefault="005F3BAC" w:rsidP="00F30356">
      <w:pPr>
        <w:jc w:val="both"/>
        <w:rPr>
          <w:del w:id="2127" w:author="Hoan Ng" w:date="2017-03-20T21:39:00Z"/>
          <w:rFonts w:ascii="Times New Roman" w:hAnsi="Times New Roman" w:cs="Times New Roman"/>
          <w:sz w:val="24"/>
          <w:szCs w:val="24"/>
          <w:rPrChange w:id="2128" w:author="Trinh Thanh" w:date="2018-04-17T20:54:00Z">
            <w:rPr>
              <w:del w:id="2129" w:author="Hoan Ng" w:date="2017-03-20T21:39:00Z"/>
            </w:rPr>
          </w:rPrChange>
        </w:rPr>
        <w:pPrChange w:id="2130" w:author="Trinh Thanh" w:date="2018-04-17T21:06:00Z">
          <w:pPr>
            <w:pStyle w:val="ListParagraph"/>
            <w:numPr>
              <w:numId w:val="1"/>
            </w:numPr>
            <w:ind w:hanging="360"/>
          </w:pPr>
        </w:pPrChange>
      </w:pPr>
      <w:ins w:id="2131" w:author="Hoan Ng" w:date="2017-03-20T22:11:00Z">
        <w:r w:rsidRPr="006176AC">
          <w:rPr>
            <w:rFonts w:ascii="Times New Roman" w:hAnsi="Times New Roman" w:cs="Times New Roman"/>
            <w:sz w:val="24"/>
            <w:szCs w:val="24"/>
            <w:rPrChange w:id="2132" w:author="Trinh Thanh" w:date="2018-04-17T20:54:00Z">
              <w:rPr/>
            </w:rPrChange>
          </w:rPr>
          <w:t xml:space="preserve">        </w:t>
        </w:r>
      </w:ins>
      <w:del w:id="2133" w:author="Hoan Ng" w:date="2017-03-20T21:39:00Z">
        <w:r w:rsidR="003715AE" w:rsidRPr="006176AC" w:rsidDel="00046086">
          <w:rPr>
            <w:rFonts w:ascii="Times New Roman" w:hAnsi="Times New Roman" w:cs="Times New Roman"/>
            <w:sz w:val="24"/>
            <w:szCs w:val="24"/>
            <w:rPrChange w:id="2134" w:author="Trinh Thanh" w:date="2018-04-17T20:54:00Z">
              <w:rPr/>
            </w:rPrChange>
          </w:rPr>
          <w:delText>)</w:delText>
        </w:r>
      </w:del>
    </w:p>
    <w:p w14:paraId="0ECA73DD" w14:textId="4570FA28" w:rsidR="00E61DC3" w:rsidRPr="006176AC" w:rsidRDefault="00046086" w:rsidP="00F30356">
      <w:pPr>
        <w:jc w:val="both"/>
        <w:rPr>
          <w:ins w:id="2135" w:author="LÊ VĂN PA" w:date="2018-03-13T15:54:00Z"/>
          <w:rFonts w:ascii="Times New Roman" w:hAnsi="Times New Roman" w:cs="Times New Roman"/>
          <w:sz w:val="24"/>
          <w:szCs w:val="24"/>
          <w:u w:val="single"/>
          <w:rPrChange w:id="2136" w:author="Trinh Thanh" w:date="2018-04-17T20:54:00Z">
            <w:rPr>
              <w:ins w:id="2137" w:author="LÊ VĂN PA" w:date="2018-03-13T15:54:00Z"/>
            </w:rPr>
          </w:rPrChange>
        </w:rPr>
        <w:pPrChange w:id="2138" w:author="Trinh Thanh" w:date="2018-04-17T21:06:00Z">
          <w:pPr/>
        </w:pPrChange>
      </w:pPr>
      <w:ins w:id="2139" w:author="Hoan Ng" w:date="2017-03-20T21:39:00Z">
        <w:r w:rsidRPr="006176AC">
          <w:rPr>
            <w:rFonts w:ascii="Times New Roman" w:hAnsi="Times New Roman" w:cs="Times New Roman"/>
            <w:sz w:val="24"/>
            <w:szCs w:val="24"/>
            <w:u w:val="single"/>
            <w:rPrChange w:id="2140" w:author="Trinh Thanh" w:date="2018-04-17T20:54:00Z">
              <w:rPr/>
            </w:rPrChange>
          </w:rPr>
          <w:t xml:space="preserve">1.3. </w:t>
        </w:r>
      </w:ins>
      <w:r w:rsidR="003715AE" w:rsidRPr="006176AC">
        <w:rPr>
          <w:rFonts w:ascii="Times New Roman" w:hAnsi="Times New Roman" w:cs="Times New Roman"/>
          <w:sz w:val="24"/>
          <w:szCs w:val="24"/>
          <w:u w:val="single"/>
          <w:rPrChange w:id="2141" w:author="Trinh Thanh" w:date="2018-04-17T20:54:00Z">
            <w:rPr/>
          </w:rPrChange>
        </w:rPr>
        <w:t>Hiện trạng tin học (phần cứng, phần mềm, con người)</w:t>
      </w:r>
    </w:p>
    <w:p w14:paraId="21059168" w14:textId="77777777" w:rsidR="003B7881" w:rsidRPr="006176AC" w:rsidRDefault="003B7881" w:rsidP="00F30356">
      <w:pPr>
        <w:numPr>
          <w:ilvl w:val="0"/>
          <w:numId w:val="12"/>
        </w:numPr>
        <w:contextualSpacing/>
        <w:jc w:val="both"/>
        <w:rPr>
          <w:ins w:id="2142" w:author="LÊ VĂN PA" w:date="2018-03-13T15:54:00Z"/>
          <w:rFonts w:ascii="Times New Roman" w:hAnsi="Times New Roman" w:cs="Times New Roman"/>
          <w:sz w:val="24"/>
          <w:szCs w:val="24"/>
          <w:rPrChange w:id="2143" w:author="Trinh Thanh" w:date="2018-04-17T20:54:00Z">
            <w:rPr>
              <w:ins w:id="2144" w:author="LÊ VĂN PA" w:date="2018-03-13T15:54:00Z"/>
              <w:rFonts w:ascii="Times New Roman" w:eastAsia="Times New Roman" w:hAnsi="Times New Roman" w:cs="Times New Roman"/>
              <w:sz w:val="28"/>
              <w:szCs w:val="28"/>
            </w:rPr>
          </w:rPrChange>
        </w:rPr>
        <w:pPrChange w:id="2145" w:author="Trinh Thanh" w:date="2018-04-17T21:06:00Z">
          <w:pPr>
            <w:numPr>
              <w:numId w:val="12"/>
            </w:numPr>
            <w:ind w:left="720" w:hanging="360"/>
            <w:contextualSpacing/>
          </w:pPr>
        </w:pPrChange>
      </w:pPr>
      <w:ins w:id="2146" w:author="LÊ VĂN PA" w:date="2018-03-13T15:54:00Z">
        <w:r w:rsidRPr="006176AC">
          <w:rPr>
            <w:rFonts w:ascii="Times New Roman" w:hAnsi="Times New Roman" w:cs="Times New Roman"/>
            <w:sz w:val="24"/>
            <w:szCs w:val="24"/>
            <w:rPrChange w:id="2147" w:author="Trinh Thanh" w:date="2018-04-17T20:54: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6176AC" w14:paraId="782AF7C5" w14:textId="77777777" w:rsidTr="00045BC2">
        <w:trPr>
          <w:trHeight w:val="489"/>
          <w:ins w:id="2148" w:author="LÊ VĂN PA" w:date="2018-03-13T15:54:00Z"/>
        </w:trPr>
        <w:tc>
          <w:tcPr>
            <w:tcW w:w="1673" w:type="dxa"/>
            <w:vAlign w:val="center"/>
          </w:tcPr>
          <w:p w14:paraId="6DA80B76" w14:textId="77777777" w:rsidR="003B7881" w:rsidRPr="006176AC" w:rsidRDefault="003B7881" w:rsidP="00F30356">
            <w:pPr>
              <w:spacing w:line="259" w:lineRule="auto"/>
              <w:jc w:val="both"/>
              <w:rPr>
                <w:ins w:id="2149" w:author="LÊ VĂN PA" w:date="2018-03-13T15:54:00Z"/>
                <w:rFonts w:eastAsiaTheme="minorHAnsi"/>
                <w:lang w:val="en-US"/>
                <w:rPrChange w:id="2150" w:author="Trinh Thanh" w:date="2018-04-17T20:54:00Z">
                  <w:rPr>
                    <w:ins w:id="2151" w:author="LÊ VĂN PA" w:date="2018-03-13T15:54:00Z"/>
                    <w:b/>
                  </w:rPr>
                </w:rPrChange>
              </w:rPr>
              <w:pPrChange w:id="2152" w:author="Trinh Thanh" w:date="2018-04-17T21:06:00Z">
                <w:pPr>
                  <w:spacing w:line="259" w:lineRule="auto"/>
                  <w:jc w:val="center"/>
                </w:pPr>
              </w:pPrChange>
            </w:pPr>
            <w:ins w:id="2153" w:author="LÊ VĂN PA" w:date="2018-03-13T15:54:00Z">
              <w:r w:rsidRPr="006176AC">
                <w:rPr>
                  <w:rPrChange w:id="2154" w:author="Trinh Thanh" w:date="2018-04-17T20:54:00Z">
                    <w:rPr>
                      <w:b/>
                    </w:rPr>
                  </w:rPrChange>
                </w:rPr>
                <w:t>Tên thiết bị</w:t>
              </w:r>
            </w:ins>
          </w:p>
        </w:tc>
        <w:tc>
          <w:tcPr>
            <w:tcW w:w="1033" w:type="dxa"/>
            <w:vAlign w:val="center"/>
          </w:tcPr>
          <w:p w14:paraId="62CC8F0C" w14:textId="77777777" w:rsidR="003B7881" w:rsidRPr="006176AC" w:rsidRDefault="003B7881" w:rsidP="00F30356">
            <w:pPr>
              <w:spacing w:line="259" w:lineRule="auto"/>
              <w:jc w:val="both"/>
              <w:rPr>
                <w:ins w:id="2155" w:author="LÊ VĂN PA" w:date="2018-03-13T15:54:00Z"/>
                <w:rFonts w:eastAsiaTheme="minorHAnsi"/>
                <w:lang w:val="en-US"/>
                <w:rPrChange w:id="2156" w:author="Trinh Thanh" w:date="2018-04-17T20:54:00Z">
                  <w:rPr>
                    <w:ins w:id="2157" w:author="LÊ VĂN PA" w:date="2018-03-13T15:54:00Z"/>
                    <w:b/>
                  </w:rPr>
                </w:rPrChange>
              </w:rPr>
              <w:pPrChange w:id="2158" w:author="Trinh Thanh" w:date="2018-04-17T21:06:00Z">
                <w:pPr>
                  <w:spacing w:line="259" w:lineRule="auto"/>
                  <w:jc w:val="center"/>
                </w:pPr>
              </w:pPrChange>
            </w:pPr>
            <w:ins w:id="2159" w:author="LÊ VĂN PA" w:date="2018-03-13T15:54:00Z">
              <w:r w:rsidRPr="006176AC">
                <w:rPr>
                  <w:rPrChange w:id="2160" w:author="Trinh Thanh" w:date="2018-04-17T20:54:00Z">
                    <w:rPr>
                      <w:b/>
                    </w:rPr>
                  </w:rPrChange>
                </w:rPr>
                <w:t>Số lượng</w:t>
              </w:r>
            </w:ins>
          </w:p>
        </w:tc>
        <w:tc>
          <w:tcPr>
            <w:tcW w:w="1363" w:type="dxa"/>
            <w:vAlign w:val="center"/>
          </w:tcPr>
          <w:p w14:paraId="5C98AFD3" w14:textId="77777777" w:rsidR="003B7881" w:rsidRPr="006176AC" w:rsidRDefault="003B7881" w:rsidP="00F30356">
            <w:pPr>
              <w:spacing w:line="259" w:lineRule="auto"/>
              <w:jc w:val="both"/>
              <w:rPr>
                <w:ins w:id="2161" w:author="LÊ VĂN PA" w:date="2018-03-13T15:54:00Z"/>
                <w:rFonts w:eastAsiaTheme="minorHAnsi"/>
                <w:lang w:val="en-US"/>
                <w:rPrChange w:id="2162" w:author="Trinh Thanh" w:date="2018-04-17T20:54:00Z">
                  <w:rPr>
                    <w:ins w:id="2163" w:author="LÊ VĂN PA" w:date="2018-03-13T15:54:00Z"/>
                    <w:b/>
                  </w:rPr>
                </w:rPrChange>
              </w:rPr>
              <w:pPrChange w:id="2164" w:author="Trinh Thanh" w:date="2018-04-17T21:06:00Z">
                <w:pPr>
                  <w:spacing w:line="259" w:lineRule="auto"/>
                  <w:jc w:val="center"/>
                </w:pPr>
              </w:pPrChange>
            </w:pPr>
            <w:ins w:id="2165" w:author="LÊ VĂN PA" w:date="2018-03-13T15:54:00Z">
              <w:r w:rsidRPr="006176AC">
                <w:rPr>
                  <w:rPrChange w:id="2166" w:author="Trinh Thanh" w:date="2018-04-17T20:54:00Z">
                    <w:rPr>
                      <w:b/>
                    </w:rPr>
                  </w:rPrChange>
                </w:rPr>
                <w:t>Cấu hình</w:t>
              </w:r>
            </w:ins>
          </w:p>
        </w:tc>
        <w:tc>
          <w:tcPr>
            <w:tcW w:w="2148" w:type="dxa"/>
            <w:vAlign w:val="center"/>
          </w:tcPr>
          <w:p w14:paraId="689E2424" w14:textId="77777777" w:rsidR="003B7881" w:rsidRPr="006176AC" w:rsidRDefault="003B7881" w:rsidP="00F30356">
            <w:pPr>
              <w:spacing w:line="259" w:lineRule="auto"/>
              <w:jc w:val="both"/>
              <w:rPr>
                <w:ins w:id="2167" w:author="LÊ VĂN PA" w:date="2018-03-13T15:54:00Z"/>
                <w:rFonts w:eastAsiaTheme="minorHAnsi"/>
                <w:lang w:val="en-US"/>
                <w:rPrChange w:id="2168" w:author="Trinh Thanh" w:date="2018-04-17T20:54:00Z">
                  <w:rPr>
                    <w:ins w:id="2169" w:author="LÊ VĂN PA" w:date="2018-03-13T15:54:00Z"/>
                    <w:b/>
                  </w:rPr>
                </w:rPrChange>
              </w:rPr>
              <w:pPrChange w:id="2170" w:author="Trinh Thanh" w:date="2018-04-17T21:06:00Z">
                <w:pPr>
                  <w:spacing w:line="259" w:lineRule="auto"/>
                  <w:jc w:val="center"/>
                </w:pPr>
              </w:pPrChange>
            </w:pPr>
            <w:ins w:id="2171" w:author="LÊ VĂN PA" w:date="2018-03-13T15:54:00Z">
              <w:r w:rsidRPr="006176AC">
                <w:rPr>
                  <w:rPrChange w:id="2172" w:author="Trinh Thanh" w:date="2018-04-17T20:54:00Z">
                    <w:rPr>
                      <w:b/>
                    </w:rPr>
                  </w:rPrChange>
                </w:rPr>
                <w:t>Vị trí vật lý</w:t>
              </w:r>
            </w:ins>
          </w:p>
        </w:tc>
        <w:tc>
          <w:tcPr>
            <w:tcW w:w="1542" w:type="dxa"/>
            <w:vAlign w:val="center"/>
          </w:tcPr>
          <w:p w14:paraId="15DD67E6" w14:textId="77777777" w:rsidR="003B7881" w:rsidRPr="006176AC" w:rsidRDefault="003B7881" w:rsidP="00F30356">
            <w:pPr>
              <w:spacing w:line="259" w:lineRule="auto"/>
              <w:jc w:val="both"/>
              <w:rPr>
                <w:ins w:id="2173" w:author="LÊ VĂN PA" w:date="2018-03-13T15:54:00Z"/>
                <w:rFonts w:eastAsiaTheme="minorHAnsi"/>
                <w:lang w:val="en-US"/>
                <w:rPrChange w:id="2174" w:author="Trinh Thanh" w:date="2018-04-17T20:54:00Z">
                  <w:rPr>
                    <w:ins w:id="2175" w:author="LÊ VĂN PA" w:date="2018-03-13T15:54:00Z"/>
                    <w:b/>
                  </w:rPr>
                </w:rPrChange>
              </w:rPr>
              <w:pPrChange w:id="2176" w:author="Trinh Thanh" w:date="2018-04-17T21:06:00Z">
                <w:pPr>
                  <w:spacing w:line="259" w:lineRule="auto"/>
                  <w:jc w:val="center"/>
                </w:pPr>
              </w:pPrChange>
            </w:pPr>
            <w:ins w:id="2177" w:author="LÊ VĂN PA" w:date="2018-03-13T15:54:00Z">
              <w:r w:rsidRPr="006176AC">
                <w:rPr>
                  <w:rPrChange w:id="2178" w:author="Trinh Thanh" w:date="2018-04-17T20:54:00Z">
                    <w:rPr>
                      <w:b/>
                    </w:rPr>
                  </w:rPrChange>
                </w:rPr>
                <w:t>Kết nối mạng</w:t>
              </w:r>
            </w:ins>
          </w:p>
        </w:tc>
        <w:tc>
          <w:tcPr>
            <w:tcW w:w="1591" w:type="dxa"/>
            <w:vAlign w:val="center"/>
          </w:tcPr>
          <w:p w14:paraId="69E7AED4" w14:textId="77777777" w:rsidR="003B7881" w:rsidRPr="006176AC" w:rsidRDefault="003B7881" w:rsidP="00F30356">
            <w:pPr>
              <w:spacing w:line="259" w:lineRule="auto"/>
              <w:jc w:val="both"/>
              <w:rPr>
                <w:ins w:id="2179" w:author="LÊ VĂN PA" w:date="2018-03-13T15:54:00Z"/>
                <w:rFonts w:eastAsiaTheme="minorHAnsi"/>
                <w:lang w:val="en-US"/>
                <w:rPrChange w:id="2180" w:author="Trinh Thanh" w:date="2018-04-17T20:54:00Z">
                  <w:rPr>
                    <w:ins w:id="2181" w:author="LÊ VĂN PA" w:date="2018-03-13T15:54:00Z"/>
                    <w:b/>
                  </w:rPr>
                </w:rPrChange>
              </w:rPr>
              <w:pPrChange w:id="2182" w:author="Trinh Thanh" w:date="2018-04-17T21:06:00Z">
                <w:pPr>
                  <w:spacing w:line="259" w:lineRule="auto"/>
                  <w:jc w:val="center"/>
                </w:pPr>
              </w:pPrChange>
            </w:pPr>
            <w:ins w:id="2183" w:author="LÊ VĂN PA" w:date="2018-03-13T15:54:00Z">
              <w:r w:rsidRPr="006176AC">
                <w:rPr>
                  <w:rPrChange w:id="2184" w:author="Trinh Thanh" w:date="2018-04-17T20:54:00Z">
                    <w:rPr>
                      <w:b/>
                    </w:rPr>
                  </w:rPrChange>
                </w:rPr>
                <w:t>Loại kết nối</w:t>
              </w:r>
            </w:ins>
          </w:p>
        </w:tc>
      </w:tr>
      <w:tr w:rsidR="003B7881" w:rsidRPr="006176AC" w14:paraId="102BFE8A" w14:textId="77777777" w:rsidTr="00045BC2">
        <w:trPr>
          <w:trHeight w:val="475"/>
          <w:ins w:id="2185" w:author="LÊ VĂN PA" w:date="2018-03-13T15:54:00Z"/>
        </w:trPr>
        <w:tc>
          <w:tcPr>
            <w:tcW w:w="1673" w:type="dxa"/>
            <w:vAlign w:val="center"/>
          </w:tcPr>
          <w:p w14:paraId="23702AF7" w14:textId="77777777" w:rsidR="003B7881" w:rsidRPr="006176AC" w:rsidRDefault="003B7881" w:rsidP="00F30356">
            <w:pPr>
              <w:spacing w:line="259" w:lineRule="auto"/>
              <w:jc w:val="both"/>
              <w:rPr>
                <w:ins w:id="2186" w:author="LÊ VĂN PA" w:date="2018-03-13T15:54:00Z"/>
                <w:rFonts w:eastAsiaTheme="minorHAnsi"/>
                <w:lang w:val="en-US"/>
                <w:rPrChange w:id="2187" w:author="Trinh Thanh" w:date="2018-04-17T20:54:00Z">
                  <w:rPr>
                    <w:ins w:id="2188" w:author="LÊ VĂN PA" w:date="2018-03-13T15:54:00Z"/>
                  </w:rPr>
                </w:rPrChange>
              </w:rPr>
              <w:pPrChange w:id="2189" w:author="Trinh Thanh" w:date="2018-04-17T21:06:00Z">
                <w:pPr>
                  <w:spacing w:line="259" w:lineRule="auto"/>
                </w:pPr>
              </w:pPrChange>
            </w:pPr>
            <w:ins w:id="2190" w:author="LÊ VĂN PA" w:date="2018-03-13T15:54:00Z">
              <w:r w:rsidRPr="006176AC">
                <w:rPr>
                  <w:rPrChange w:id="2191" w:author="Trinh Thanh" w:date="2018-04-17T20:54:00Z">
                    <w:rPr/>
                  </w:rPrChange>
                </w:rPr>
                <w:t>PC</w:t>
              </w:r>
            </w:ins>
          </w:p>
        </w:tc>
        <w:tc>
          <w:tcPr>
            <w:tcW w:w="1033" w:type="dxa"/>
            <w:vAlign w:val="center"/>
          </w:tcPr>
          <w:p w14:paraId="212D1CE0" w14:textId="77777777" w:rsidR="003B7881" w:rsidRPr="006176AC" w:rsidRDefault="003B7881" w:rsidP="00F30356">
            <w:pPr>
              <w:spacing w:line="259" w:lineRule="auto"/>
              <w:jc w:val="both"/>
              <w:rPr>
                <w:ins w:id="2192" w:author="LÊ VĂN PA" w:date="2018-03-13T15:54:00Z"/>
                <w:rFonts w:eastAsiaTheme="minorHAnsi"/>
                <w:lang w:val="en-US"/>
                <w:rPrChange w:id="2193" w:author="Trinh Thanh" w:date="2018-04-17T20:54:00Z">
                  <w:rPr>
                    <w:ins w:id="2194" w:author="LÊ VĂN PA" w:date="2018-03-13T15:54:00Z"/>
                  </w:rPr>
                </w:rPrChange>
              </w:rPr>
              <w:pPrChange w:id="2195" w:author="Trinh Thanh" w:date="2018-04-17T21:06:00Z">
                <w:pPr>
                  <w:spacing w:line="259" w:lineRule="auto"/>
                </w:pPr>
              </w:pPrChange>
            </w:pPr>
            <w:ins w:id="2196" w:author="LÊ VĂN PA" w:date="2018-03-13T15:54:00Z">
              <w:r w:rsidRPr="006176AC">
                <w:rPr>
                  <w:rPrChange w:id="2197" w:author="Trinh Thanh" w:date="2018-04-17T20:54:00Z">
                    <w:rPr/>
                  </w:rPrChange>
                </w:rPr>
                <w:t>10</w:t>
              </w:r>
            </w:ins>
          </w:p>
        </w:tc>
        <w:tc>
          <w:tcPr>
            <w:tcW w:w="1363" w:type="dxa"/>
            <w:vAlign w:val="center"/>
          </w:tcPr>
          <w:p w14:paraId="5AB97A5E" w14:textId="77777777" w:rsidR="003B7881" w:rsidRPr="006176AC" w:rsidRDefault="003B7881" w:rsidP="00F30356">
            <w:pPr>
              <w:spacing w:line="259" w:lineRule="auto"/>
              <w:jc w:val="both"/>
              <w:rPr>
                <w:ins w:id="2198" w:author="LÊ VĂN PA" w:date="2018-03-13T15:54:00Z"/>
                <w:rFonts w:eastAsiaTheme="minorHAnsi"/>
                <w:lang w:val="en-US"/>
                <w:rPrChange w:id="2199" w:author="Trinh Thanh" w:date="2018-04-17T20:54:00Z">
                  <w:rPr>
                    <w:ins w:id="2200" w:author="LÊ VĂN PA" w:date="2018-03-13T15:54:00Z"/>
                  </w:rPr>
                </w:rPrChange>
              </w:rPr>
              <w:pPrChange w:id="2201" w:author="Trinh Thanh" w:date="2018-04-17T21:06:00Z">
                <w:pPr>
                  <w:spacing w:line="259" w:lineRule="auto"/>
                </w:pPr>
              </w:pPrChange>
            </w:pPr>
            <w:ins w:id="2202" w:author="LÊ VĂN PA" w:date="2018-03-13T15:54:00Z">
              <w:r w:rsidRPr="006176AC">
                <w:rPr>
                  <w:rPrChange w:id="2203" w:author="Trinh Thanh" w:date="2018-04-17T20:54:00Z">
                    <w:rPr/>
                  </w:rPrChange>
                </w:rPr>
                <w:t>Cao</w:t>
              </w:r>
            </w:ins>
          </w:p>
        </w:tc>
        <w:tc>
          <w:tcPr>
            <w:tcW w:w="2148" w:type="dxa"/>
            <w:vAlign w:val="center"/>
          </w:tcPr>
          <w:p w14:paraId="18983C72" w14:textId="77777777" w:rsidR="003B7881" w:rsidRPr="006176AC" w:rsidRDefault="003B7881" w:rsidP="00F30356">
            <w:pPr>
              <w:spacing w:line="259" w:lineRule="auto"/>
              <w:jc w:val="both"/>
              <w:rPr>
                <w:ins w:id="2204" w:author="LÊ VĂN PA" w:date="2018-03-13T15:54:00Z"/>
                <w:rFonts w:eastAsiaTheme="minorHAnsi"/>
                <w:lang w:val="en-US"/>
                <w:rPrChange w:id="2205" w:author="Trinh Thanh" w:date="2018-04-17T20:54:00Z">
                  <w:rPr>
                    <w:ins w:id="2206" w:author="LÊ VĂN PA" w:date="2018-03-13T15:54:00Z"/>
                  </w:rPr>
                </w:rPrChange>
              </w:rPr>
              <w:pPrChange w:id="2207" w:author="Trinh Thanh" w:date="2018-04-17T21:06:00Z">
                <w:pPr>
                  <w:spacing w:line="259" w:lineRule="auto"/>
                </w:pPr>
              </w:pPrChange>
            </w:pPr>
            <w:ins w:id="2208" w:author="LÊ VĂN PA" w:date="2018-03-13T15:54:00Z">
              <w:r w:rsidRPr="006176AC">
                <w:rPr>
                  <w:rPrChange w:id="2209" w:author="Trinh Thanh" w:date="2018-04-17T20:54:00Z">
                    <w:rPr/>
                  </w:rPrChange>
                </w:rPr>
                <w:t>Phòng giao dịch</w:t>
              </w:r>
            </w:ins>
          </w:p>
        </w:tc>
        <w:tc>
          <w:tcPr>
            <w:tcW w:w="1542" w:type="dxa"/>
            <w:vAlign w:val="center"/>
          </w:tcPr>
          <w:p w14:paraId="2353A227" w14:textId="77777777" w:rsidR="003B7881" w:rsidRPr="006176AC" w:rsidRDefault="003B7881" w:rsidP="00F30356">
            <w:pPr>
              <w:spacing w:line="259" w:lineRule="auto"/>
              <w:jc w:val="both"/>
              <w:rPr>
                <w:ins w:id="2210" w:author="LÊ VĂN PA" w:date="2018-03-13T15:54:00Z"/>
                <w:rFonts w:eastAsiaTheme="minorHAnsi"/>
                <w:lang w:val="en-US"/>
                <w:rPrChange w:id="2211" w:author="Trinh Thanh" w:date="2018-04-17T20:54:00Z">
                  <w:rPr>
                    <w:ins w:id="2212" w:author="LÊ VĂN PA" w:date="2018-03-13T15:54:00Z"/>
                  </w:rPr>
                </w:rPrChange>
              </w:rPr>
              <w:pPrChange w:id="2213" w:author="Trinh Thanh" w:date="2018-04-17T21:06:00Z">
                <w:pPr>
                  <w:spacing w:line="259" w:lineRule="auto"/>
                </w:pPr>
              </w:pPrChange>
            </w:pPr>
            <w:ins w:id="2214" w:author="LÊ VĂN PA" w:date="2018-03-13T15:54:00Z">
              <w:r w:rsidRPr="006176AC">
                <w:rPr>
                  <w:rPrChange w:id="2215" w:author="Trinh Thanh" w:date="2018-04-17T20:54:00Z">
                    <w:rPr/>
                  </w:rPrChange>
                </w:rPr>
                <w:t>Có</w:t>
              </w:r>
            </w:ins>
          </w:p>
        </w:tc>
        <w:tc>
          <w:tcPr>
            <w:tcW w:w="1591" w:type="dxa"/>
            <w:vAlign w:val="center"/>
          </w:tcPr>
          <w:p w14:paraId="5A80899C" w14:textId="77777777" w:rsidR="003B7881" w:rsidRPr="006176AC" w:rsidRDefault="003B7881" w:rsidP="00F30356">
            <w:pPr>
              <w:spacing w:line="259" w:lineRule="auto"/>
              <w:jc w:val="both"/>
              <w:rPr>
                <w:ins w:id="2216" w:author="LÊ VĂN PA" w:date="2018-03-13T15:54:00Z"/>
                <w:rFonts w:eastAsiaTheme="minorHAnsi"/>
                <w:lang w:val="en-US"/>
                <w:rPrChange w:id="2217" w:author="Trinh Thanh" w:date="2018-04-17T20:54:00Z">
                  <w:rPr>
                    <w:ins w:id="2218" w:author="LÊ VĂN PA" w:date="2018-03-13T15:54:00Z"/>
                  </w:rPr>
                </w:rPrChange>
              </w:rPr>
              <w:pPrChange w:id="2219" w:author="Trinh Thanh" w:date="2018-04-17T21:06:00Z">
                <w:pPr>
                  <w:spacing w:line="259" w:lineRule="auto"/>
                </w:pPr>
              </w:pPrChange>
            </w:pPr>
            <w:ins w:id="2220" w:author="LÊ VĂN PA" w:date="2018-03-13T15:54:00Z">
              <w:r w:rsidRPr="006176AC">
                <w:rPr>
                  <w:rPrChange w:id="2221" w:author="Trinh Thanh" w:date="2018-04-17T20:54:00Z">
                    <w:rPr/>
                  </w:rPrChange>
                </w:rPr>
                <w:t>LAN, Internet</w:t>
              </w:r>
            </w:ins>
          </w:p>
        </w:tc>
      </w:tr>
      <w:tr w:rsidR="003B7881" w:rsidRPr="006176AC" w14:paraId="229DF667" w14:textId="77777777" w:rsidTr="00045BC2">
        <w:trPr>
          <w:trHeight w:val="475"/>
          <w:ins w:id="2222" w:author="LÊ VĂN PA" w:date="2018-03-13T15:54:00Z"/>
        </w:trPr>
        <w:tc>
          <w:tcPr>
            <w:tcW w:w="1673" w:type="dxa"/>
            <w:vAlign w:val="center"/>
          </w:tcPr>
          <w:p w14:paraId="02D0B7F2" w14:textId="77777777" w:rsidR="003B7881" w:rsidRPr="006176AC" w:rsidRDefault="003B7881" w:rsidP="00F30356">
            <w:pPr>
              <w:spacing w:line="259" w:lineRule="auto"/>
              <w:jc w:val="both"/>
              <w:rPr>
                <w:ins w:id="2223" w:author="LÊ VĂN PA" w:date="2018-03-13T15:54:00Z"/>
                <w:rFonts w:eastAsiaTheme="minorHAnsi"/>
                <w:lang w:val="en-US"/>
                <w:rPrChange w:id="2224" w:author="Trinh Thanh" w:date="2018-04-17T20:54:00Z">
                  <w:rPr>
                    <w:ins w:id="2225" w:author="LÊ VĂN PA" w:date="2018-03-13T15:54:00Z"/>
                  </w:rPr>
                </w:rPrChange>
              </w:rPr>
              <w:pPrChange w:id="2226" w:author="Trinh Thanh" w:date="2018-04-17T21:06:00Z">
                <w:pPr>
                  <w:spacing w:line="259" w:lineRule="auto"/>
                </w:pPr>
              </w:pPrChange>
            </w:pPr>
            <w:ins w:id="2227" w:author="LÊ VĂN PA" w:date="2018-03-13T15:54:00Z">
              <w:r w:rsidRPr="006176AC">
                <w:rPr>
                  <w:rPrChange w:id="2228" w:author="Trinh Thanh" w:date="2018-04-17T20:54:00Z">
                    <w:rPr/>
                  </w:rPrChange>
                </w:rPr>
                <w:t>PC</w:t>
              </w:r>
            </w:ins>
          </w:p>
        </w:tc>
        <w:tc>
          <w:tcPr>
            <w:tcW w:w="1033" w:type="dxa"/>
            <w:vAlign w:val="center"/>
          </w:tcPr>
          <w:p w14:paraId="1C2D8127" w14:textId="77777777" w:rsidR="003B7881" w:rsidRPr="006176AC" w:rsidRDefault="003B7881" w:rsidP="00F30356">
            <w:pPr>
              <w:spacing w:line="259" w:lineRule="auto"/>
              <w:jc w:val="both"/>
              <w:rPr>
                <w:ins w:id="2229" w:author="LÊ VĂN PA" w:date="2018-03-13T15:54:00Z"/>
                <w:rFonts w:eastAsiaTheme="minorHAnsi"/>
                <w:lang w:val="en-US"/>
                <w:rPrChange w:id="2230" w:author="Trinh Thanh" w:date="2018-04-17T20:54:00Z">
                  <w:rPr>
                    <w:ins w:id="2231" w:author="LÊ VĂN PA" w:date="2018-03-13T15:54:00Z"/>
                  </w:rPr>
                </w:rPrChange>
              </w:rPr>
              <w:pPrChange w:id="2232" w:author="Trinh Thanh" w:date="2018-04-17T21:06:00Z">
                <w:pPr>
                  <w:spacing w:line="259" w:lineRule="auto"/>
                </w:pPr>
              </w:pPrChange>
            </w:pPr>
            <w:ins w:id="2233" w:author="LÊ VĂN PA" w:date="2018-03-13T15:54:00Z">
              <w:r w:rsidRPr="006176AC">
                <w:rPr>
                  <w:rPrChange w:id="2234" w:author="Trinh Thanh" w:date="2018-04-17T20:54:00Z">
                    <w:rPr/>
                  </w:rPrChange>
                </w:rPr>
                <w:t>4</w:t>
              </w:r>
            </w:ins>
          </w:p>
        </w:tc>
        <w:tc>
          <w:tcPr>
            <w:tcW w:w="1363" w:type="dxa"/>
            <w:vAlign w:val="center"/>
          </w:tcPr>
          <w:p w14:paraId="18C07E87" w14:textId="77777777" w:rsidR="003B7881" w:rsidRPr="006176AC" w:rsidRDefault="003B7881" w:rsidP="00F30356">
            <w:pPr>
              <w:spacing w:line="259" w:lineRule="auto"/>
              <w:jc w:val="both"/>
              <w:rPr>
                <w:ins w:id="2235" w:author="LÊ VĂN PA" w:date="2018-03-13T15:54:00Z"/>
                <w:rFonts w:eastAsiaTheme="minorHAnsi"/>
                <w:lang w:val="en-US"/>
                <w:rPrChange w:id="2236" w:author="Trinh Thanh" w:date="2018-04-17T20:54:00Z">
                  <w:rPr>
                    <w:ins w:id="2237" w:author="LÊ VĂN PA" w:date="2018-03-13T15:54:00Z"/>
                  </w:rPr>
                </w:rPrChange>
              </w:rPr>
              <w:pPrChange w:id="2238" w:author="Trinh Thanh" w:date="2018-04-17T21:06:00Z">
                <w:pPr>
                  <w:spacing w:line="259" w:lineRule="auto"/>
                </w:pPr>
              </w:pPrChange>
            </w:pPr>
            <w:ins w:id="2239" w:author="LÊ VĂN PA" w:date="2018-03-13T15:54:00Z">
              <w:r w:rsidRPr="006176AC">
                <w:rPr>
                  <w:rPrChange w:id="2240" w:author="Trinh Thanh" w:date="2018-04-17T20:54:00Z">
                    <w:rPr/>
                  </w:rPrChange>
                </w:rPr>
                <w:t>Cao</w:t>
              </w:r>
            </w:ins>
          </w:p>
        </w:tc>
        <w:tc>
          <w:tcPr>
            <w:tcW w:w="2148" w:type="dxa"/>
            <w:vAlign w:val="center"/>
          </w:tcPr>
          <w:p w14:paraId="2BC2C4DB" w14:textId="77777777" w:rsidR="003B7881" w:rsidRPr="006176AC" w:rsidRDefault="003B7881" w:rsidP="00F30356">
            <w:pPr>
              <w:spacing w:line="259" w:lineRule="auto"/>
              <w:jc w:val="both"/>
              <w:rPr>
                <w:ins w:id="2241" w:author="LÊ VĂN PA" w:date="2018-03-13T15:54:00Z"/>
                <w:rFonts w:eastAsiaTheme="minorHAnsi"/>
                <w:lang w:val="en-US"/>
                <w:rPrChange w:id="2242" w:author="Trinh Thanh" w:date="2018-04-17T20:54:00Z">
                  <w:rPr>
                    <w:ins w:id="2243" w:author="LÊ VĂN PA" w:date="2018-03-13T15:54:00Z"/>
                  </w:rPr>
                </w:rPrChange>
              </w:rPr>
              <w:pPrChange w:id="2244" w:author="Trinh Thanh" w:date="2018-04-17T21:06:00Z">
                <w:pPr>
                  <w:spacing w:line="259" w:lineRule="auto"/>
                </w:pPr>
              </w:pPrChange>
            </w:pPr>
            <w:ins w:id="2245" w:author="LÊ VĂN PA" w:date="2018-03-13T15:54:00Z">
              <w:r w:rsidRPr="006176AC">
                <w:rPr>
                  <w:rPrChange w:id="2246" w:author="Trinh Thanh" w:date="2018-04-17T20:54:00Z">
                    <w:rPr/>
                  </w:rPrChange>
                </w:rPr>
                <w:t>Phòng giám đốc, phó giám đốc, thư ký, phòng bảo vệ</w:t>
              </w:r>
            </w:ins>
          </w:p>
        </w:tc>
        <w:tc>
          <w:tcPr>
            <w:tcW w:w="1542" w:type="dxa"/>
            <w:vAlign w:val="center"/>
          </w:tcPr>
          <w:p w14:paraId="6A06C7CB" w14:textId="77777777" w:rsidR="003B7881" w:rsidRPr="006176AC" w:rsidRDefault="003B7881" w:rsidP="00F30356">
            <w:pPr>
              <w:spacing w:line="259" w:lineRule="auto"/>
              <w:jc w:val="both"/>
              <w:rPr>
                <w:ins w:id="2247" w:author="LÊ VĂN PA" w:date="2018-03-13T15:54:00Z"/>
                <w:rFonts w:eastAsiaTheme="minorHAnsi"/>
                <w:lang w:val="en-US"/>
                <w:rPrChange w:id="2248" w:author="Trinh Thanh" w:date="2018-04-17T20:54:00Z">
                  <w:rPr>
                    <w:ins w:id="2249" w:author="LÊ VĂN PA" w:date="2018-03-13T15:54:00Z"/>
                  </w:rPr>
                </w:rPrChange>
              </w:rPr>
              <w:pPrChange w:id="2250" w:author="Trinh Thanh" w:date="2018-04-17T21:06:00Z">
                <w:pPr>
                  <w:spacing w:line="259" w:lineRule="auto"/>
                </w:pPr>
              </w:pPrChange>
            </w:pPr>
            <w:ins w:id="2251" w:author="LÊ VĂN PA" w:date="2018-03-13T15:54:00Z">
              <w:r w:rsidRPr="006176AC">
                <w:rPr>
                  <w:rPrChange w:id="2252" w:author="Trinh Thanh" w:date="2018-04-17T20:54:00Z">
                    <w:rPr/>
                  </w:rPrChange>
                </w:rPr>
                <w:t xml:space="preserve">Có </w:t>
              </w:r>
            </w:ins>
          </w:p>
        </w:tc>
        <w:tc>
          <w:tcPr>
            <w:tcW w:w="1591" w:type="dxa"/>
            <w:vAlign w:val="center"/>
          </w:tcPr>
          <w:p w14:paraId="212BA677" w14:textId="77777777" w:rsidR="003B7881" w:rsidRPr="006176AC" w:rsidRDefault="003B7881" w:rsidP="00F30356">
            <w:pPr>
              <w:spacing w:line="259" w:lineRule="auto"/>
              <w:jc w:val="both"/>
              <w:rPr>
                <w:ins w:id="2253" w:author="LÊ VĂN PA" w:date="2018-03-13T15:54:00Z"/>
                <w:rFonts w:eastAsiaTheme="minorHAnsi"/>
                <w:lang w:val="en-US"/>
                <w:rPrChange w:id="2254" w:author="Trinh Thanh" w:date="2018-04-17T20:54:00Z">
                  <w:rPr>
                    <w:ins w:id="2255" w:author="LÊ VĂN PA" w:date="2018-03-13T15:54:00Z"/>
                  </w:rPr>
                </w:rPrChange>
              </w:rPr>
              <w:pPrChange w:id="2256" w:author="Trinh Thanh" w:date="2018-04-17T21:06:00Z">
                <w:pPr>
                  <w:spacing w:line="259" w:lineRule="auto"/>
                </w:pPr>
              </w:pPrChange>
            </w:pPr>
            <w:ins w:id="2257" w:author="LÊ VĂN PA" w:date="2018-03-13T15:54:00Z">
              <w:r w:rsidRPr="006176AC">
                <w:rPr>
                  <w:rPrChange w:id="2258" w:author="Trinh Thanh" w:date="2018-04-17T20:54:00Z">
                    <w:rPr/>
                  </w:rPrChange>
                </w:rPr>
                <w:t>LAN, Internet</w:t>
              </w:r>
            </w:ins>
          </w:p>
        </w:tc>
      </w:tr>
      <w:tr w:rsidR="003B7881" w:rsidRPr="006176AC" w14:paraId="47D7BB65" w14:textId="77777777" w:rsidTr="00045BC2">
        <w:trPr>
          <w:trHeight w:val="475"/>
          <w:ins w:id="2259" w:author="LÊ VĂN PA" w:date="2018-03-13T15:54:00Z"/>
        </w:trPr>
        <w:tc>
          <w:tcPr>
            <w:tcW w:w="1673" w:type="dxa"/>
            <w:vAlign w:val="center"/>
          </w:tcPr>
          <w:p w14:paraId="210298B9" w14:textId="77777777" w:rsidR="003B7881" w:rsidRPr="006176AC" w:rsidRDefault="003B7881" w:rsidP="00F30356">
            <w:pPr>
              <w:spacing w:line="259" w:lineRule="auto"/>
              <w:jc w:val="both"/>
              <w:rPr>
                <w:ins w:id="2260" w:author="LÊ VĂN PA" w:date="2018-03-13T15:54:00Z"/>
                <w:rFonts w:eastAsiaTheme="minorHAnsi"/>
                <w:lang w:val="en-US"/>
                <w:rPrChange w:id="2261" w:author="Trinh Thanh" w:date="2018-04-17T20:54:00Z">
                  <w:rPr>
                    <w:ins w:id="2262" w:author="LÊ VĂN PA" w:date="2018-03-13T15:54:00Z"/>
                  </w:rPr>
                </w:rPrChange>
              </w:rPr>
              <w:pPrChange w:id="2263" w:author="Trinh Thanh" w:date="2018-04-17T21:06:00Z">
                <w:pPr>
                  <w:spacing w:line="259" w:lineRule="auto"/>
                </w:pPr>
              </w:pPrChange>
            </w:pPr>
            <w:ins w:id="2264" w:author="LÊ VĂN PA" w:date="2018-03-13T15:54:00Z">
              <w:r w:rsidRPr="006176AC">
                <w:rPr>
                  <w:rPrChange w:id="2265" w:author="Trinh Thanh" w:date="2018-04-17T20:54:00Z">
                    <w:rPr/>
                  </w:rPrChange>
                </w:rPr>
                <w:t>Wireless router</w:t>
              </w:r>
            </w:ins>
          </w:p>
        </w:tc>
        <w:tc>
          <w:tcPr>
            <w:tcW w:w="1033" w:type="dxa"/>
            <w:vAlign w:val="center"/>
          </w:tcPr>
          <w:p w14:paraId="7BA9B9BC" w14:textId="77777777" w:rsidR="003B7881" w:rsidRPr="006176AC" w:rsidRDefault="003B7881" w:rsidP="00F30356">
            <w:pPr>
              <w:spacing w:line="259" w:lineRule="auto"/>
              <w:jc w:val="both"/>
              <w:rPr>
                <w:ins w:id="2266" w:author="LÊ VĂN PA" w:date="2018-03-13T15:54:00Z"/>
                <w:rFonts w:eastAsiaTheme="minorHAnsi"/>
                <w:lang w:val="en-US"/>
                <w:rPrChange w:id="2267" w:author="Trinh Thanh" w:date="2018-04-17T20:54:00Z">
                  <w:rPr>
                    <w:ins w:id="2268" w:author="LÊ VĂN PA" w:date="2018-03-13T15:54:00Z"/>
                  </w:rPr>
                </w:rPrChange>
              </w:rPr>
              <w:pPrChange w:id="2269" w:author="Trinh Thanh" w:date="2018-04-17T21:06:00Z">
                <w:pPr>
                  <w:spacing w:line="259" w:lineRule="auto"/>
                </w:pPr>
              </w:pPrChange>
            </w:pPr>
            <w:ins w:id="2270" w:author="LÊ VĂN PA" w:date="2018-03-13T15:54:00Z">
              <w:r w:rsidRPr="006176AC">
                <w:rPr>
                  <w:rPrChange w:id="2271" w:author="Trinh Thanh" w:date="2018-04-17T20:54:00Z">
                    <w:rPr/>
                  </w:rPrChange>
                </w:rPr>
                <w:t>3</w:t>
              </w:r>
            </w:ins>
          </w:p>
        </w:tc>
        <w:tc>
          <w:tcPr>
            <w:tcW w:w="1363" w:type="dxa"/>
            <w:vAlign w:val="center"/>
          </w:tcPr>
          <w:p w14:paraId="39475AE8" w14:textId="77777777" w:rsidR="003B7881" w:rsidRPr="006176AC" w:rsidRDefault="003B7881" w:rsidP="00F30356">
            <w:pPr>
              <w:spacing w:line="259" w:lineRule="auto"/>
              <w:jc w:val="both"/>
              <w:rPr>
                <w:ins w:id="2272" w:author="LÊ VĂN PA" w:date="2018-03-13T15:54:00Z"/>
                <w:rFonts w:eastAsiaTheme="minorHAnsi"/>
                <w:lang w:val="en-US"/>
                <w:rPrChange w:id="2273" w:author="Trinh Thanh" w:date="2018-04-17T20:54:00Z">
                  <w:rPr>
                    <w:ins w:id="2274" w:author="LÊ VĂN PA" w:date="2018-03-13T15:54:00Z"/>
                  </w:rPr>
                </w:rPrChange>
              </w:rPr>
              <w:pPrChange w:id="2275" w:author="Trinh Thanh" w:date="2018-04-17T21:06:00Z">
                <w:pPr>
                  <w:spacing w:line="259" w:lineRule="auto"/>
                </w:pPr>
              </w:pPrChange>
            </w:pPr>
            <w:ins w:id="2276" w:author="LÊ VĂN PA" w:date="2018-03-13T15:54:00Z">
              <w:r w:rsidRPr="006176AC">
                <w:rPr>
                  <w:rPrChange w:id="2277" w:author="Trinh Thanh" w:date="2018-04-17T20:54:00Z">
                    <w:rPr/>
                  </w:rPrChange>
                </w:rPr>
                <w:t>Khá</w:t>
              </w:r>
            </w:ins>
          </w:p>
        </w:tc>
        <w:tc>
          <w:tcPr>
            <w:tcW w:w="2148" w:type="dxa"/>
            <w:vAlign w:val="center"/>
          </w:tcPr>
          <w:p w14:paraId="017748A2" w14:textId="77777777" w:rsidR="003B7881" w:rsidRPr="006176AC" w:rsidRDefault="003B7881" w:rsidP="00F30356">
            <w:pPr>
              <w:spacing w:line="259" w:lineRule="auto"/>
              <w:jc w:val="both"/>
              <w:rPr>
                <w:ins w:id="2278" w:author="LÊ VĂN PA" w:date="2018-03-13T15:54:00Z"/>
                <w:rFonts w:eastAsiaTheme="minorHAnsi"/>
                <w:lang w:val="en-US"/>
                <w:rPrChange w:id="2279" w:author="Trinh Thanh" w:date="2018-04-17T20:54:00Z">
                  <w:rPr>
                    <w:ins w:id="2280" w:author="LÊ VĂN PA" w:date="2018-03-13T15:54:00Z"/>
                  </w:rPr>
                </w:rPrChange>
              </w:rPr>
              <w:pPrChange w:id="2281" w:author="Trinh Thanh" w:date="2018-04-17T21:06:00Z">
                <w:pPr>
                  <w:spacing w:line="259" w:lineRule="auto"/>
                </w:pPr>
              </w:pPrChange>
            </w:pPr>
            <w:ins w:id="2282" w:author="LÊ VĂN PA" w:date="2018-03-13T15:54:00Z">
              <w:r w:rsidRPr="006176AC">
                <w:rPr>
                  <w:rPrChange w:id="2283" w:author="Trinh Thanh" w:date="2018-04-17T20:54:00Z">
                    <w:rPr/>
                  </w:rPrChange>
                </w:rPr>
                <w:t>Quầy giao dịch, phòng nhân viên</w:t>
              </w:r>
            </w:ins>
          </w:p>
        </w:tc>
        <w:tc>
          <w:tcPr>
            <w:tcW w:w="1542" w:type="dxa"/>
            <w:vAlign w:val="center"/>
          </w:tcPr>
          <w:p w14:paraId="582A13DD" w14:textId="77777777" w:rsidR="003B7881" w:rsidRPr="006176AC" w:rsidRDefault="003B7881" w:rsidP="00F30356">
            <w:pPr>
              <w:spacing w:line="259" w:lineRule="auto"/>
              <w:jc w:val="both"/>
              <w:rPr>
                <w:ins w:id="2284" w:author="LÊ VĂN PA" w:date="2018-03-13T15:54:00Z"/>
                <w:rFonts w:eastAsiaTheme="minorHAnsi"/>
                <w:lang w:val="en-US"/>
                <w:rPrChange w:id="2285" w:author="Trinh Thanh" w:date="2018-04-17T20:54:00Z">
                  <w:rPr>
                    <w:ins w:id="2286" w:author="LÊ VĂN PA" w:date="2018-03-13T15:54:00Z"/>
                  </w:rPr>
                </w:rPrChange>
              </w:rPr>
              <w:pPrChange w:id="2287" w:author="Trinh Thanh" w:date="2018-04-17T21:06:00Z">
                <w:pPr>
                  <w:spacing w:line="259" w:lineRule="auto"/>
                </w:pPr>
              </w:pPrChange>
            </w:pPr>
            <w:ins w:id="2288" w:author="LÊ VĂN PA" w:date="2018-03-13T15:54:00Z">
              <w:r w:rsidRPr="006176AC">
                <w:rPr>
                  <w:rPrChange w:id="2289" w:author="Trinh Thanh" w:date="2018-04-17T20:54:00Z">
                    <w:rPr/>
                  </w:rPrChange>
                </w:rPr>
                <w:t>Có</w:t>
              </w:r>
            </w:ins>
          </w:p>
        </w:tc>
        <w:tc>
          <w:tcPr>
            <w:tcW w:w="1591" w:type="dxa"/>
            <w:vAlign w:val="center"/>
          </w:tcPr>
          <w:p w14:paraId="6148FB26" w14:textId="77777777" w:rsidR="003B7881" w:rsidRPr="006176AC" w:rsidRDefault="003B7881" w:rsidP="00F30356">
            <w:pPr>
              <w:spacing w:line="259" w:lineRule="auto"/>
              <w:jc w:val="both"/>
              <w:rPr>
                <w:ins w:id="2290" w:author="LÊ VĂN PA" w:date="2018-03-13T15:54:00Z"/>
                <w:rFonts w:eastAsiaTheme="minorHAnsi"/>
                <w:lang w:val="en-US"/>
                <w:rPrChange w:id="2291" w:author="Trinh Thanh" w:date="2018-04-17T20:54:00Z">
                  <w:rPr>
                    <w:ins w:id="2292" w:author="LÊ VĂN PA" w:date="2018-03-13T15:54:00Z"/>
                  </w:rPr>
                </w:rPrChange>
              </w:rPr>
              <w:pPrChange w:id="2293" w:author="Trinh Thanh" w:date="2018-04-17T21:06:00Z">
                <w:pPr>
                  <w:spacing w:line="259" w:lineRule="auto"/>
                </w:pPr>
              </w:pPrChange>
            </w:pPr>
            <w:ins w:id="2294" w:author="LÊ VĂN PA" w:date="2018-03-13T15:54:00Z">
              <w:r w:rsidRPr="006176AC">
                <w:rPr>
                  <w:rPrChange w:id="2295" w:author="Trinh Thanh" w:date="2018-04-17T20:54:00Z">
                    <w:rPr/>
                  </w:rPrChange>
                </w:rPr>
                <w:t>Internet</w:t>
              </w:r>
            </w:ins>
          </w:p>
        </w:tc>
      </w:tr>
      <w:tr w:rsidR="003B7881" w:rsidRPr="006176AC" w14:paraId="6DA172EE" w14:textId="77777777" w:rsidTr="00045BC2">
        <w:trPr>
          <w:trHeight w:val="475"/>
          <w:ins w:id="2296" w:author="LÊ VĂN PA" w:date="2018-03-13T15:54:00Z"/>
        </w:trPr>
        <w:tc>
          <w:tcPr>
            <w:tcW w:w="1673" w:type="dxa"/>
            <w:vAlign w:val="center"/>
          </w:tcPr>
          <w:p w14:paraId="3A3CDC52" w14:textId="77777777" w:rsidR="003B7881" w:rsidRPr="006176AC" w:rsidRDefault="003B7881" w:rsidP="00F30356">
            <w:pPr>
              <w:spacing w:line="259" w:lineRule="auto"/>
              <w:jc w:val="both"/>
              <w:rPr>
                <w:ins w:id="2297" w:author="LÊ VĂN PA" w:date="2018-03-13T15:54:00Z"/>
                <w:rFonts w:eastAsiaTheme="minorHAnsi"/>
                <w:lang w:val="en-US"/>
                <w:rPrChange w:id="2298" w:author="Trinh Thanh" w:date="2018-04-17T20:54:00Z">
                  <w:rPr>
                    <w:ins w:id="2299" w:author="LÊ VĂN PA" w:date="2018-03-13T15:54:00Z"/>
                  </w:rPr>
                </w:rPrChange>
              </w:rPr>
              <w:pPrChange w:id="2300" w:author="Trinh Thanh" w:date="2018-04-17T21:06:00Z">
                <w:pPr>
                  <w:spacing w:line="259" w:lineRule="auto"/>
                </w:pPr>
              </w:pPrChange>
            </w:pPr>
            <w:ins w:id="2301" w:author="LÊ VĂN PA" w:date="2018-03-13T15:54:00Z">
              <w:r w:rsidRPr="006176AC">
                <w:rPr>
                  <w:rPrChange w:id="2302" w:author="Trinh Thanh" w:date="2018-04-17T20:54:00Z">
                    <w:rPr/>
                  </w:rPrChange>
                </w:rPr>
                <w:t>CCTV (Camera)</w:t>
              </w:r>
            </w:ins>
          </w:p>
        </w:tc>
        <w:tc>
          <w:tcPr>
            <w:tcW w:w="1033" w:type="dxa"/>
            <w:vAlign w:val="center"/>
          </w:tcPr>
          <w:p w14:paraId="4BDD0C55" w14:textId="77777777" w:rsidR="003B7881" w:rsidRPr="006176AC" w:rsidRDefault="003B7881" w:rsidP="00F30356">
            <w:pPr>
              <w:spacing w:line="259" w:lineRule="auto"/>
              <w:jc w:val="both"/>
              <w:rPr>
                <w:ins w:id="2303" w:author="LÊ VĂN PA" w:date="2018-03-13T15:54:00Z"/>
                <w:rFonts w:eastAsiaTheme="minorHAnsi"/>
                <w:lang w:val="en-US"/>
                <w:rPrChange w:id="2304" w:author="Trinh Thanh" w:date="2018-04-17T20:54:00Z">
                  <w:rPr>
                    <w:ins w:id="2305" w:author="LÊ VĂN PA" w:date="2018-03-13T15:54:00Z"/>
                  </w:rPr>
                </w:rPrChange>
              </w:rPr>
              <w:pPrChange w:id="2306" w:author="Trinh Thanh" w:date="2018-04-17T21:06:00Z">
                <w:pPr>
                  <w:spacing w:line="259" w:lineRule="auto"/>
                </w:pPr>
              </w:pPrChange>
            </w:pPr>
            <w:ins w:id="2307" w:author="LÊ VĂN PA" w:date="2018-03-13T15:54:00Z">
              <w:r w:rsidRPr="006176AC">
                <w:rPr>
                  <w:rPrChange w:id="2308" w:author="Trinh Thanh" w:date="2018-04-17T20:54:00Z">
                    <w:rPr/>
                  </w:rPrChange>
                </w:rPr>
                <w:t>5</w:t>
              </w:r>
            </w:ins>
          </w:p>
        </w:tc>
        <w:tc>
          <w:tcPr>
            <w:tcW w:w="1363" w:type="dxa"/>
            <w:vAlign w:val="center"/>
          </w:tcPr>
          <w:p w14:paraId="7A2EEAD9" w14:textId="77777777" w:rsidR="003B7881" w:rsidRPr="006176AC" w:rsidRDefault="003B7881" w:rsidP="00F30356">
            <w:pPr>
              <w:spacing w:line="259" w:lineRule="auto"/>
              <w:jc w:val="both"/>
              <w:rPr>
                <w:ins w:id="2309" w:author="LÊ VĂN PA" w:date="2018-03-13T15:54:00Z"/>
                <w:rFonts w:eastAsiaTheme="minorHAnsi"/>
                <w:lang w:val="en-US"/>
                <w:rPrChange w:id="2310" w:author="Trinh Thanh" w:date="2018-04-17T20:54:00Z">
                  <w:rPr>
                    <w:ins w:id="2311" w:author="LÊ VĂN PA" w:date="2018-03-13T15:54:00Z"/>
                  </w:rPr>
                </w:rPrChange>
              </w:rPr>
              <w:pPrChange w:id="2312" w:author="Trinh Thanh" w:date="2018-04-17T21:06:00Z">
                <w:pPr>
                  <w:spacing w:line="259" w:lineRule="auto"/>
                </w:pPr>
              </w:pPrChange>
            </w:pPr>
            <w:ins w:id="2313" w:author="LÊ VĂN PA" w:date="2018-03-13T15:54:00Z">
              <w:r w:rsidRPr="006176AC">
                <w:rPr>
                  <w:rPrChange w:id="2314" w:author="Trinh Thanh" w:date="2018-04-17T20:54:00Z">
                    <w:rPr/>
                  </w:rPrChange>
                </w:rPr>
                <w:t>Cao</w:t>
              </w:r>
            </w:ins>
          </w:p>
        </w:tc>
        <w:tc>
          <w:tcPr>
            <w:tcW w:w="2148" w:type="dxa"/>
            <w:vAlign w:val="center"/>
          </w:tcPr>
          <w:p w14:paraId="74F47C18" w14:textId="77777777" w:rsidR="003B7881" w:rsidRPr="006176AC" w:rsidRDefault="003B7881" w:rsidP="00F30356">
            <w:pPr>
              <w:spacing w:line="259" w:lineRule="auto"/>
              <w:jc w:val="both"/>
              <w:rPr>
                <w:ins w:id="2315" w:author="LÊ VĂN PA" w:date="2018-03-13T15:54:00Z"/>
                <w:rFonts w:eastAsiaTheme="minorHAnsi"/>
                <w:lang w:val="en-US"/>
                <w:rPrChange w:id="2316" w:author="Trinh Thanh" w:date="2018-04-17T20:54:00Z">
                  <w:rPr>
                    <w:ins w:id="2317" w:author="LÊ VĂN PA" w:date="2018-03-13T15:54:00Z"/>
                  </w:rPr>
                </w:rPrChange>
              </w:rPr>
              <w:pPrChange w:id="2318" w:author="Trinh Thanh" w:date="2018-04-17T21:06:00Z">
                <w:pPr>
                  <w:spacing w:line="259" w:lineRule="auto"/>
                </w:pPr>
              </w:pPrChange>
            </w:pPr>
            <w:ins w:id="2319" w:author="LÊ VĂN PA" w:date="2018-03-13T15:54:00Z">
              <w:r w:rsidRPr="006176AC">
                <w:rPr>
                  <w:rPrChange w:id="2320" w:author="Trinh Thanh" w:date="2018-04-17T20:54:00Z">
                    <w:rPr/>
                  </w:rPrChange>
                </w:rPr>
                <w:t>Hành lang</w:t>
              </w:r>
            </w:ins>
          </w:p>
        </w:tc>
        <w:tc>
          <w:tcPr>
            <w:tcW w:w="1542" w:type="dxa"/>
            <w:vAlign w:val="center"/>
          </w:tcPr>
          <w:p w14:paraId="624988E5" w14:textId="77777777" w:rsidR="003B7881" w:rsidRPr="006176AC" w:rsidRDefault="003B7881" w:rsidP="00F30356">
            <w:pPr>
              <w:spacing w:line="259" w:lineRule="auto"/>
              <w:jc w:val="both"/>
              <w:rPr>
                <w:ins w:id="2321" w:author="LÊ VĂN PA" w:date="2018-03-13T15:54:00Z"/>
                <w:rFonts w:eastAsiaTheme="minorHAnsi"/>
                <w:lang w:val="en-US"/>
                <w:rPrChange w:id="2322" w:author="Trinh Thanh" w:date="2018-04-17T20:54:00Z">
                  <w:rPr>
                    <w:ins w:id="2323" w:author="LÊ VĂN PA" w:date="2018-03-13T15:54:00Z"/>
                  </w:rPr>
                </w:rPrChange>
              </w:rPr>
              <w:pPrChange w:id="2324" w:author="Trinh Thanh" w:date="2018-04-17T21:06:00Z">
                <w:pPr>
                  <w:spacing w:line="259" w:lineRule="auto"/>
                </w:pPr>
              </w:pPrChange>
            </w:pPr>
            <w:ins w:id="2325" w:author="LÊ VĂN PA" w:date="2018-03-13T15:54:00Z">
              <w:r w:rsidRPr="006176AC">
                <w:rPr>
                  <w:rPrChange w:id="2326" w:author="Trinh Thanh" w:date="2018-04-17T20:54:00Z">
                    <w:rPr/>
                  </w:rPrChange>
                </w:rPr>
                <w:t>Không</w:t>
              </w:r>
            </w:ins>
          </w:p>
        </w:tc>
        <w:tc>
          <w:tcPr>
            <w:tcW w:w="1591" w:type="dxa"/>
            <w:vAlign w:val="center"/>
          </w:tcPr>
          <w:p w14:paraId="3A15B3DA" w14:textId="77777777" w:rsidR="003B7881" w:rsidRPr="006176AC" w:rsidRDefault="003B7881" w:rsidP="00F30356">
            <w:pPr>
              <w:spacing w:line="259" w:lineRule="auto"/>
              <w:jc w:val="both"/>
              <w:rPr>
                <w:ins w:id="2327" w:author="LÊ VĂN PA" w:date="2018-03-13T15:54:00Z"/>
                <w:rFonts w:eastAsiaTheme="minorHAnsi"/>
                <w:lang w:val="en-US"/>
                <w:rPrChange w:id="2328" w:author="Trinh Thanh" w:date="2018-04-17T20:54:00Z">
                  <w:rPr>
                    <w:ins w:id="2329" w:author="LÊ VĂN PA" w:date="2018-03-13T15:54:00Z"/>
                  </w:rPr>
                </w:rPrChange>
              </w:rPr>
              <w:pPrChange w:id="2330" w:author="Trinh Thanh" w:date="2018-04-17T21:06:00Z">
                <w:pPr>
                  <w:spacing w:line="259" w:lineRule="auto"/>
                </w:pPr>
              </w:pPrChange>
            </w:pPr>
          </w:p>
        </w:tc>
      </w:tr>
    </w:tbl>
    <w:p w14:paraId="65C31243" w14:textId="77777777" w:rsidR="003B7881" w:rsidRPr="006176AC" w:rsidRDefault="003B7881" w:rsidP="00F30356">
      <w:pPr>
        <w:spacing w:after="0" w:line="276" w:lineRule="auto"/>
        <w:contextualSpacing/>
        <w:jc w:val="both"/>
        <w:rPr>
          <w:ins w:id="2331" w:author="LÊ VĂN PA" w:date="2018-03-13T15:54:00Z"/>
          <w:rFonts w:ascii="Times New Roman" w:hAnsi="Times New Roman" w:cs="Times New Roman"/>
          <w:sz w:val="24"/>
          <w:szCs w:val="24"/>
          <w:rPrChange w:id="2332" w:author="Trinh Thanh" w:date="2018-04-17T20:54:00Z">
            <w:rPr>
              <w:ins w:id="2333" w:author="LÊ VĂN PA" w:date="2018-03-13T15:54:00Z"/>
              <w:rFonts w:ascii="Times New Roman" w:eastAsia="Times New Roman" w:hAnsi="Times New Roman" w:cs="Times New Roman"/>
              <w:sz w:val="28"/>
              <w:lang w:eastAsia="vi-VN"/>
            </w:rPr>
          </w:rPrChange>
        </w:rPr>
        <w:pPrChange w:id="2334" w:author="Trinh Thanh" w:date="2018-04-17T21:06:00Z">
          <w:pPr>
            <w:numPr>
              <w:numId w:val="13"/>
            </w:numPr>
            <w:spacing w:after="0" w:line="276" w:lineRule="auto"/>
            <w:ind w:left="1080" w:hanging="360"/>
            <w:contextualSpacing/>
          </w:pPr>
        </w:pPrChange>
      </w:pPr>
      <w:ins w:id="2335" w:author="LÊ VĂN PA" w:date="2018-03-13T15:54:00Z">
        <w:del w:id="2336" w:author="Windows User" w:date="2018-03-17T20:23:00Z">
          <w:r w:rsidRPr="006176AC" w:rsidDel="00292E6F">
            <w:rPr>
              <w:rFonts w:ascii="Times New Roman" w:hAnsi="Times New Roman" w:cs="Times New Roman"/>
              <w:sz w:val="24"/>
              <w:szCs w:val="24"/>
              <w:rPrChange w:id="2337" w:author="Trinh Thanh" w:date="2018-04-17T20:54:00Z">
                <w:rPr>
                  <w:rFonts w:ascii="Times New Roman" w:eastAsia="Times New Roman" w:hAnsi="Times New Roman" w:cs="Times New Roman"/>
                  <w:sz w:val="28"/>
                  <w:lang w:eastAsia="vi-VN"/>
                </w:rPr>
              </w:rPrChange>
            </w:rPr>
            <w:delText>Intel Core i7.</w:delText>
          </w:r>
        </w:del>
      </w:ins>
    </w:p>
    <w:p w14:paraId="07A093A6" w14:textId="77777777" w:rsidR="003B7881" w:rsidRPr="006176AC" w:rsidRDefault="003B7881" w:rsidP="00F30356">
      <w:pPr>
        <w:numPr>
          <w:ilvl w:val="0"/>
          <w:numId w:val="13"/>
        </w:numPr>
        <w:spacing w:after="0" w:line="276" w:lineRule="auto"/>
        <w:contextualSpacing/>
        <w:jc w:val="both"/>
        <w:rPr>
          <w:ins w:id="2338" w:author="LÊ VĂN PA" w:date="2018-03-13T15:54:00Z"/>
          <w:rFonts w:ascii="Times New Roman" w:hAnsi="Times New Roman" w:cs="Times New Roman"/>
          <w:sz w:val="24"/>
          <w:szCs w:val="24"/>
          <w:rPrChange w:id="2339" w:author="Trinh Thanh" w:date="2018-04-17T20:54:00Z">
            <w:rPr>
              <w:ins w:id="2340" w:author="LÊ VĂN PA" w:date="2018-03-13T15:54:00Z"/>
              <w:rFonts w:ascii="Times New Roman" w:eastAsia="Times New Roman" w:hAnsi="Times New Roman" w:cs="Times New Roman"/>
              <w:sz w:val="28"/>
              <w:lang w:eastAsia="vi-VN"/>
            </w:rPr>
          </w:rPrChange>
        </w:rPr>
        <w:pPrChange w:id="2341" w:author="Trinh Thanh" w:date="2018-04-17T21:06:00Z">
          <w:pPr>
            <w:numPr>
              <w:numId w:val="13"/>
            </w:numPr>
            <w:spacing w:after="0" w:line="276" w:lineRule="auto"/>
            <w:ind w:left="1080" w:hanging="360"/>
            <w:contextualSpacing/>
          </w:pPr>
        </w:pPrChange>
      </w:pPr>
      <w:ins w:id="2342" w:author="LÊ VĂN PA" w:date="2018-03-13T15:54:00Z">
        <w:r w:rsidRPr="006176AC">
          <w:rPr>
            <w:rFonts w:ascii="Times New Roman" w:hAnsi="Times New Roman" w:cs="Times New Roman"/>
            <w:sz w:val="24"/>
            <w:szCs w:val="24"/>
            <w:rPrChange w:id="2343" w:author="Trinh Thanh" w:date="2018-04-17T20:54:00Z">
              <w:rPr>
                <w:rFonts w:ascii="Times New Roman" w:eastAsia="Times New Roman" w:hAnsi="Times New Roman" w:cs="Times New Roman"/>
                <w:sz w:val="28"/>
                <w:lang w:eastAsia="vi-VN"/>
              </w:rPr>
            </w:rPrChange>
          </w:rPr>
          <w:lastRenderedPageBreak/>
          <w:t>Có sử dụng microphone, loa, màn hình, máy chiếu.</w:t>
        </w:r>
      </w:ins>
    </w:p>
    <w:p w14:paraId="364CEBB9" w14:textId="77777777" w:rsidR="003B7881" w:rsidRPr="006176AC" w:rsidRDefault="003B7881" w:rsidP="00F30356">
      <w:pPr>
        <w:numPr>
          <w:ilvl w:val="0"/>
          <w:numId w:val="12"/>
        </w:numPr>
        <w:contextualSpacing/>
        <w:jc w:val="both"/>
        <w:rPr>
          <w:ins w:id="2344" w:author="LÊ VĂN PA" w:date="2018-03-13T15:54:00Z"/>
          <w:rFonts w:ascii="Times New Roman" w:hAnsi="Times New Roman" w:cs="Times New Roman"/>
          <w:sz w:val="24"/>
          <w:szCs w:val="24"/>
          <w:rPrChange w:id="2345" w:author="Trinh Thanh" w:date="2018-04-17T20:54:00Z">
            <w:rPr>
              <w:ins w:id="2346" w:author="LÊ VĂN PA" w:date="2018-03-13T15:54:00Z"/>
              <w:rFonts w:ascii="Times New Roman" w:eastAsia="Times New Roman" w:hAnsi="Times New Roman" w:cs="Times New Roman"/>
              <w:sz w:val="28"/>
              <w:szCs w:val="28"/>
            </w:rPr>
          </w:rPrChange>
        </w:rPr>
        <w:pPrChange w:id="2347" w:author="Trinh Thanh" w:date="2018-04-17T21:06:00Z">
          <w:pPr>
            <w:numPr>
              <w:numId w:val="12"/>
            </w:numPr>
            <w:ind w:left="720" w:hanging="360"/>
            <w:contextualSpacing/>
          </w:pPr>
        </w:pPrChange>
      </w:pPr>
      <w:ins w:id="2348" w:author="LÊ VĂN PA" w:date="2018-03-13T15:54:00Z">
        <w:r w:rsidRPr="006176AC">
          <w:rPr>
            <w:rFonts w:ascii="Times New Roman" w:hAnsi="Times New Roman" w:cs="Times New Roman"/>
            <w:sz w:val="24"/>
            <w:szCs w:val="24"/>
            <w:rPrChange w:id="2349" w:author="Trinh Thanh" w:date="2018-04-17T20:54:00Z">
              <w:rPr>
                <w:rFonts w:ascii="Times New Roman" w:eastAsia="Times New Roman" w:hAnsi="Times New Roman" w:cs="Times New Roman"/>
                <w:sz w:val="28"/>
                <w:szCs w:val="28"/>
              </w:rPr>
            </w:rPrChange>
          </w:rPr>
          <w:t>Phần mềm</w:t>
        </w:r>
      </w:ins>
    </w:p>
    <w:p w14:paraId="3FFBD653" w14:textId="77777777" w:rsidR="003B7881" w:rsidRPr="006176AC" w:rsidRDefault="003B7881" w:rsidP="00F30356">
      <w:pPr>
        <w:ind w:left="720"/>
        <w:contextualSpacing/>
        <w:jc w:val="both"/>
        <w:rPr>
          <w:ins w:id="2350" w:author="LÊ VĂN PA" w:date="2018-03-13T15:54:00Z"/>
          <w:rFonts w:ascii="Times New Roman" w:hAnsi="Times New Roman" w:cs="Times New Roman"/>
          <w:sz w:val="24"/>
          <w:szCs w:val="24"/>
          <w:rPrChange w:id="2351" w:author="Trinh Thanh" w:date="2018-04-17T20:54:00Z">
            <w:rPr>
              <w:ins w:id="2352" w:author="LÊ VĂN PA" w:date="2018-03-13T15:54:00Z"/>
              <w:rFonts w:ascii="Times New Roman" w:eastAsia="Times New Roman" w:hAnsi="Times New Roman" w:cs="Times New Roman"/>
              <w:sz w:val="28"/>
              <w:szCs w:val="28"/>
            </w:rPr>
          </w:rPrChange>
        </w:rPr>
        <w:pPrChange w:id="2353" w:author="Trinh Thanh" w:date="2018-04-17T21:06:00Z">
          <w:pPr>
            <w:ind w:left="720"/>
            <w:contextualSpacing/>
          </w:pPr>
        </w:pPrChange>
      </w:pPr>
    </w:p>
    <w:p w14:paraId="3B59F7E2" w14:textId="77777777" w:rsidR="003B7881" w:rsidRPr="006176AC" w:rsidRDefault="003B7881" w:rsidP="00F30356">
      <w:pPr>
        <w:numPr>
          <w:ilvl w:val="0"/>
          <w:numId w:val="14"/>
        </w:numPr>
        <w:contextualSpacing/>
        <w:jc w:val="both"/>
        <w:rPr>
          <w:ins w:id="2354" w:author="LÊ VĂN PA" w:date="2018-03-13T15:54:00Z"/>
          <w:rFonts w:ascii="Times New Roman" w:hAnsi="Times New Roman" w:cs="Times New Roman"/>
          <w:sz w:val="24"/>
          <w:szCs w:val="24"/>
          <w:rPrChange w:id="2355" w:author="Trinh Thanh" w:date="2018-04-17T20:54:00Z">
            <w:rPr>
              <w:ins w:id="2356" w:author="LÊ VĂN PA" w:date="2018-03-13T15:54:00Z"/>
              <w:rFonts w:ascii="Times New Roman" w:eastAsia="Times New Roman" w:hAnsi="Times New Roman" w:cs="Times New Roman"/>
              <w:sz w:val="28"/>
              <w:szCs w:val="28"/>
            </w:rPr>
          </w:rPrChange>
        </w:rPr>
        <w:pPrChange w:id="2357" w:author="Trinh Thanh" w:date="2018-04-17T21:06:00Z">
          <w:pPr>
            <w:numPr>
              <w:numId w:val="14"/>
            </w:numPr>
            <w:ind w:left="1080" w:hanging="360"/>
            <w:contextualSpacing/>
          </w:pPr>
        </w:pPrChange>
      </w:pPr>
      <w:ins w:id="2358" w:author="LÊ VĂN PA" w:date="2018-03-13T15:54:00Z">
        <w:r w:rsidRPr="006176AC">
          <w:rPr>
            <w:rFonts w:ascii="Times New Roman" w:hAnsi="Times New Roman" w:cs="Times New Roman"/>
            <w:sz w:val="24"/>
            <w:szCs w:val="24"/>
            <w:rPrChange w:id="2359" w:author="Trinh Thanh" w:date="2018-04-17T20:54:00Z">
              <w:rPr>
                <w:rFonts w:ascii="Times New Roman" w:eastAsia="Times New Roman" w:hAnsi="Times New Roman" w:cs="Times New Roman"/>
                <w:sz w:val="28"/>
                <w:szCs w:val="28"/>
              </w:rPr>
            </w:rPrChange>
          </w:rPr>
          <w:t>Hệ điều hành Windows 7/10</w:t>
        </w:r>
      </w:ins>
    </w:p>
    <w:p w14:paraId="058768C1" w14:textId="77777777" w:rsidR="003B7881" w:rsidRPr="006176AC" w:rsidRDefault="003B7881" w:rsidP="00F30356">
      <w:pPr>
        <w:numPr>
          <w:ilvl w:val="0"/>
          <w:numId w:val="14"/>
        </w:numPr>
        <w:contextualSpacing/>
        <w:jc w:val="both"/>
        <w:rPr>
          <w:ins w:id="2360" w:author="LÊ VĂN PA" w:date="2018-03-13T15:54:00Z"/>
          <w:rFonts w:ascii="Times New Roman" w:hAnsi="Times New Roman" w:cs="Times New Roman"/>
          <w:sz w:val="24"/>
          <w:szCs w:val="24"/>
          <w:rPrChange w:id="2361" w:author="Trinh Thanh" w:date="2018-04-17T20:54:00Z">
            <w:rPr>
              <w:ins w:id="2362" w:author="LÊ VĂN PA" w:date="2018-03-13T15:54:00Z"/>
              <w:rFonts w:ascii="Times New Roman" w:eastAsia="Times New Roman" w:hAnsi="Times New Roman" w:cs="Times New Roman"/>
              <w:sz w:val="28"/>
              <w:szCs w:val="28"/>
            </w:rPr>
          </w:rPrChange>
        </w:rPr>
        <w:pPrChange w:id="2363" w:author="Trinh Thanh" w:date="2018-04-17T21:06:00Z">
          <w:pPr>
            <w:numPr>
              <w:numId w:val="14"/>
            </w:numPr>
            <w:ind w:left="1080" w:hanging="360"/>
            <w:contextualSpacing/>
          </w:pPr>
        </w:pPrChange>
      </w:pPr>
      <w:ins w:id="2364" w:author="LÊ VĂN PA" w:date="2018-03-13T15:54:00Z">
        <w:r w:rsidRPr="006176AC">
          <w:rPr>
            <w:rFonts w:ascii="Times New Roman" w:hAnsi="Times New Roman" w:cs="Times New Roman"/>
            <w:sz w:val="24"/>
            <w:szCs w:val="24"/>
            <w:rPrChange w:id="2365" w:author="Trinh Thanh" w:date="2018-04-17T20:54:00Z">
              <w:rPr>
                <w:rFonts w:ascii="Times New Roman" w:eastAsia="Times New Roman" w:hAnsi="Times New Roman" w:cs="Times New Roman"/>
                <w:sz w:val="28"/>
                <w:szCs w:val="28"/>
              </w:rPr>
            </w:rPrChange>
          </w:rPr>
          <w:t>Hệ quản trị CSDL SQL server 2014</w:t>
        </w:r>
      </w:ins>
    </w:p>
    <w:p w14:paraId="36CA6AD0" w14:textId="77777777" w:rsidR="003B7881" w:rsidRPr="006176AC" w:rsidRDefault="003B7881" w:rsidP="00F30356">
      <w:pPr>
        <w:numPr>
          <w:ilvl w:val="0"/>
          <w:numId w:val="14"/>
        </w:numPr>
        <w:contextualSpacing/>
        <w:jc w:val="both"/>
        <w:rPr>
          <w:ins w:id="2366" w:author="LÊ VĂN PA" w:date="2018-03-13T15:54:00Z"/>
          <w:rFonts w:ascii="Times New Roman" w:hAnsi="Times New Roman" w:cs="Times New Roman"/>
          <w:sz w:val="24"/>
          <w:szCs w:val="24"/>
          <w:rPrChange w:id="2367" w:author="Trinh Thanh" w:date="2018-04-17T20:54:00Z">
            <w:rPr>
              <w:ins w:id="2368" w:author="LÊ VĂN PA" w:date="2018-03-13T15:54:00Z"/>
              <w:rFonts w:ascii="Times New Roman" w:eastAsia="Times New Roman" w:hAnsi="Times New Roman" w:cs="Times New Roman"/>
              <w:sz w:val="28"/>
              <w:szCs w:val="28"/>
            </w:rPr>
          </w:rPrChange>
        </w:rPr>
        <w:pPrChange w:id="2369" w:author="Trinh Thanh" w:date="2018-04-17T21:06:00Z">
          <w:pPr>
            <w:numPr>
              <w:numId w:val="14"/>
            </w:numPr>
            <w:ind w:left="1080" w:hanging="360"/>
            <w:contextualSpacing/>
          </w:pPr>
        </w:pPrChange>
      </w:pPr>
      <w:ins w:id="2370" w:author="LÊ VĂN PA" w:date="2018-03-13T15:54:00Z">
        <w:r w:rsidRPr="006176AC">
          <w:rPr>
            <w:rFonts w:ascii="Times New Roman" w:hAnsi="Times New Roman" w:cs="Times New Roman"/>
            <w:sz w:val="24"/>
            <w:szCs w:val="24"/>
            <w:rPrChange w:id="2371" w:author="Trinh Thanh" w:date="2018-04-17T20:54: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6176AC" w:rsidRDefault="003B7881" w:rsidP="00F30356">
      <w:pPr>
        <w:ind w:left="1080"/>
        <w:contextualSpacing/>
        <w:jc w:val="both"/>
        <w:rPr>
          <w:ins w:id="2372" w:author="LÊ VĂN PA" w:date="2018-03-13T15:54:00Z"/>
          <w:rFonts w:ascii="Times New Roman" w:hAnsi="Times New Roman" w:cs="Times New Roman"/>
          <w:sz w:val="24"/>
          <w:szCs w:val="24"/>
          <w:rPrChange w:id="2373" w:author="Trinh Thanh" w:date="2018-04-17T20:54:00Z">
            <w:rPr>
              <w:ins w:id="2374" w:author="LÊ VĂN PA" w:date="2018-03-13T15:54:00Z"/>
              <w:rFonts w:ascii="Times New Roman" w:eastAsia="Times New Roman" w:hAnsi="Times New Roman" w:cs="Times New Roman"/>
              <w:sz w:val="28"/>
              <w:szCs w:val="28"/>
            </w:rPr>
          </w:rPrChange>
        </w:rPr>
        <w:pPrChange w:id="2375" w:author="Trinh Thanh" w:date="2018-04-17T21:06:00Z">
          <w:pPr>
            <w:ind w:left="1080"/>
            <w:contextualSpacing/>
          </w:pPr>
        </w:pPrChange>
      </w:pPr>
    </w:p>
    <w:p w14:paraId="0BB726BC" w14:textId="77777777" w:rsidR="003B7881" w:rsidRPr="006176AC" w:rsidRDefault="003B7881" w:rsidP="00F30356">
      <w:pPr>
        <w:numPr>
          <w:ilvl w:val="0"/>
          <w:numId w:val="12"/>
        </w:numPr>
        <w:contextualSpacing/>
        <w:jc w:val="both"/>
        <w:rPr>
          <w:ins w:id="2376" w:author="LÊ VĂN PA" w:date="2018-03-13T15:54:00Z"/>
          <w:rFonts w:ascii="Times New Roman" w:hAnsi="Times New Roman" w:cs="Times New Roman"/>
          <w:sz w:val="24"/>
          <w:szCs w:val="24"/>
          <w:rPrChange w:id="2377" w:author="Trinh Thanh" w:date="2018-04-17T20:54:00Z">
            <w:rPr>
              <w:ins w:id="2378" w:author="LÊ VĂN PA" w:date="2018-03-13T15:54:00Z"/>
              <w:rFonts w:ascii="Times New Roman" w:eastAsia="Times New Roman" w:hAnsi="Times New Roman" w:cs="Times New Roman"/>
              <w:sz w:val="28"/>
              <w:szCs w:val="28"/>
            </w:rPr>
          </w:rPrChange>
        </w:rPr>
        <w:pPrChange w:id="2379" w:author="Trinh Thanh" w:date="2018-04-17T21:06:00Z">
          <w:pPr>
            <w:numPr>
              <w:numId w:val="12"/>
            </w:numPr>
            <w:ind w:left="720" w:hanging="360"/>
            <w:contextualSpacing/>
          </w:pPr>
        </w:pPrChange>
      </w:pPr>
      <w:ins w:id="2380" w:author="LÊ VĂN PA" w:date="2018-03-13T15:54:00Z">
        <w:r w:rsidRPr="006176AC">
          <w:rPr>
            <w:rFonts w:ascii="Times New Roman" w:hAnsi="Times New Roman" w:cs="Times New Roman"/>
            <w:sz w:val="24"/>
            <w:szCs w:val="24"/>
            <w:rPrChange w:id="2381" w:author="Trinh Thanh" w:date="2018-04-17T20:54:00Z">
              <w:rPr>
                <w:rFonts w:ascii="Times New Roman" w:eastAsia="Times New Roman" w:hAnsi="Times New Roman" w:cs="Times New Roman"/>
                <w:sz w:val="28"/>
                <w:szCs w:val="28"/>
              </w:rPr>
            </w:rPrChange>
          </w:rPr>
          <w:t>Con người</w:t>
        </w:r>
      </w:ins>
    </w:p>
    <w:p w14:paraId="0C55B246" w14:textId="77777777" w:rsidR="003B7881" w:rsidRPr="006176AC" w:rsidRDefault="003B7881" w:rsidP="00F30356">
      <w:pPr>
        <w:numPr>
          <w:ilvl w:val="0"/>
          <w:numId w:val="15"/>
        </w:numPr>
        <w:spacing w:after="0" w:line="240" w:lineRule="auto"/>
        <w:jc w:val="both"/>
        <w:rPr>
          <w:ins w:id="2382" w:author="LÊ VĂN PA" w:date="2018-03-13T15:54:00Z"/>
          <w:rFonts w:ascii="Times New Roman" w:hAnsi="Times New Roman" w:cs="Times New Roman"/>
          <w:sz w:val="24"/>
          <w:szCs w:val="24"/>
          <w:rPrChange w:id="2383" w:author="Trinh Thanh" w:date="2018-04-17T20:54:00Z">
            <w:rPr>
              <w:ins w:id="2384" w:author="LÊ VĂN PA" w:date="2018-03-13T15:54:00Z"/>
              <w:rFonts w:ascii="Times New Roman" w:eastAsia="Times New Roman" w:hAnsi="Times New Roman" w:cs="Times New Roman"/>
              <w:sz w:val="28"/>
              <w:szCs w:val="28"/>
            </w:rPr>
          </w:rPrChange>
        </w:rPr>
        <w:pPrChange w:id="2385" w:author="Trinh Thanh" w:date="2018-04-17T21:06:00Z">
          <w:pPr>
            <w:numPr>
              <w:numId w:val="15"/>
            </w:numPr>
            <w:spacing w:after="0" w:line="240" w:lineRule="auto"/>
            <w:ind w:left="1635" w:hanging="360"/>
          </w:pPr>
        </w:pPrChange>
      </w:pPr>
      <w:ins w:id="2386" w:author="LÊ VĂN PA" w:date="2018-03-13T15:54:00Z">
        <w:r w:rsidRPr="006176AC">
          <w:rPr>
            <w:rFonts w:ascii="Times New Roman" w:hAnsi="Times New Roman" w:cs="Times New Roman"/>
            <w:sz w:val="24"/>
            <w:szCs w:val="24"/>
            <w:rPrChange w:id="2387" w:author="Trinh Thanh" w:date="2018-04-17T20:54: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6176AC" w:rsidRDefault="003B7881" w:rsidP="00F30356">
      <w:pPr>
        <w:numPr>
          <w:ilvl w:val="0"/>
          <w:numId w:val="15"/>
        </w:numPr>
        <w:spacing w:after="0" w:line="276" w:lineRule="auto"/>
        <w:jc w:val="both"/>
        <w:rPr>
          <w:ins w:id="2388" w:author="LÊ VĂN PA" w:date="2018-03-13T15:54:00Z"/>
          <w:rFonts w:ascii="Times New Roman" w:hAnsi="Times New Roman" w:cs="Times New Roman"/>
          <w:sz w:val="24"/>
          <w:szCs w:val="24"/>
          <w:rPrChange w:id="2389" w:author="Trinh Thanh" w:date="2018-04-17T20:54:00Z">
            <w:rPr>
              <w:ins w:id="2390" w:author="LÊ VĂN PA" w:date="2018-03-13T15:54:00Z"/>
              <w:rFonts w:ascii="Times New Roman" w:eastAsia="Times New Roman" w:hAnsi="Times New Roman" w:cs="Times New Roman"/>
              <w:sz w:val="28"/>
              <w:szCs w:val="28"/>
            </w:rPr>
          </w:rPrChange>
        </w:rPr>
        <w:pPrChange w:id="2391" w:author="Trinh Thanh" w:date="2018-04-17T21:06:00Z">
          <w:pPr>
            <w:numPr>
              <w:numId w:val="15"/>
            </w:numPr>
            <w:spacing w:after="0" w:line="276" w:lineRule="auto"/>
            <w:ind w:left="1635" w:hanging="360"/>
          </w:pPr>
        </w:pPrChange>
      </w:pPr>
      <w:ins w:id="2392" w:author="LÊ VĂN PA" w:date="2018-03-13T15:54:00Z">
        <w:r w:rsidRPr="006176AC">
          <w:rPr>
            <w:rFonts w:ascii="Times New Roman" w:hAnsi="Times New Roman" w:cs="Times New Roman"/>
            <w:sz w:val="24"/>
            <w:szCs w:val="24"/>
            <w:rPrChange w:id="2393" w:author="Trinh Thanh" w:date="2018-04-17T20:54:00Z">
              <w:rPr>
                <w:rFonts w:ascii="Times New Roman" w:eastAsia="Times New Roman" w:hAnsi="Times New Roman" w:cs="Times New Roman"/>
                <w:sz w:val="28"/>
                <w:szCs w:val="28"/>
              </w:rPr>
            </w:rPrChange>
          </w:rPr>
          <w:t>Hiểu biết về tin học căn bản.</w:t>
        </w:r>
      </w:ins>
    </w:p>
    <w:p w14:paraId="239FFCC7" w14:textId="77777777" w:rsidR="003B7881" w:rsidRPr="006176AC" w:rsidRDefault="003B7881" w:rsidP="00F30356">
      <w:pPr>
        <w:ind w:left="720"/>
        <w:contextualSpacing/>
        <w:jc w:val="both"/>
        <w:rPr>
          <w:ins w:id="2394" w:author="LÊ VĂN PA" w:date="2018-03-13T15:54:00Z"/>
          <w:rFonts w:ascii="Times New Roman" w:eastAsia="Times New Roman" w:hAnsi="Times New Roman" w:cs="Times New Roman"/>
          <w:sz w:val="24"/>
          <w:szCs w:val="24"/>
          <w:rPrChange w:id="2395" w:author="Trinh Thanh" w:date="2018-04-17T20:54:00Z">
            <w:rPr>
              <w:ins w:id="2396" w:author="LÊ VĂN PA" w:date="2018-03-13T15:54:00Z"/>
              <w:rFonts w:ascii="Times New Roman" w:eastAsia="Times New Roman" w:hAnsi="Times New Roman" w:cs="Times New Roman"/>
              <w:sz w:val="28"/>
              <w:szCs w:val="28"/>
            </w:rPr>
          </w:rPrChange>
        </w:rPr>
        <w:pPrChange w:id="2397" w:author="Trinh Thanh" w:date="2018-04-17T21:06:00Z">
          <w:pPr>
            <w:ind w:left="720"/>
            <w:contextualSpacing/>
          </w:pPr>
        </w:pPrChange>
      </w:pPr>
    </w:p>
    <w:p w14:paraId="1A39A5E1" w14:textId="77777777" w:rsidR="003B7881" w:rsidRPr="006176AC" w:rsidRDefault="003B7881" w:rsidP="00F30356">
      <w:pPr>
        <w:jc w:val="both"/>
        <w:rPr>
          <w:rFonts w:ascii="Times New Roman" w:hAnsi="Times New Roman" w:cs="Times New Roman"/>
          <w:sz w:val="24"/>
          <w:szCs w:val="24"/>
          <w:rPrChange w:id="2398" w:author="Trinh Thanh" w:date="2018-04-17T20:54:00Z">
            <w:rPr/>
          </w:rPrChange>
        </w:rPr>
        <w:pPrChange w:id="2399" w:author="Trinh Thanh" w:date="2018-04-17T21:06:00Z">
          <w:pPr>
            <w:pStyle w:val="ListParagraph"/>
            <w:numPr>
              <w:numId w:val="1"/>
            </w:numPr>
            <w:ind w:hanging="360"/>
          </w:pPr>
        </w:pPrChange>
      </w:pPr>
    </w:p>
    <w:p w14:paraId="07CB93BF" w14:textId="77777777" w:rsidR="007E56BA" w:rsidRPr="006176AC" w:rsidRDefault="007E56BA" w:rsidP="00F30356">
      <w:pPr>
        <w:jc w:val="both"/>
        <w:rPr>
          <w:rFonts w:ascii="Times New Roman" w:hAnsi="Times New Roman" w:cs="Times New Roman"/>
          <w:b/>
          <w:sz w:val="24"/>
          <w:szCs w:val="24"/>
          <w:rPrChange w:id="2400" w:author="Trinh Thanh" w:date="2018-04-17T20:54:00Z">
            <w:rPr>
              <w:b/>
            </w:rPr>
          </w:rPrChange>
        </w:rPr>
        <w:pPrChange w:id="2401" w:author="Trinh Thanh" w:date="2018-04-17T21:06:00Z">
          <w:pPr/>
        </w:pPrChange>
      </w:pPr>
      <w:r w:rsidRPr="006176AC">
        <w:rPr>
          <w:rFonts w:ascii="Times New Roman" w:hAnsi="Times New Roman" w:cs="Times New Roman"/>
          <w:b/>
          <w:sz w:val="24"/>
          <w:szCs w:val="24"/>
          <w:rPrChange w:id="2402" w:author="Trinh Thanh" w:date="2018-04-17T20:54:00Z">
            <w:rPr>
              <w:b/>
            </w:rPr>
          </w:rPrChange>
        </w:rPr>
        <w:t>Chương 2: Phân tích</w:t>
      </w:r>
    </w:p>
    <w:p w14:paraId="27EFAB2E" w14:textId="27783301" w:rsidR="007E56BA" w:rsidRPr="006176AC" w:rsidRDefault="007E56BA" w:rsidP="00F30356">
      <w:pPr>
        <w:pStyle w:val="ListParagraph"/>
        <w:numPr>
          <w:ilvl w:val="0"/>
          <w:numId w:val="3"/>
        </w:numPr>
        <w:jc w:val="both"/>
        <w:rPr>
          <w:ins w:id="2403" w:author="Hoan Ng" w:date="2017-04-05T14:44:00Z"/>
          <w:rFonts w:ascii="Times New Roman" w:hAnsi="Times New Roman" w:cs="Times New Roman"/>
          <w:sz w:val="24"/>
          <w:szCs w:val="24"/>
          <w:rPrChange w:id="2404" w:author="Trinh Thanh" w:date="2018-04-17T20:54:00Z">
            <w:rPr>
              <w:ins w:id="2405" w:author="Hoan Ng" w:date="2017-04-05T14:44:00Z"/>
            </w:rPr>
          </w:rPrChange>
        </w:rPr>
        <w:pPrChange w:id="2406" w:author="Trinh Thanh" w:date="2018-04-17T21:06:00Z">
          <w:pPr>
            <w:pStyle w:val="ListParagraph"/>
            <w:numPr>
              <w:numId w:val="3"/>
            </w:numPr>
            <w:ind w:hanging="360"/>
          </w:pPr>
        </w:pPrChange>
      </w:pPr>
      <w:r w:rsidRPr="006176AC">
        <w:rPr>
          <w:rFonts w:ascii="Times New Roman" w:hAnsi="Times New Roman" w:cs="Times New Roman"/>
          <w:sz w:val="24"/>
          <w:szCs w:val="24"/>
          <w:rPrChange w:id="2407" w:author="Trinh Thanh" w:date="2018-04-17T20:54:00Z">
            <w:rPr/>
          </w:rPrChange>
        </w:rPr>
        <w:t>Lược đồ phân chức năng</w:t>
      </w:r>
      <w:r w:rsidR="00BC30BA" w:rsidRPr="006176AC">
        <w:rPr>
          <w:rFonts w:ascii="Times New Roman" w:hAnsi="Times New Roman" w:cs="Times New Roman"/>
          <w:sz w:val="24"/>
          <w:szCs w:val="24"/>
          <w:rPrChange w:id="2408" w:author="Trinh Thanh" w:date="2018-04-17T20:54:00Z">
            <w:rPr/>
          </w:rPrChange>
        </w:rPr>
        <w:t xml:space="preserve"> (FDD)</w:t>
      </w:r>
    </w:p>
    <w:p w14:paraId="69D07D77" w14:textId="75EB29D0" w:rsidR="0095052C" w:rsidRPr="006176AC" w:rsidRDefault="00226AF1" w:rsidP="00F30356">
      <w:pPr>
        <w:pStyle w:val="ListParagraph"/>
        <w:numPr>
          <w:ilvl w:val="1"/>
          <w:numId w:val="3"/>
        </w:numPr>
        <w:jc w:val="both"/>
        <w:rPr>
          <w:ins w:id="2409" w:author="LÊ VĂN PA" w:date="2018-03-18T19:32:00Z"/>
          <w:rFonts w:ascii="Times New Roman" w:hAnsi="Times New Roman" w:cs="Times New Roman"/>
          <w:sz w:val="24"/>
          <w:szCs w:val="24"/>
          <w:rPrChange w:id="2410" w:author="Trinh Thanh" w:date="2018-04-17T20:54:00Z">
            <w:rPr>
              <w:ins w:id="2411" w:author="LÊ VĂN PA" w:date="2018-03-18T19:32:00Z"/>
            </w:rPr>
          </w:rPrChange>
        </w:rPr>
        <w:pPrChange w:id="2412" w:author="Trinh Thanh" w:date="2018-04-17T21:06:00Z">
          <w:pPr>
            <w:pStyle w:val="ListParagraph"/>
            <w:numPr>
              <w:ilvl w:val="1"/>
              <w:numId w:val="3"/>
            </w:numPr>
            <w:ind w:left="1440" w:hanging="360"/>
          </w:pPr>
        </w:pPrChange>
      </w:pPr>
      <w:ins w:id="2413" w:author="LÊ VĂN PA" w:date="2018-04-09T19:53:00Z">
        <w:r w:rsidRPr="006176AC">
          <w:rPr>
            <w:rFonts w:ascii="Times New Roman" w:hAnsi="Times New Roman" w:cs="Times New Roman"/>
            <w:noProof/>
            <w:sz w:val="24"/>
            <w:szCs w:val="24"/>
            <w:rPrChange w:id="2414" w:author="Trinh Thanh" w:date="2018-04-17T20:54:00Z">
              <w:rPr>
                <w:noProof/>
              </w:rPr>
            </w:rPrChange>
          </w:rPr>
          <w:drawing>
            <wp:anchor distT="0" distB="0" distL="114300" distR="114300" simplePos="0" relativeHeight="251659264" behindDoc="0" locked="0" layoutInCell="1" allowOverlap="1" wp14:anchorId="34E052CA" wp14:editId="7A14BE1C">
              <wp:simplePos x="0" y="0"/>
              <wp:positionH relativeFrom="column">
                <wp:posOffset>406400</wp:posOffset>
              </wp:positionH>
              <wp:positionV relativeFrom="paragraph">
                <wp:posOffset>184150</wp:posOffset>
              </wp:positionV>
              <wp:extent cx="5207000" cy="2959100"/>
              <wp:effectExtent l="0" t="0" r="0" b="0"/>
              <wp:wrapThrough wrapText="bothSides">
                <wp:wrapPolygon edited="0">
                  <wp:start x="0" y="0"/>
                  <wp:lineTo x="0" y="21415"/>
                  <wp:lineTo x="21495" y="21415"/>
                  <wp:lineTo x="2149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07000" cy="2959100"/>
                      </a:xfrm>
                      <a:prstGeom prst="rect">
                        <a:avLst/>
                      </a:prstGeom>
                    </pic:spPr>
                  </pic:pic>
                </a:graphicData>
              </a:graphic>
              <wp14:sizeRelH relativeFrom="margin">
                <wp14:pctWidth>0</wp14:pctWidth>
              </wp14:sizeRelH>
              <wp14:sizeRelV relativeFrom="margin">
                <wp14:pctHeight>0</wp14:pctHeight>
              </wp14:sizeRelV>
            </wp:anchor>
          </w:drawing>
        </w:r>
      </w:ins>
      <w:ins w:id="2415" w:author="Hoan Ng" w:date="2017-04-05T14:44:00Z">
        <w:r w:rsidR="0095052C" w:rsidRPr="006176AC">
          <w:rPr>
            <w:rFonts w:ascii="Times New Roman" w:hAnsi="Times New Roman" w:cs="Times New Roman"/>
            <w:sz w:val="24"/>
            <w:szCs w:val="24"/>
            <w:rPrChange w:id="2416" w:author="Trinh Thanh" w:date="2018-04-17T20:54:00Z">
              <w:rPr/>
            </w:rPrChange>
          </w:rPr>
          <w:t>Lược đồ FDD</w:t>
        </w:r>
      </w:ins>
    </w:p>
    <w:p w14:paraId="72F4DA54" w14:textId="2B29994F" w:rsidR="000205E8" w:rsidRPr="006176AC" w:rsidRDefault="000205E8" w:rsidP="00F30356">
      <w:pPr>
        <w:pStyle w:val="ListParagraph"/>
        <w:ind w:left="1440"/>
        <w:jc w:val="both"/>
        <w:rPr>
          <w:ins w:id="2417" w:author="Hoan Ng" w:date="2017-04-05T14:44:00Z"/>
          <w:rFonts w:ascii="Times New Roman" w:hAnsi="Times New Roman" w:cs="Times New Roman"/>
          <w:sz w:val="24"/>
          <w:szCs w:val="24"/>
          <w:rPrChange w:id="2418" w:author="Trinh Thanh" w:date="2018-04-17T20:54:00Z">
            <w:rPr>
              <w:ins w:id="2419" w:author="Hoan Ng" w:date="2017-04-05T14:44:00Z"/>
            </w:rPr>
          </w:rPrChange>
        </w:rPr>
        <w:pPrChange w:id="2420" w:author="Trinh Thanh" w:date="2018-04-17T21:06:00Z">
          <w:pPr>
            <w:pStyle w:val="ListParagraph"/>
            <w:numPr>
              <w:numId w:val="3"/>
            </w:numPr>
            <w:ind w:hanging="360"/>
          </w:pPr>
        </w:pPrChange>
      </w:pPr>
    </w:p>
    <w:p w14:paraId="2973898A" w14:textId="465B0678" w:rsidR="0095052C" w:rsidRPr="006176AC" w:rsidRDefault="0095052C" w:rsidP="00F30356">
      <w:pPr>
        <w:pStyle w:val="ListParagraph"/>
        <w:numPr>
          <w:ilvl w:val="1"/>
          <w:numId w:val="3"/>
        </w:numPr>
        <w:jc w:val="both"/>
        <w:rPr>
          <w:rFonts w:ascii="Times New Roman" w:hAnsi="Times New Roman" w:cs="Times New Roman"/>
          <w:sz w:val="24"/>
          <w:szCs w:val="24"/>
          <w:rPrChange w:id="2421" w:author="Trinh Thanh" w:date="2018-04-17T20:54:00Z">
            <w:rPr/>
          </w:rPrChange>
        </w:rPr>
        <w:pPrChange w:id="2422" w:author="Trinh Thanh" w:date="2018-04-17T21:06:00Z">
          <w:pPr>
            <w:pStyle w:val="ListParagraph"/>
            <w:numPr>
              <w:numId w:val="3"/>
            </w:numPr>
            <w:ind w:hanging="360"/>
          </w:pPr>
        </w:pPrChange>
      </w:pPr>
      <w:ins w:id="2423" w:author="Hoan Ng" w:date="2017-04-05T14:44:00Z">
        <w:r w:rsidRPr="006176AC">
          <w:rPr>
            <w:rFonts w:ascii="Times New Roman" w:hAnsi="Times New Roman" w:cs="Times New Roman"/>
            <w:sz w:val="24"/>
            <w:szCs w:val="24"/>
            <w:rPrChange w:id="2424" w:author="Trinh Thanh" w:date="2018-04-17T20:54:00Z">
              <w:rPr/>
            </w:rPrChange>
          </w:rPr>
          <w:t>Bảng giải thích/mô tả các chức năng</w:t>
        </w:r>
      </w:ins>
    </w:p>
    <w:p w14:paraId="1D21F0B5" w14:textId="09E3F943" w:rsidR="00CD0F29" w:rsidRPr="006176AC" w:rsidRDefault="007E56BA" w:rsidP="00F30356">
      <w:pPr>
        <w:pStyle w:val="ListParagraph"/>
        <w:numPr>
          <w:ilvl w:val="0"/>
          <w:numId w:val="3"/>
        </w:numPr>
        <w:jc w:val="both"/>
        <w:rPr>
          <w:ins w:id="2425" w:author="LÊ VĂN PA" w:date="2018-03-20T11:13:00Z"/>
          <w:rFonts w:ascii="Times New Roman" w:hAnsi="Times New Roman" w:cs="Times New Roman"/>
          <w:sz w:val="24"/>
          <w:szCs w:val="24"/>
          <w:rPrChange w:id="2426" w:author="Trinh Thanh" w:date="2018-04-17T20:54:00Z">
            <w:rPr>
              <w:ins w:id="2427" w:author="LÊ VĂN PA" w:date="2018-03-20T11:13:00Z"/>
            </w:rPr>
          </w:rPrChange>
        </w:rPr>
        <w:pPrChange w:id="2428" w:author="Trinh Thanh" w:date="2018-04-17T21:06:00Z">
          <w:pPr/>
        </w:pPrChange>
      </w:pPr>
      <w:r w:rsidRPr="006176AC">
        <w:rPr>
          <w:rFonts w:ascii="Times New Roman" w:hAnsi="Times New Roman" w:cs="Times New Roman"/>
          <w:sz w:val="24"/>
          <w:szCs w:val="24"/>
          <w:rPrChange w:id="2429" w:author="Trinh Thanh" w:date="2018-04-17T20:54:00Z">
            <w:rPr/>
          </w:rPrChange>
        </w:rPr>
        <w:t>Đặc tả và Mô hình hóa nghiệp vụ</w:t>
      </w:r>
      <w:r w:rsidR="00BC30BA" w:rsidRPr="006176AC">
        <w:rPr>
          <w:rFonts w:ascii="Times New Roman" w:hAnsi="Times New Roman" w:cs="Times New Roman"/>
          <w:sz w:val="24"/>
          <w:szCs w:val="24"/>
          <w:rPrChange w:id="2430" w:author="Trinh Thanh" w:date="2018-04-17T20:54:00Z">
            <w:rPr/>
          </w:rPrChange>
        </w:rPr>
        <w:t xml:space="preserve"> (DFD Model)</w:t>
      </w:r>
      <w:ins w:id="2431" w:author="LÊ VĂN PA" w:date="2018-03-20T11:13:00Z">
        <w:r w:rsidR="00CD0F29" w:rsidRPr="006176AC">
          <w:rPr>
            <w:rFonts w:ascii="Times New Roman" w:hAnsi="Times New Roman" w:cs="Times New Roman"/>
            <w:sz w:val="24"/>
            <w:szCs w:val="24"/>
            <w:rPrChange w:id="2432" w:author="Trinh Thanh" w:date="2018-04-17T20:54:00Z">
              <w:rPr/>
            </w:rPrChange>
          </w:rPr>
          <w:br w:type="page"/>
        </w:r>
      </w:ins>
    </w:p>
    <w:p w14:paraId="409480AF" w14:textId="77777777" w:rsidR="007E56BA" w:rsidRPr="006176AC" w:rsidRDefault="007E56BA" w:rsidP="00F30356">
      <w:pPr>
        <w:pStyle w:val="ListParagraph"/>
        <w:jc w:val="both"/>
        <w:rPr>
          <w:rFonts w:ascii="Times New Roman" w:hAnsi="Times New Roman" w:cs="Times New Roman"/>
          <w:sz w:val="24"/>
          <w:szCs w:val="24"/>
          <w:rPrChange w:id="2433" w:author="Trinh Thanh" w:date="2018-04-17T20:54:00Z">
            <w:rPr/>
          </w:rPrChange>
        </w:rPr>
        <w:pPrChange w:id="2434" w:author="Trinh Thanh" w:date="2018-04-17T21:06:00Z">
          <w:pPr>
            <w:pStyle w:val="ListParagraph"/>
            <w:numPr>
              <w:numId w:val="3"/>
            </w:numPr>
            <w:ind w:hanging="360"/>
          </w:pPr>
        </w:pPrChange>
      </w:pPr>
    </w:p>
    <w:p w14:paraId="7AF36E27" w14:textId="2C138EF3" w:rsidR="00226AF1" w:rsidRPr="006176AC" w:rsidRDefault="00226AF1" w:rsidP="00F30356">
      <w:pPr>
        <w:pStyle w:val="ListParagraph"/>
        <w:jc w:val="both"/>
        <w:rPr>
          <w:ins w:id="2435" w:author="LÊ VĂN PA" w:date="2018-04-09T19:46:00Z"/>
          <w:rFonts w:ascii="Times New Roman" w:hAnsi="Times New Roman" w:cs="Times New Roman"/>
          <w:sz w:val="24"/>
          <w:szCs w:val="24"/>
          <w:rPrChange w:id="2436" w:author="Trinh Thanh" w:date="2018-04-17T20:54:00Z">
            <w:rPr>
              <w:ins w:id="2437" w:author="LÊ VĂN PA" w:date="2018-04-09T19:46:00Z"/>
            </w:rPr>
          </w:rPrChange>
        </w:rPr>
        <w:pPrChange w:id="2438" w:author="Trinh Thanh" w:date="2018-04-17T21:06:00Z">
          <w:pPr>
            <w:pStyle w:val="ListParagraph"/>
          </w:pPr>
        </w:pPrChange>
      </w:pPr>
      <w:ins w:id="2439" w:author="LÊ VĂN PA" w:date="2018-04-09T19:46:00Z">
        <w:r w:rsidRPr="006176AC">
          <w:rPr>
            <w:rFonts w:ascii="Times New Roman" w:hAnsi="Times New Roman" w:cs="Times New Roman"/>
            <w:noProof/>
            <w:sz w:val="24"/>
            <w:szCs w:val="24"/>
            <w:rPrChange w:id="2440" w:author="Trinh Thanh" w:date="2018-04-17T20:54:00Z">
              <w:rPr>
                <w:noProof/>
              </w:rPr>
            </w:rPrChange>
          </w:rPr>
          <w:drawing>
            <wp:inline distT="0" distB="0" distL="0" distR="0" wp14:anchorId="4ED9B97B" wp14:editId="3D9A1198">
              <wp:extent cx="4016829" cy="292507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323" cy="2936358"/>
                      </a:xfrm>
                      <a:prstGeom prst="rect">
                        <a:avLst/>
                      </a:prstGeom>
                    </pic:spPr>
                  </pic:pic>
                </a:graphicData>
              </a:graphic>
            </wp:inline>
          </w:drawing>
        </w:r>
      </w:ins>
    </w:p>
    <w:p w14:paraId="535641AB" w14:textId="77777777" w:rsidR="00226AF1" w:rsidRPr="006176AC" w:rsidRDefault="00226AF1" w:rsidP="00F30356">
      <w:pPr>
        <w:pStyle w:val="ListParagraph"/>
        <w:jc w:val="both"/>
        <w:rPr>
          <w:ins w:id="2441" w:author="LÊ VĂN PA" w:date="2018-04-09T19:46:00Z"/>
          <w:rFonts w:ascii="Times New Roman" w:hAnsi="Times New Roman" w:cs="Times New Roman"/>
          <w:sz w:val="24"/>
          <w:szCs w:val="24"/>
          <w:rPrChange w:id="2442" w:author="Trinh Thanh" w:date="2018-04-17T20:54:00Z">
            <w:rPr>
              <w:ins w:id="2443" w:author="LÊ VĂN PA" w:date="2018-04-09T19:46:00Z"/>
            </w:rPr>
          </w:rPrChange>
        </w:rPr>
        <w:pPrChange w:id="2444" w:author="Trinh Thanh" w:date="2018-04-17T21:06:00Z">
          <w:pPr>
            <w:pStyle w:val="ListParagraph"/>
          </w:pPr>
        </w:pPrChange>
      </w:pPr>
      <w:ins w:id="2445" w:author="LÊ VĂN PA" w:date="2018-04-09T19:46:00Z">
        <w:r w:rsidRPr="006176AC">
          <w:rPr>
            <w:rFonts w:ascii="Times New Roman" w:hAnsi="Times New Roman" w:cs="Times New Roman"/>
            <w:sz w:val="24"/>
            <w:szCs w:val="24"/>
            <w:rPrChange w:id="2446" w:author="Trinh Thanh" w:date="2018-04-17T20:54:00Z">
              <w:rPr/>
            </w:rPrChange>
          </w:rPr>
          <w:t>D1: Họ tên, CMND, nơi cấp, ngày cấp, ngày sinh, giới tính, sdt, địa chỉ, loại tk</w:t>
        </w:r>
      </w:ins>
    </w:p>
    <w:p w14:paraId="2F2220B4" w14:textId="77777777" w:rsidR="00226AF1" w:rsidRPr="006176AC" w:rsidRDefault="00226AF1" w:rsidP="00F30356">
      <w:pPr>
        <w:pStyle w:val="ListParagraph"/>
        <w:jc w:val="both"/>
        <w:rPr>
          <w:ins w:id="2447" w:author="LÊ VĂN PA" w:date="2018-04-09T19:46:00Z"/>
          <w:rFonts w:ascii="Times New Roman" w:hAnsi="Times New Roman" w:cs="Times New Roman"/>
          <w:sz w:val="24"/>
          <w:szCs w:val="24"/>
          <w:rPrChange w:id="2448" w:author="Trinh Thanh" w:date="2018-04-17T20:54:00Z">
            <w:rPr>
              <w:ins w:id="2449" w:author="LÊ VĂN PA" w:date="2018-04-09T19:46:00Z"/>
            </w:rPr>
          </w:rPrChange>
        </w:rPr>
        <w:pPrChange w:id="2450" w:author="Trinh Thanh" w:date="2018-04-17T21:06:00Z">
          <w:pPr>
            <w:pStyle w:val="ListParagraph"/>
          </w:pPr>
        </w:pPrChange>
      </w:pPr>
      <w:ins w:id="2451" w:author="LÊ VĂN PA" w:date="2018-04-09T19:46:00Z">
        <w:r w:rsidRPr="006176AC">
          <w:rPr>
            <w:rFonts w:ascii="Times New Roman" w:hAnsi="Times New Roman" w:cs="Times New Roman"/>
            <w:sz w:val="24"/>
            <w:szCs w:val="24"/>
            <w:rPrChange w:id="2452" w:author="Trinh Thanh" w:date="2018-04-17T20:54:00Z">
              <w:rPr/>
            </w:rPrChange>
          </w:rPr>
          <w:t>D2: D1</w:t>
        </w:r>
      </w:ins>
    </w:p>
    <w:p w14:paraId="4B4D5C3A" w14:textId="77777777" w:rsidR="00226AF1" w:rsidRPr="006176AC" w:rsidRDefault="00226AF1" w:rsidP="00F30356">
      <w:pPr>
        <w:pStyle w:val="ListParagraph"/>
        <w:jc w:val="both"/>
        <w:rPr>
          <w:ins w:id="2453" w:author="LÊ VĂN PA" w:date="2018-04-09T19:46:00Z"/>
          <w:rFonts w:ascii="Times New Roman" w:hAnsi="Times New Roman" w:cs="Times New Roman"/>
          <w:sz w:val="24"/>
          <w:szCs w:val="24"/>
          <w:rPrChange w:id="2454" w:author="Trinh Thanh" w:date="2018-04-17T20:54:00Z">
            <w:rPr>
              <w:ins w:id="2455" w:author="LÊ VĂN PA" w:date="2018-04-09T19:46:00Z"/>
            </w:rPr>
          </w:rPrChange>
        </w:rPr>
        <w:pPrChange w:id="2456" w:author="Trinh Thanh" w:date="2018-04-17T21:06:00Z">
          <w:pPr>
            <w:pStyle w:val="ListParagraph"/>
          </w:pPr>
        </w:pPrChange>
      </w:pPr>
      <w:ins w:id="2457" w:author="LÊ VĂN PA" w:date="2018-04-09T19:46:00Z">
        <w:r w:rsidRPr="006176AC">
          <w:rPr>
            <w:rFonts w:ascii="Times New Roman" w:hAnsi="Times New Roman" w:cs="Times New Roman"/>
            <w:sz w:val="24"/>
            <w:szCs w:val="24"/>
            <w:rPrChange w:id="2458" w:author="Trinh Thanh" w:date="2018-04-17T20:54:00Z">
              <w:rPr/>
            </w:rPrChange>
          </w:rPr>
          <w:t>D3: D1 + mã kh, số stk, mã nhân viên, tên nhân viên, mã quầy gd, mã phòng gd, tên phòng gd, mã loại tk</w:t>
        </w:r>
      </w:ins>
    </w:p>
    <w:p w14:paraId="71D7F7CE" w14:textId="77777777" w:rsidR="00226AF1" w:rsidRPr="006176AC" w:rsidRDefault="00226AF1" w:rsidP="00F30356">
      <w:pPr>
        <w:pStyle w:val="ListParagraph"/>
        <w:jc w:val="both"/>
        <w:rPr>
          <w:ins w:id="2459" w:author="LÊ VĂN PA" w:date="2018-04-09T19:46:00Z"/>
          <w:rFonts w:ascii="Times New Roman" w:hAnsi="Times New Roman" w:cs="Times New Roman"/>
          <w:sz w:val="24"/>
          <w:szCs w:val="24"/>
          <w:rPrChange w:id="2460" w:author="Trinh Thanh" w:date="2018-04-17T20:54:00Z">
            <w:rPr>
              <w:ins w:id="2461" w:author="LÊ VĂN PA" w:date="2018-04-09T19:46:00Z"/>
            </w:rPr>
          </w:rPrChange>
        </w:rPr>
        <w:pPrChange w:id="2462" w:author="Trinh Thanh" w:date="2018-04-17T21:06:00Z">
          <w:pPr>
            <w:pStyle w:val="ListParagraph"/>
          </w:pPr>
        </w:pPrChange>
      </w:pPr>
      <w:ins w:id="2463" w:author="LÊ VĂN PA" w:date="2018-04-09T19:46:00Z">
        <w:r w:rsidRPr="006176AC">
          <w:rPr>
            <w:rFonts w:ascii="Times New Roman" w:hAnsi="Times New Roman" w:cs="Times New Roman"/>
            <w:sz w:val="24"/>
            <w:szCs w:val="24"/>
            <w:rPrChange w:id="2464" w:author="Trinh Thanh" w:date="2018-04-17T20:54:00Z">
              <w:rPr/>
            </w:rPrChange>
          </w:rPr>
          <w:t>D4: D3</w:t>
        </w:r>
      </w:ins>
    </w:p>
    <w:p w14:paraId="055FCBF5" w14:textId="67B6EAD7" w:rsidR="00226AF1" w:rsidRPr="006176AC" w:rsidRDefault="00226AF1" w:rsidP="00F30356">
      <w:pPr>
        <w:pStyle w:val="ListParagraph"/>
        <w:jc w:val="both"/>
        <w:rPr>
          <w:ins w:id="2465" w:author="LÊ VĂN PA" w:date="2018-04-09T19:46:00Z"/>
          <w:rFonts w:ascii="Times New Roman" w:hAnsi="Times New Roman" w:cs="Times New Roman"/>
          <w:sz w:val="24"/>
          <w:szCs w:val="24"/>
          <w:rPrChange w:id="2466" w:author="Trinh Thanh" w:date="2018-04-17T20:54:00Z">
            <w:rPr>
              <w:ins w:id="2467" w:author="LÊ VĂN PA" w:date="2018-04-09T19:46:00Z"/>
            </w:rPr>
          </w:rPrChange>
        </w:rPr>
        <w:pPrChange w:id="2468" w:author="Trinh Thanh" w:date="2018-04-17T21:06:00Z">
          <w:pPr>
            <w:pStyle w:val="ListParagraph"/>
          </w:pPr>
        </w:pPrChange>
      </w:pPr>
      <w:ins w:id="2469" w:author="LÊ VĂN PA" w:date="2018-04-09T19:46:00Z">
        <w:r w:rsidRPr="006176AC">
          <w:rPr>
            <w:rFonts w:ascii="Times New Roman" w:hAnsi="Times New Roman" w:cs="Times New Roman"/>
            <w:sz w:val="24"/>
            <w:szCs w:val="24"/>
            <w:rPrChange w:id="2470" w:author="Trinh Thanh" w:date="2018-04-17T20:54:00Z">
              <w:rPr/>
            </w:rPrChange>
          </w:rPr>
          <w:t>D5: D3</w:t>
        </w:r>
      </w:ins>
    </w:p>
    <w:p w14:paraId="6F5C2BFE" w14:textId="625283CB" w:rsidR="00226AF1" w:rsidRPr="006176AC" w:rsidRDefault="00226AF1" w:rsidP="00F30356">
      <w:pPr>
        <w:pStyle w:val="ListParagraph"/>
        <w:jc w:val="both"/>
        <w:rPr>
          <w:ins w:id="2471" w:author="LÊ VĂN PA" w:date="2018-04-09T19:47:00Z"/>
          <w:rFonts w:ascii="Times New Roman" w:hAnsi="Times New Roman" w:cs="Times New Roman"/>
          <w:sz w:val="24"/>
          <w:szCs w:val="24"/>
          <w:rPrChange w:id="2472" w:author="Trinh Thanh" w:date="2018-04-17T20:54:00Z">
            <w:rPr>
              <w:ins w:id="2473" w:author="LÊ VĂN PA" w:date="2018-04-09T19:47:00Z"/>
            </w:rPr>
          </w:rPrChange>
        </w:rPr>
        <w:pPrChange w:id="2474" w:author="Trinh Thanh" w:date="2018-04-17T21:06:00Z">
          <w:pPr>
            <w:pStyle w:val="ListParagraph"/>
          </w:pPr>
        </w:pPrChange>
      </w:pPr>
      <w:ins w:id="2475" w:author="LÊ VĂN PA" w:date="2018-04-09T19:47:00Z">
        <w:r w:rsidRPr="006176AC">
          <w:rPr>
            <w:rFonts w:ascii="Times New Roman" w:hAnsi="Times New Roman" w:cs="Times New Roman"/>
            <w:noProof/>
            <w:sz w:val="24"/>
            <w:szCs w:val="24"/>
            <w:rPrChange w:id="2476" w:author="Trinh Thanh" w:date="2018-04-17T20:54:00Z">
              <w:rPr>
                <w:noProof/>
              </w:rPr>
            </w:rPrChange>
          </w:rPr>
          <w:drawing>
            <wp:inline distT="0" distB="0" distL="0" distR="0" wp14:anchorId="6C7A6506" wp14:editId="52645C8A">
              <wp:extent cx="2061349" cy="2841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4538" cy="2859349"/>
                      </a:xfrm>
                      <a:prstGeom prst="rect">
                        <a:avLst/>
                      </a:prstGeom>
                    </pic:spPr>
                  </pic:pic>
                </a:graphicData>
              </a:graphic>
            </wp:inline>
          </w:drawing>
        </w:r>
      </w:ins>
    </w:p>
    <w:p w14:paraId="4D26F39D" w14:textId="77777777" w:rsidR="00226AF1" w:rsidRPr="006176AC" w:rsidRDefault="00226AF1" w:rsidP="00F30356">
      <w:pPr>
        <w:pStyle w:val="ListParagraph"/>
        <w:jc w:val="both"/>
        <w:rPr>
          <w:ins w:id="2477" w:author="LÊ VĂN PA" w:date="2018-04-09T19:47:00Z"/>
          <w:rFonts w:ascii="Times New Roman" w:hAnsi="Times New Roman" w:cs="Times New Roman"/>
          <w:sz w:val="24"/>
          <w:szCs w:val="24"/>
          <w:rPrChange w:id="2478" w:author="Trinh Thanh" w:date="2018-04-17T20:54:00Z">
            <w:rPr>
              <w:ins w:id="2479" w:author="LÊ VĂN PA" w:date="2018-04-09T19:47:00Z"/>
            </w:rPr>
          </w:rPrChange>
        </w:rPr>
        <w:pPrChange w:id="2480" w:author="Trinh Thanh" w:date="2018-04-17T21:06:00Z">
          <w:pPr>
            <w:pStyle w:val="ListParagraph"/>
          </w:pPr>
        </w:pPrChange>
      </w:pPr>
      <w:ins w:id="2481" w:author="LÊ VĂN PA" w:date="2018-04-09T19:47:00Z">
        <w:r w:rsidRPr="006176AC">
          <w:rPr>
            <w:rFonts w:ascii="Times New Roman" w:hAnsi="Times New Roman" w:cs="Times New Roman"/>
            <w:sz w:val="24"/>
            <w:szCs w:val="24"/>
            <w:rPrChange w:id="2482" w:author="Trinh Thanh" w:date="2018-04-17T20:54:00Z">
              <w:rPr/>
            </w:rPrChange>
          </w:rPr>
          <w:t xml:space="preserve">D1: số stk, cmnd, </w:t>
        </w:r>
      </w:ins>
    </w:p>
    <w:p w14:paraId="6A5CAACB" w14:textId="77777777" w:rsidR="00226AF1" w:rsidRPr="006176AC" w:rsidRDefault="00226AF1" w:rsidP="00F30356">
      <w:pPr>
        <w:pStyle w:val="ListParagraph"/>
        <w:jc w:val="both"/>
        <w:rPr>
          <w:ins w:id="2483" w:author="LÊ VĂN PA" w:date="2018-04-09T19:47:00Z"/>
          <w:rFonts w:ascii="Times New Roman" w:hAnsi="Times New Roman" w:cs="Times New Roman"/>
          <w:sz w:val="24"/>
          <w:szCs w:val="24"/>
          <w:rPrChange w:id="2484" w:author="Trinh Thanh" w:date="2018-04-17T20:54:00Z">
            <w:rPr>
              <w:ins w:id="2485" w:author="LÊ VĂN PA" w:date="2018-04-09T19:47:00Z"/>
            </w:rPr>
          </w:rPrChange>
        </w:rPr>
        <w:pPrChange w:id="2486" w:author="Trinh Thanh" w:date="2018-04-17T21:06:00Z">
          <w:pPr>
            <w:pStyle w:val="ListParagraph"/>
          </w:pPr>
        </w:pPrChange>
      </w:pPr>
      <w:ins w:id="2487" w:author="LÊ VĂN PA" w:date="2018-04-09T19:47:00Z">
        <w:r w:rsidRPr="006176AC">
          <w:rPr>
            <w:rFonts w:ascii="Times New Roman" w:hAnsi="Times New Roman" w:cs="Times New Roman"/>
            <w:sz w:val="24"/>
            <w:szCs w:val="24"/>
            <w:rPrChange w:id="2488" w:author="Trinh Thanh" w:date="2018-04-17T20:54:00Z">
              <w:rPr/>
            </w:rPrChange>
          </w:rPr>
          <w:t>D2: D1</w:t>
        </w:r>
      </w:ins>
    </w:p>
    <w:p w14:paraId="00112902" w14:textId="77777777" w:rsidR="00226AF1" w:rsidRPr="006176AC" w:rsidRDefault="00226AF1" w:rsidP="00F30356">
      <w:pPr>
        <w:pStyle w:val="ListParagraph"/>
        <w:jc w:val="both"/>
        <w:rPr>
          <w:ins w:id="2489" w:author="LÊ VĂN PA" w:date="2018-04-09T19:47:00Z"/>
          <w:rFonts w:ascii="Times New Roman" w:hAnsi="Times New Roman" w:cs="Times New Roman"/>
          <w:sz w:val="24"/>
          <w:szCs w:val="24"/>
          <w:rPrChange w:id="2490" w:author="Trinh Thanh" w:date="2018-04-17T20:54:00Z">
            <w:rPr>
              <w:ins w:id="2491" w:author="LÊ VĂN PA" w:date="2018-04-09T19:47:00Z"/>
            </w:rPr>
          </w:rPrChange>
        </w:rPr>
        <w:pPrChange w:id="2492" w:author="Trinh Thanh" w:date="2018-04-17T21:06:00Z">
          <w:pPr>
            <w:pStyle w:val="ListParagraph"/>
          </w:pPr>
        </w:pPrChange>
      </w:pPr>
      <w:ins w:id="2493" w:author="LÊ VĂN PA" w:date="2018-04-09T19:47:00Z">
        <w:r w:rsidRPr="006176AC">
          <w:rPr>
            <w:rFonts w:ascii="Times New Roman" w:hAnsi="Times New Roman" w:cs="Times New Roman"/>
            <w:sz w:val="24"/>
            <w:szCs w:val="24"/>
            <w:rPrChange w:id="2494" w:author="Trinh Thanh" w:date="2018-04-17T20:54:00Z">
              <w:rPr/>
            </w:rPrChange>
          </w:rPr>
          <w:t>D3: tính toán lãi suất và trả về:  số stk, loại stk, số dư, cmnd, họ tên kh, số tiền rút, họ tên nhân viên, số quầy gd, tên phòng gd</w:t>
        </w:r>
      </w:ins>
    </w:p>
    <w:p w14:paraId="1296EECC" w14:textId="69557792" w:rsidR="00226AF1" w:rsidRPr="006176AC" w:rsidRDefault="00226AF1" w:rsidP="00F30356">
      <w:pPr>
        <w:pStyle w:val="ListParagraph"/>
        <w:jc w:val="both"/>
        <w:rPr>
          <w:ins w:id="2495" w:author="LÊ VĂN PA" w:date="2018-04-09T19:47:00Z"/>
          <w:rFonts w:ascii="Times New Roman" w:hAnsi="Times New Roman" w:cs="Times New Roman"/>
          <w:sz w:val="24"/>
          <w:szCs w:val="24"/>
          <w:rPrChange w:id="2496" w:author="Trinh Thanh" w:date="2018-04-17T20:54:00Z">
            <w:rPr>
              <w:ins w:id="2497" w:author="LÊ VĂN PA" w:date="2018-04-09T19:47:00Z"/>
            </w:rPr>
          </w:rPrChange>
        </w:rPr>
        <w:pPrChange w:id="2498" w:author="Trinh Thanh" w:date="2018-04-17T21:06:00Z">
          <w:pPr>
            <w:pStyle w:val="ListParagraph"/>
          </w:pPr>
        </w:pPrChange>
      </w:pPr>
      <w:ins w:id="2499" w:author="LÊ VĂN PA" w:date="2018-04-09T19:47:00Z">
        <w:r w:rsidRPr="006176AC">
          <w:rPr>
            <w:rFonts w:ascii="Times New Roman" w:hAnsi="Times New Roman" w:cs="Times New Roman"/>
            <w:sz w:val="24"/>
            <w:szCs w:val="24"/>
            <w:rPrChange w:id="2500" w:author="Trinh Thanh" w:date="2018-04-17T20:54:00Z">
              <w:rPr/>
            </w:rPrChange>
          </w:rPr>
          <w:t>D4: D3</w:t>
        </w:r>
      </w:ins>
    </w:p>
    <w:p w14:paraId="0ED90491" w14:textId="46BF88CB" w:rsidR="00226AF1" w:rsidRPr="006176AC" w:rsidRDefault="00226AF1" w:rsidP="00F30356">
      <w:pPr>
        <w:pStyle w:val="ListParagraph"/>
        <w:jc w:val="both"/>
        <w:rPr>
          <w:ins w:id="2501" w:author="LÊ VĂN PA" w:date="2018-04-09T19:47:00Z"/>
          <w:rFonts w:ascii="Times New Roman" w:hAnsi="Times New Roman" w:cs="Times New Roman"/>
          <w:sz w:val="24"/>
          <w:szCs w:val="24"/>
          <w:rPrChange w:id="2502" w:author="Trinh Thanh" w:date="2018-04-17T20:54:00Z">
            <w:rPr>
              <w:ins w:id="2503" w:author="LÊ VĂN PA" w:date="2018-04-09T19:47:00Z"/>
            </w:rPr>
          </w:rPrChange>
        </w:rPr>
        <w:pPrChange w:id="2504" w:author="Trinh Thanh" w:date="2018-04-17T21:06:00Z">
          <w:pPr>
            <w:pStyle w:val="ListParagraph"/>
          </w:pPr>
        </w:pPrChange>
      </w:pPr>
      <w:ins w:id="2505" w:author="LÊ VĂN PA" w:date="2018-04-09T19:47:00Z">
        <w:r w:rsidRPr="006176AC">
          <w:rPr>
            <w:rFonts w:ascii="Times New Roman" w:hAnsi="Times New Roman" w:cs="Times New Roman"/>
            <w:noProof/>
            <w:sz w:val="24"/>
            <w:szCs w:val="24"/>
            <w:rPrChange w:id="2506" w:author="Trinh Thanh" w:date="2018-04-17T20:54:00Z">
              <w:rPr>
                <w:noProof/>
              </w:rPr>
            </w:rPrChange>
          </w:rPr>
          <w:lastRenderedPageBreak/>
          <w:drawing>
            <wp:inline distT="0" distB="0" distL="0" distR="0" wp14:anchorId="771D2CCA" wp14:editId="6F820723">
              <wp:extent cx="1926771" cy="3190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1297" cy="3214886"/>
                      </a:xfrm>
                      <a:prstGeom prst="rect">
                        <a:avLst/>
                      </a:prstGeom>
                    </pic:spPr>
                  </pic:pic>
                </a:graphicData>
              </a:graphic>
            </wp:inline>
          </w:drawing>
        </w:r>
      </w:ins>
    </w:p>
    <w:p w14:paraId="6A6BA6B9" w14:textId="77777777" w:rsidR="00226AF1" w:rsidRPr="006176AC" w:rsidRDefault="00226AF1" w:rsidP="00F30356">
      <w:pPr>
        <w:pStyle w:val="ListParagraph"/>
        <w:jc w:val="both"/>
        <w:rPr>
          <w:ins w:id="2507" w:author="LÊ VĂN PA" w:date="2018-04-09T19:47:00Z"/>
          <w:rFonts w:ascii="Times New Roman" w:hAnsi="Times New Roman" w:cs="Times New Roman"/>
          <w:sz w:val="24"/>
          <w:szCs w:val="24"/>
          <w:rPrChange w:id="2508" w:author="Trinh Thanh" w:date="2018-04-17T20:54:00Z">
            <w:rPr>
              <w:ins w:id="2509" w:author="LÊ VĂN PA" w:date="2018-04-09T19:47:00Z"/>
            </w:rPr>
          </w:rPrChange>
        </w:rPr>
        <w:pPrChange w:id="2510" w:author="Trinh Thanh" w:date="2018-04-17T21:06:00Z">
          <w:pPr>
            <w:pStyle w:val="ListParagraph"/>
          </w:pPr>
        </w:pPrChange>
      </w:pPr>
      <w:ins w:id="2511" w:author="LÊ VĂN PA" w:date="2018-04-09T19:47:00Z">
        <w:r w:rsidRPr="006176AC">
          <w:rPr>
            <w:rFonts w:ascii="Times New Roman" w:hAnsi="Times New Roman" w:cs="Times New Roman"/>
            <w:sz w:val="24"/>
            <w:szCs w:val="24"/>
            <w:rPrChange w:id="2512" w:author="Trinh Thanh" w:date="2018-04-17T20:54:00Z">
              <w:rPr/>
            </w:rPrChange>
          </w:rPr>
          <w:t>D1: số stk, cmnd,</w:t>
        </w:r>
      </w:ins>
    </w:p>
    <w:p w14:paraId="3EE7FCEB" w14:textId="77777777" w:rsidR="00226AF1" w:rsidRPr="006176AC" w:rsidRDefault="00226AF1" w:rsidP="00F30356">
      <w:pPr>
        <w:pStyle w:val="ListParagraph"/>
        <w:jc w:val="both"/>
        <w:rPr>
          <w:ins w:id="2513" w:author="LÊ VĂN PA" w:date="2018-04-09T19:47:00Z"/>
          <w:rFonts w:ascii="Times New Roman" w:hAnsi="Times New Roman" w:cs="Times New Roman"/>
          <w:sz w:val="24"/>
          <w:szCs w:val="24"/>
          <w:rPrChange w:id="2514" w:author="Trinh Thanh" w:date="2018-04-17T20:54:00Z">
            <w:rPr>
              <w:ins w:id="2515" w:author="LÊ VĂN PA" w:date="2018-04-09T19:47:00Z"/>
            </w:rPr>
          </w:rPrChange>
        </w:rPr>
        <w:pPrChange w:id="2516" w:author="Trinh Thanh" w:date="2018-04-17T21:06:00Z">
          <w:pPr>
            <w:pStyle w:val="ListParagraph"/>
          </w:pPr>
        </w:pPrChange>
      </w:pPr>
      <w:ins w:id="2517" w:author="LÊ VĂN PA" w:date="2018-04-09T19:47:00Z">
        <w:r w:rsidRPr="006176AC">
          <w:rPr>
            <w:rFonts w:ascii="Times New Roman" w:hAnsi="Times New Roman" w:cs="Times New Roman"/>
            <w:sz w:val="24"/>
            <w:szCs w:val="24"/>
            <w:rPrChange w:id="2518" w:author="Trinh Thanh" w:date="2018-04-17T20:54:00Z">
              <w:rPr/>
            </w:rPrChange>
          </w:rPr>
          <w:t>D2: D1</w:t>
        </w:r>
      </w:ins>
    </w:p>
    <w:p w14:paraId="64DEAAEC" w14:textId="77777777" w:rsidR="00226AF1" w:rsidRPr="006176AC" w:rsidRDefault="00226AF1" w:rsidP="00F30356">
      <w:pPr>
        <w:pStyle w:val="ListParagraph"/>
        <w:jc w:val="both"/>
        <w:rPr>
          <w:ins w:id="2519" w:author="LÊ VĂN PA" w:date="2018-04-09T19:47:00Z"/>
          <w:rFonts w:ascii="Times New Roman" w:hAnsi="Times New Roman" w:cs="Times New Roman"/>
          <w:sz w:val="24"/>
          <w:szCs w:val="24"/>
          <w:rPrChange w:id="2520" w:author="Trinh Thanh" w:date="2018-04-17T20:54:00Z">
            <w:rPr>
              <w:ins w:id="2521" w:author="LÊ VĂN PA" w:date="2018-04-09T19:47:00Z"/>
            </w:rPr>
          </w:rPrChange>
        </w:rPr>
        <w:pPrChange w:id="2522" w:author="Trinh Thanh" w:date="2018-04-17T21:06:00Z">
          <w:pPr>
            <w:pStyle w:val="ListParagraph"/>
          </w:pPr>
        </w:pPrChange>
      </w:pPr>
      <w:ins w:id="2523" w:author="LÊ VĂN PA" w:date="2018-04-09T19:47:00Z">
        <w:r w:rsidRPr="006176AC">
          <w:rPr>
            <w:rFonts w:ascii="Times New Roman" w:hAnsi="Times New Roman" w:cs="Times New Roman"/>
            <w:sz w:val="24"/>
            <w:szCs w:val="24"/>
            <w:rPrChange w:id="2524" w:author="Trinh Thanh" w:date="2018-04-17T20:54:00Z">
              <w:rPr/>
            </w:rPrChange>
          </w:rPr>
          <w:t>D3: tính toán lãi suất, cập nhật ngày đáo hạn và trả về:  số stk, loại stk, số dư, ngày đáo hạn, cmnd, họ tên kh, số tiền rút, họ tên nhân viên, số quầy gd, tên phòng gd</w:t>
        </w:r>
      </w:ins>
    </w:p>
    <w:p w14:paraId="3CEFBC32" w14:textId="3BEB59C4" w:rsidR="00226AF1" w:rsidRPr="006176AC" w:rsidRDefault="00226AF1" w:rsidP="00F30356">
      <w:pPr>
        <w:pStyle w:val="ListParagraph"/>
        <w:jc w:val="both"/>
        <w:rPr>
          <w:ins w:id="2525" w:author="LÊ VĂN PA" w:date="2018-04-09T19:47:00Z"/>
          <w:rFonts w:ascii="Times New Roman" w:hAnsi="Times New Roman" w:cs="Times New Roman"/>
          <w:sz w:val="24"/>
          <w:szCs w:val="24"/>
          <w:rPrChange w:id="2526" w:author="Trinh Thanh" w:date="2018-04-17T20:54:00Z">
            <w:rPr>
              <w:ins w:id="2527" w:author="LÊ VĂN PA" w:date="2018-04-09T19:47:00Z"/>
            </w:rPr>
          </w:rPrChange>
        </w:rPr>
        <w:pPrChange w:id="2528" w:author="Trinh Thanh" w:date="2018-04-17T21:06:00Z">
          <w:pPr>
            <w:pStyle w:val="ListParagraph"/>
          </w:pPr>
        </w:pPrChange>
      </w:pPr>
      <w:ins w:id="2529" w:author="LÊ VĂN PA" w:date="2018-04-09T19:47:00Z">
        <w:r w:rsidRPr="006176AC">
          <w:rPr>
            <w:rFonts w:ascii="Times New Roman" w:hAnsi="Times New Roman" w:cs="Times New Roman"/>
            <w:sz w:val="24"/>
            <w:szCs w:val="24"/>
            <w:rPrChange w:id="2530" w:author="Trinh Thanh" w:date="2018-04-17T20:54:00Z">
              <w:rPr/>
            </w:rPrChange>
          </w:rPr>
          <w:t>D4: D3</w:t>
        </w:r>
      </w:ins>
    </w:p>
    <w:p w14:paraId="2D795F32" w14:textId="2F8054AD" w:rsidR="00226AF1" w:rsidRPr="006176AC" w:rsidRDefault="00226AF1" w:rsidP="00F30356">
      <w:pPr>
        <w:pStyle w:val="ListParagraph"/>
        <w:jc w:val="both"/>
        <w:rPr>
          <w:ins w:id="2531" w:author="LÊ VĂN PA" w:date="2018-04-09T19:47:00Z"/>
          <w:rFonts w:ascii="Times New Roman" w:hAnsi="Times New Roman" w:cs="Times New Roman"/>
          <w:sz w:val="24"/>
          <w:szCs w:val="24"/>
          <w:rPrChange w:id="2532" w:author="Trinh Thanh" w:date="2018-04-17T20:54:00Z">
            <w:rPr>
              <w:ins w:id="2533" w:author="LÊ VĂN PA" w:date="2018-04-09T19:47:00Z"/>
            </w:rPr>
          </w:rPrChange>
        </w:rPr>
        <w:pPrChange w:id="2534" w:author="Trinh Thanh" w:date="2018-04-17T21:06:00Z">
          <w:pPr>
            <w:pStyle w:val="ListParagraph"/>
          </w:pPr>
        </w:pPrChange>
      </w:pPr>
      <w:ins w:id="2535" w:author="LÊ VĂN PA" w:date="2018-04-09T19:49:00Z">
        <w:r w:rsidRPr="006176AC">
          <w:rPr>
            <w:rFonts w:ascii="Times New Roman" w:hAnsi="Times New Roman" w:cs="Times New Roman"/>
            <w:noProof/>
            <w:sz w:val="24"/>
            <w:szCs w:val="24"/>
            <w:rPrChange w:id="2536" w:author="Trinh Thanh" w:date="2018-04-17T20:54:00Z">
              <w:rPr>
                <w:noProof/>
              </w:rPr>
            </w:rPrChange>
          </w:rPr>
          <w:drawing>
            <wp:anchor distT="0" distB="0" distL="114300" distR="114300" simplePos="0" relativeHeight="251658240" behindDoc="0" locked="0" layoutInCell="1" allowOverlap="1" wp14:anchorId="783E8F57" wp14:editId="3B6FE047">
              <wp:simplePos x="0" y="0"/>
              <wp:positionH relativeFrom="column">
                <wp:posOffset>3617776</wp:posOffset>
              </wp:positionH>
              <wp:positionV relativeFrom="paragraph">
                <wp:posOffset>195580</wp:posOffset>
              </wp:positionV>
              <wp:extent cx="1893455" cy="2895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3455" cy="2895600"/>
                      </a:xfrm>
                      <a:prstGeom prst="rect">
                        <a:avLst/>
                      </a:prstGeom>
                    </pic:spPr>
                  </pic:pic>
                </a:graphicData>
              </a:graphic>
              <wp14:sizeRelH relativeFrom="margin">
                <wp14:pctWidth>0</wp14:pctWidth>
              </wp14:sizeRelH>
              <wp14:sizeRelV relativeFrom="margin">
                <wp14:pctHeight>0</wp14:pctHeight>
              </wp14:sizeRelV>
            </wp:anchor>
          </w:drawing>
        </w:r>
      </w:ins>
      <w:ins w:id="2537" w:author="LÊ VĂN PA" w:date="2018-04-09T19:47:00Z">
        <w:r w:rsidRPr="006176AC">
          <w:rPr>
            <w:rFonts w:ascii="Times New Roman" w:hAnsi="Times New Roman" w:cs="Times New Roman"/>
            <w:noProof/>
            <w:sz w:val="24"/>
            <w:szCs w:val="24"/>
            <w:rPrChange w:id="2538" w:author="Trinh Thanh" w:date="2018-04-17T20:54:00Z">
              <w:rPr>
                <w:noProof/>
              </w:rPr>
            </w:rPrChange>
          </w:rPr>
          <w:drawing>
            <wp:inline distT="0" distB="0" distL="0" distR="0" wp14:anchorId="52F42405" wp14:editId="693D38B4">
              <wp:extent cx="1877431" cy="30915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230" cy="3119206"/>
                      </a:xfrm>
                      <a:prstGeom prst="rect">
                        <a:avLst/>
                      </a:prstGeom>
                    </pic:spPr>
                  </pic:pic>
                </a:graphicData>
              </a:graphic>
            </wp:inline>
          </w:drawing>
        </w:r>
      </w:ins>
    </w:p>
    <w:p w14:paraId="07D2E69D" w14:textId="33C561D9" w:rsidR="00226AF1" w:rsidRPr="006176AC" w:rsidRDefault="00226AF1" w:rsidP="00F30356">
      <w:pPr>
        <w:pStyle w:val="ListParagraph"/>
        <w:numPr>
          <w:ilvl w:val="0"/>
          <w:numId w:val="17"/>
        </w:numPr>
        <w:jc w:val="both"/>
        <w:rPr>
          <w:ins w:id="2539" w:author="LÊ VĂN PA" w:date="2018-04-09T19:48:00Z"/>
          <w:rFonts w:ascii="Times New Roman" w:hAnsi="Times New Roman" w:cs="Times New Roman"/>
          <w:sz w:val="24"/>
          <w:szCs w:val="24"/>
          <w:rPrChange w:id="2540" w:author="Trinh Thanh" w:date="2018-04-17T20:54:00Z">
            <w:rPr>
              <w:ins w:id="2541" w:author="LÊ VĂN PA" w:date="2018-04-09T19:48:00Z"/>
            </w:rPr>
          </w:rPrChange>
        </w:rPr>
        <w:pPrChange w:id="2542" w:author="Trinh Thanh" w:date="2018-04-17T21:06:00Z">
          <w:pPr>
            <w:pStyle w:val="ListParagraph"/>
          </w:pPr>
        </w:pPrChange>
      </w:pPr>
      <w:ins w:id="2543" w:author="LÊ VĂN PA" w:date="2018-04-09T19:48:00Z">
        <w:r w:rsidRPr="006176AC">
          <w:rPr>
            <w:rFonts w:ascii="Times New Roman" w:hAnsi="Times New Roman" w:cs="Times New Roman"/>
            <w:sz w:val="24"/>
            <w:szCs w:val="24"/>
            <w:rPrChange w:id="2544" w:author="Trinh Thanh" w:date="2018-04-17T20:54:00Z">
              <w:rPr/>
            </w:rPrChange>
          </w:rPr>
          <w:t>Thực hiện rút hoàn toàn:</w:t>
        </w:r>
      </w:ins>
    </w:p>
    <w:p w14:paraId="40E5BF12" w14:textId="77777777" w:rsidR="00226AF1" w:rsidRPr="006176AC" w:rsidRDefault="00226AF1" w:rsidP="00F30356">
      <w:pPr>
        <w:pStyle w:val="ListParagraph"/>
        <w:jc w:val="both"/>
        <w:rPr>
          <w:ins w:id="2545" w:author="LÊ VĂN PA" w:date="2018-04-09T19:48:00Z"/>
          <w:rFonts w:ascii="Times New Roman" w:hAnsi="Times New Roman" w:cs="Times New Roman"/>
          <w:sz w:val="24"/>
          <w:szCs w:val="24"/>
          <w:rPrChange w:id="2546" w:author="Trinh Thanh" w:date="2018-04-17T20:54:00Z">
            <w:rPr>
              <w:ins w:id="2547" w:author="LÊ VĂN PA" w:date="2018-04-09T19:48:00Z"/>
            </w:rPr>
          </w:rPrChange>
        </w:rPr>
        <w:pPrChange w:id="2548" w:author="Trinh Thanh" w:date="2018-04-17T21:06:00Z">
          <w:pPr>
            <w:pStyle w:val="ListParagraph"/>
          </w:pPr>
        </w:pPrChange>
      </w:pPr>
      <w:ins w:id="2549" w:author="LÊ VĂN PA" w:date="2018-04-09T19:48:00Z">
        <w:r w:rsidRPr="006176AC">
          <w:rPr>
            <w:rFonts w:ascii="Times New Roman" w:hAnsi="Times New Roman" w:cs="Times New Roman"/>
            <w:sz w:val="24"/>
            <w:szCs w:val="24"/>
            <w:rPrChange w:id="2550" w:author="Trinh Thanh" w:date="2018-04-17T20:54:00Z">
              <w:rPr/>
            </w:rPrChange>
          </w:rPr>
          <w:t>D1: số stk, cmnd</w:t>
        </w:r>
      </w:ins>
    </w:p>
    <w:p w14:paraId="48DFEB8E" w14:textId="77777777" w:rsidR="00226AF1" w:rsidRPr="006176AC" w:rsidRDefault="00226AF1" w:rsidP="00F30356">
      <w:pPr>
        <w:pStyle w:val="ListParagraph"/>
        <w:jc w:val="both"/>
        <w:rPr>
          <w:ins w:id="2551" w:author="LÊ VĂN PA" w:date="2018-04-09T19:48:00Z"/>
          <w:rFonts w:ascii="Times New Roman" w:hAnsi="Times New Roman" w:cs="Times New Roman"/>
          <w:sz w:val="24"/>
          <w:szCs w:val="24"/>
          <w:rPrChange w:id="2552" w:author="Trinh Thanh" w:date="2018-04-17T20:54:00Z">
            <w:rPr>
              <w:ins w:id="2553" w:author="LÊ VĂN PA" w:date="2018-04-09T19:48:00Z"/>
            </w:rPr>
          </w:rPrChange>
        </w:rPr>
        <w:pPrChange w:id="2554" w:author="Trinh Thanh" w:date="2018-04-17T21:06:00Z">
          <w:pPr>
            <w:pStyle w:val="ListParagraph"/>
          </w:pPr>
        </w:pPrChange>
      </w:pPr>
      <w:ins w:id="2555" w:author="LÊ VĂN PA" w:date="2018-04-09T19:48:00Z">
        <w:r w:rsidRPr="006176AC">
          <w:rPr>
            <w:rFonts w:ascii="Times New Roman" w:hAnsi="Times New Roman" w:cs="Times New Roman"/>
            <w:sz w:val="24"/>
            <w:szCs w:val="24"/>
            <w:rPrChange w:id="2556" w:author="Trinh Thanh" w:date="2018-04-17T20:54:00Z">
              <w:rPr/>
            </w:rPrChange>
          </w:rPr>
          <w:t>D2: D1</w:t>
        </w:r>
      </w:ins>
    </w:p>
    <w:p w14:paraId="515C9481" w14:textId="77777777" w:rsidR="00226AF1" w:rsidRPr="006176AC" w:rsidRDefault="00226AF1" w:rsidP="00F30356">
      <w:pPr>
        <w:pStyle w:val="ListParagraph"/>
        <w:jc w:val="both"/>
        <w:rPr>
          <w:ins w:id="2557" w:author="LÊ VĂN PA" w:date="2018-04-09T19:48:00Z"/>
          <w:rFonts w:ascii="Times New Roman" w:hAnsi="Times New Roman" w:cs="Times New Roman"/>
          <w:sz w:val="24"/>
          <w:szCs w:val="24"/>
          <w:rPrChange w:id="2558" w:author="Trinh Thanh" w:date="2018-04-17T20:54:00Z">
            <w:rPr>
              <w:ins w:id="2559" w:author="LÊ VĂN PA" w:date="2018-04-09T19:48:00Z"/>
            </w:rPr>
          </w:rPrChange>
        </w:rPr>
        <w:pPrChange w:id="2560" w:author="Trinh Thanh" w:date="2018-04-17T21:06:00Z">
          <w:pPr>
            <w:pStyle w:val="ListParagraph"/>
          </w:pPr>
        </w:pPrChange>
      </w:pPr>
      <w:ins w:id="2561" w:author="LÊ VĂN PA" w:date="2018-04-09T19:48:00Z">
        <w:r w:rsidRPr="006176AC">
          <w:rPr>
            <w:rFonts w:ascii="Times New Roman" w:hAnsi="Times New Roman" w:cs="Times New Roman"/>
            <w:sz w:val="24"/>
            <w:szCs w:val="24"/>
            <w:rPrChange w:id="2562" w:author="Trinh Thanh" w:date="2018-04-17T20:54:00Z">
              <w:rPr/>
            </w:rPrChange>
          </w:rPr>
          <w:t>D3: tính toán lãi suất và trả về:  số stk, loại stk, số dư, cmnd, họ tên kh, số tiền rút, họ tên nhân viên, số quầy gd, tên phòng gd</w:t>
        </w:r>
      </w:ins>
    </w:p>
    <w:p w14:paraId="6DDBDEBE" w14:textId="364785F1" w:rsidR="00226AF1" w:rsidRPr="006176AC" w:rsidRDefault="00226AF1" w:rsidP="00F30356">
      <w:pPr>
        <w:pStyle w:val="ListParagraph"/>
        <w:jc w:val="both"/>
        <w:rPr>
          <w:ins w:id="2563" w:author="LÊ VĂN PA" w:date="2018-04-09T19:48:00Z"/>
          <w:rFonts w:ascii="Times New Roman" w:hAnsi="Times New Roman" w:cs="Times New Roman"/>
          <w:sz w:val="24"/>
          <w:szCs w:val="24"/>
          <w:rPrChange w:id="2564" w:author="Trinh Thanh" w:date="2018-04-17T20:54:00Z">
            <w:rPr>
              <w:ins w:id="2565" w:author="LÊ VĂN PA" w:date="2018-04-09T19:48:00Z"/>
            </w:rPr>
          </w:rPrChange>
        </w:rPr>
        <w:pPrChange w:id="2566" w:author="Trinh Thanh" w:date="2018-04-17T21:06:00Z">
          <w:pPr>
            <w:pStyle w:val="ListParagraph"/>
          </w:pPr>
        </w:pPrChange>
      </w:pPr>
      <w:ins w:id="2567" w:author="LÊ VĂN PA" w:date="2018-04-09T19:48:00Z">
        <w:r w:rsidRPr="006176AC">
          <w:rPr>
            <w:rFonts w:ascii="Times New Roman" w:hAnsi="Times New Roman" w:cs="Times New Roman"/>
            <w:sz w:val="24"/>
            <w:szCs w:val="24"/>
            <w:rPrChange w:id="2568" w:author="Trinh Thanh" w:date="2018-04-17T20:54:00Z">
              <w:rPr/>
            </w:rPrChange>
          </w:rPr>
          <w:lastRenderedPageBreak/>
          <w:t>D4: D3</w:t>
        </w:r>
      </w:ins>
    </w:p>
    <w:p w14:paraId="62CBC3F3" w14:textId="77777777" w:rsidR="00226AF1" w:rsidRPr="006176AC" w:rsidRDefault="00226AF1" w:rsidP="00F30356">
      <w:pPr>
        <w:pStyle w:val="ListParagraph"/>
        <w:numPr>
          <w:ilvl w:val="0"/>
          <w:numId w:val="17"/>
        </w:numPr>
        <w:jc w:val="both"/>
        <w:rPr>
          <w:ins w:id="2569" w:author="LÊ VĂN PA" w:date="2018-04-09T19:49:00Z"/>
          <w:rFonts w:ascii="Times New Roman" w:hAnsi="Times New Roman" w:cs="Times New Roman"/>
          <w:sz w:val="24"/>
          <w:szCs w:val="24"/>
          <w:rPrChange w:id="2570" w:author="Trinh Thanh" w:date="2018-04-17T20:54:00Z">
            <w:rPr>
              <w:ins w:id="2571" w:author="LÊ VĂN PA" w:date="2018-04-09T19:49:00Z"/>
            </w:rPr>
          </w:rPrChange>
        </w:rPr>
        <w:pPrChange w:id="2572" w:author="Trinh Thanh" w:date="2018-04-17T21:06:00Z">
          <w:pPr>
            <w:pStyle w:val="ListParagraph"/>
            <w:numPr>
              <w:numId w:val="17"/>
            </w:numPr>
            <w:ind w:left="1080" w:hanging="360"/>
          </w:pPr>
        </w:pPrChange>
      </w:pPr>
      <w:ins w:id="2573" w:author="LÊ VĂN PA" w:date="2018-04-09T19:49:00Z">
        <w:r w:rsidRPr="006176AC">
          <w:rPr>
            <w:rFonts w:ascii="Times New Roman" w:hAnsi="Times New Roman" w:cs="Times New Roman"/>
            <w:sz w:val="24"/>
            <w:szCs w:val="24"/>
            <w:rPrChange w:id="2574" w:author="Trinh Thanh" w:date="2018-04-17T20:54:00Z">
              <w:rPr/>
            </w:rPrChange>
          </w:rPr>
          <w:t>Sau đó thực hiện gửi tiền tiết kiệm</w:t>
        </w:r>
      </w:ins>
    </w:p>
    <w:p w14:paraId="3E292648" w14:textId="77777777" w:rsidR="00226AF1" w:rsidRPr="006176AC" w:rsidRDefault="00226AF1" w:rsidP="00F30356">
      <w:pPr>
        <w:ind w:left="720"/>
        <w:jc w:val="both"/>
        <w:rPr>
          <w:ins w:id="2575" w:author="LÊ VĂN PA" w:date="2018-04-09T19:49:00Z"/>
          <w:rFonts w:ascii="Times New Roman" w:hAnsi="Times New Roman" w:cs="Times New Roman"/>
          <w:sz w:val="24"/>
          <w:szCs w:val="24"/>
          <w:rPrChange w:id="2576" w:author="Trinh Thanh" w:date="2018-04-17T20:54:00Z">
            <w:rPr>
              <w:ins w:id="2577" w:author="LÊ VĂN PA" w:date="2018-04-09T19:49:00Z"/>
            </w:rPr>
          </w:rPrChange>
        </w:rPr>
        <w:pPrChange w:id="2578" w:author="Trinh Thanh" w:date="2018-04-17T21:06:00Z">
          <w:pPr>
            <w:pStyle w:val="ListParagraph"/>
            <w:numPr>
              <w:numId w:val="17"/>
            </w:numPr>
            <w:ind w:left="1080" w:hanging="360"/>
          </w:pPr>
        </w:pPrChange>
      </w:pPr>
      <w:ins w:id="2579" w:author="LÊ VĂN PA" w:date="2018-04-09T19:49:00Z">
        <w:r w:rsidRPr="006176AC">
          <w:rPr>
            <w:rFonts w:ascii="Times New Roman" w:hAnsi="Times New Roman" w:cs="Times New Roman"/>
            <w:sz w:val="24"/>
            <w:szCs w:val="24"/>
            <w:rPrChange w:id="2580" w:author="Trinh Thanh" w:date="2018-04-17T20:54:00Z">
              <w:rPr/>
            </w:rPrChange>
          </w:rPr>
          <w:t>C1: D4 : số stk, loại stk, số dư, cmnd, họ tên kh, số tiền rút, họ tên nhân viên, số quầy gd, tên phòng gd</w:t>
        </w:r>
      </w:ins>
    </w:p>
    <w:p w14:paraId="4BAE6C4D" w14:textId="77777777" w:rsidR="00226AF1" w:rsidRPr="006176AC" w:rsidRDefault="00226AF1" w:rsidP="00F30356">
      <w:pPr>
        <w:ind w:left="720"/>
        <w:jc w:val="both"/>
        <w:rPr>
          <w:ins w:id="2581" w:author="LÊ VĂN PA" w:date="2018-04-09T19:49:00Z"/>
          <w:rFonts w:ascii="Times New Roman" w:hAnsi="Times New Roman" w:cs="Times New Roman"/>
          <w:sz w:val="24"/>
          <w:szCs w:val="24"/>
          <w:rPrChange w:id="2582" w:author="Trinh Thanh" w:date="2018-04-17T20:54:00Z">
            <w:rPr>
              <w:ins w:id="2583" w:author="LÊ VĂN PA" w:date="2018-04-09T19:49:00Z"/>
            </w:rPr>
          </w:rPrChange>
        </w:rPr>
        <w:pPrChange w:id="2584" w:author="Trinh Thanh" w:date="2018-04-17T21:06:00Z">
          <w:pPr>
            <w:pStyle w:val="ListParagraph"/>
            <w:numPr>
              <w:numId w:val="17"/>
            </w:numPr>
            <w:ind w:left="1080" w:hanging="360"/>
          </w:pPr>
        </w:pPrChange>
      </w:pPr>
      <w:ins w:id="2585" w:author="LÊ VĂN PA" w:date="2018-04-09T19:49:00Z">
        <w:r w:rsidRPr="006176AC">
          <w:rPr>
            <w:rFonts w:ascii="Times New Roman" w:hAnsi="Times New Roman" w:cs="Times New Roman"/>
            <w:sz w:val="24"/>
            <w:szCs w:val="24"/>
            <w:rPrChange w:id="2586" w:author="Trinh Thanh" w:date="2018-04-17T20:54:00Z">
              <w:rPr/>
            </w:rPrChange>
          </w:rPr>
          <w:t>C2: C1</w:t>
        </w:r>
      </w:ins>
    </w:p>
    <w:p w14:paraId="7D7D9F22" w14:textId="77777777" w:rsidR="00226AF1" w:rsidRPr="006176AC" w:rsidRDefault="00226AF1" w:rsidP="00F30356">
      <w:pPr>
        <w:ind w:left="720"/>
        <w:jc w:val="both"/>
        <w:rPr>
          <w:ins w:id="2587" w:author="LÊ VĂN PA" w:date="2018-04-09T19:49:00Z"/>
          <w:rFonts w:ascii="Times New Roman" w:hAnsi="Times New Roman" w:cs="Times New Roman"/>
          <w:sz w:val="24"/>
          <w:szCs w:val="24"/>
          <w:rPrChange w:id="2588" w:author="Trinh Thanh" w:date="2018-04-17T20:54:00Z">
            <w:rPr>
              <w:ins w:id="2589" w:author="LÊ VĂN PA" w:date="2018-04-09T19:49:00Z"/>
            </w:rPr>
          </w:rPrChange>
        </w:rPr>
        <w:pPrChange w:id="2590" w:author="Trinh Thanh" w:date="2018-04-17T21:06:00Z">
          <w:pPr>
            <w:pStyle w:val="ListParagraph"/>
            <w:numPr>
              <w:numId w:val="17"/>
            </w:numPr>
            <w:ind w:left="1080" w:hanging="360"/>
          </w:pPr>
        </w:pPrChange>
      </w:pPr>
      <w:ins w:id="2591" w:author="LÊ VĂN PA" w:date="2018-04-09T19:49:00Z">
        <w:r w:rsidRPr="006176AC">
          <w:rPr>
            <w:rFonts w:ascii="Times New Roman" w:hAnsi="Times New Roman" w:cs="Times New Roman"/>
            <w:sz w:val="24"/>
            <w:szCs w:val="24"/>
            <w:rPrChange w:id="2592" w:author="Trinh Thanh" w:date="2018-04-17T20:54:00Z">
              <w:rPr/>
            </w:rPrChange>
          </w:rPr>
          <w:t xml:space="preserve">C3: cập nhật ngày đáo hạn, loại stk, số dư, </w:t>
        </w:r>
      </w:ins>
    </w:p>
    <w:p w14:paraId="70EA4CA8" w14:textId="4BD59CBD" w:rsidR="00226AF1" w:rsidRPr="006176AC" w:rsidRDefault="00226AF1" w:rsidP="00F30356">
      <w:pPr>
        <w:ind w:left="720"/>
        <w:jc w:val="both"/>
        <w:rPr>
          <w:ins w:id="2593" w:author="LÊ VĂN PA" w:date="2018-04-10T13:27:00Z"/>
          <w:rFonts w:ascii="Times New Roman" w:hAnsi="Times New Roman" w:cs="Times New Roman"/>
          <w:sz w:val="24"/>
          <w:szCs w:val="24"/>
          <w:rPrChange w:id="2594" w:author="Trinh Thanh" w:date="2018-04-17T20:54:00Z">
            <w:rPr>
              <w:ins w:id="2595" w:author="LÊ VĂN PA" w:date="2018-04-10T13:27:00Z"/>
            </w:rPr>
          </w:rPrChange>
        </w:rPr>
        <w:pPrChange w:id="2596" w:author="Trinh Thanh" w:date="2018-04-17T21:06:00Z">
          <w:pPr>
            <w:ind w:left="720"/>
          </w:pPr>
        </w:pPrChange>
      </w:pPr>
      <w:ins w:id="2597" w:author="LÊ VĂN PA" w:date="2018-04-09T19:49:00Z">
        <w:r w:rsidRPr="006176AC">
          <w:rPr>
            <w:rFonts w:ascii="Times New Roman" w:hAnsi="Times New Roman" w:cs="Times New Roman"/>
            <w:sz w:val="24"/>
            <w:szCs w:val="24"/>
            <w:rPrChange w:id="2598" w:author="Trinh Thanh" w:date="2018-04-17T20:54:00Z">
              <w:rPr/>
            </w:rPrChange>
          </w:rPr>
          <w:t>C4:C3</w:t>
        </w:r>
      </w:ins>
    </w:p>
    <w:p w14:paraId="5CEAD520" w14:textId="52395A20" w:rsidR="00D5381B" w:rsidRPr="006176AC" w:rsidRDefault="00D5381B" w:rsidP="00F30356">
      <w:pPr>
        <w:ind w:left="720"/>
        <w:jc w:val="both"/>
        <w:rPr>
          <w:ins w:id="2599" w:author="LÊ VĂN PA" w:date="2018-04-10T13:27:00Z"/>
          <w:rFonts w:ascii="Times New Roman" w:hAnsi="Times New Roman" w:cs="Times New Roman"/>
          <w:sz w:val="24"/>
          <w:szCs w:val="24"/>
          <w:rPrChange w:id="2600" w:author="Trinh Thanh" w:date="2018-04-17T20:54:00Z">
            <w:rPr>
              <w:ins w:id="2601" w:author="LÊ VĂN PA" w:date="2018-04-10T13:27:00Z"/>
            </w:rPr>
          </w:rPrChange>
        </w:rPr>
        <w:pPrChange w:id="2602" w:author="Trinh Thanh" w:date="2018-04-17T21:06:00Z">
          <w:pPr>
            <w:ind w:left="720"/>
          </w:pPr>
        </w:pPrChange>
      </w:pPr>
      <w:ins w:id="2603" w:author="LÊ VĂN PA" w:date="2018-04-10T13:27:00Z">
        <w:r w:rsidRPr="006176AC">
          <w:rPr>
            <w:rFonts w:ascii="Times New Roman" w:hAnsi="Times New Roman" w:cs="Times New Roman"/>
            <w:noProof/>
            <w:sz w:val="24"/>
            <w:szCs w:val="24"/>
            <w:rPrChange w:id="2604" w:author="Trinh Thanh" w:date="2018-04-17T20:54:00Z">
              <w:rPr>
                <w:noProof/>
              </w:rPr>
            </w:rPrChange>
          </w:rPr>
          <w:drawing>
            <wp:inline distT="0" distB="0" distL="0" distR="0" wp14:anchorId="5A2C92E2" wp14:editId="0A5B35F5">
              <wp:extent cx="2768600" cy="2963545"/>
              <wp:effectExtent l="0" t="0" r="0" b="825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2963545"/>
                      </a:xfrm>
                      <a:prstGeom prst="rect">
                        <a:avLst/>
                      </a:prstGeom>
                      <a:noFill/>
                      <a:ln>
                        <a:noFill/>
                      </a:ln>
                    </pic:spPr>
                  </pic:pic>
                </a:graphicData>
              </a:graphic>
            </wp:inline>
          </w:drawing>
        </w:r>
      </w:ins>
    </w:p>
    <w:p w14:paraId="17D21714" w14:textId="77777777" w:rsidR="00D5381B" w:rsidRPr="006176AC" w:rsidRDefault="00D5381B" w:rsidP="00F30356">
      <w:pPr>
        <w:ind w:left="720"/>
        <w:jc w:val="both"/>
        <w:rPr>
          <w:ins w:id="2605" w:author="LÊ VĂN PA" w:date="2018-04-10T13:27:00Z"/>
          <w:rFonts w:ascii="Times New Roman" w:hAnsi="Times New Roman" w:cs="Times New Roman"/>
          <w:sz w:val="24"/>
          <w:szCs w:val="24"/>
          <w:rPrChange w:id="2606" w:author="Trinh Thanh" w:date="2018-04-17T20:54:00Z">
            <w:rPr>
              <w:ins w:id="2607" w:author="LÊ VĂN PA" w:date="2018-04-10T13:27:00Z"/>
            </w:rPr>
          </w:rPrChange>
        </w:rPr>
        <w:pPrChange w:id="2608" w:author="Trinh Thanh" w:date="2018-04-17T21:06:00Z">
          <w:pPr>
            <w:ind w:left="720"/>
          </w:pPr>
        </w:pPrChange>
      </w:pPr>
      <w:ins w:id="2609" w:author="LÊ VĂN PA" w:date="2018-04-10T13:27:00Z">
        <w:r w:rsidRPr="006176AC">
          <w:rPr>
            <w:rFonts w:ascii="Times New Roman" w:hAnsi="Times New Roman" w:cs="Times New Roman"/>
            <w:sz w:val="24"/>
            <w:szCs w:val="24"/>
            <w:rPrChange w:id="2610" w:author="Trinh Thanh" w:date="2018-04-17T20:54:00Z">
              <w:rPr/>
            </w:rPrChange>
          </w:rPr>
          <w:t xml:space="preserve">Giải thích                                                                                                    </w:t>
        </w:r>
      </w:ins>
    </w:p>
    <w:p w14:paraId="71CC23C4" w14:textId="77777777" w:rsidR="00D5381B" w:rsidRPr="006176AC" w:rsidRDefault="00D5381B" w:rsidP="00F30356">
      <w:pPr>
        <w:ind w:left="720"/>
        <w:jc w:val="both"/>
        <w:rPr>
          <w:ins w:id="2611" w:author="LÊ VĂN PA" w:date="2018-04-10T13:27:00Z"/>
          <w:rFonts w:ascii="Times New Roman" w:hAnsi="Times New Roman" w:cs="Times New Roman"/>
          <w:sz w:val="24"/>
          <w:szCs w:val="24"/>
          <w:rPrChange w:id="2612" w:author="Trinh Thanh" w:date="2018-04-17T20:54:00Z">
            <w:rPr>
              <w:ins w:id="2613" w:author="LÊ VĂN PA" w:date="2018-04-10T13:27:00Z"/>
            </w:rPr>
          </w:rPrChange>
        </w:rPr>
        <w:pPrChange w:id="2614" w:author="Trinh Thanh" w:date="2018-04-17T21:06:00Z">
          <w:pPr>
            <w:ind w:left="720"/>
          </w:pPr>
        </w:pPrChange>
      </w:pPr>
      <w:ins w:id="2615" w:author="LÊ VĂN PA" w:date="2018-04-10T13:27:00Z">
        <w:r w:rsidRPr="006176AC">
          <w:rPr>
            <w:rFonts w:ascii="Times New Roman" w:hAnsi="Times New Roman" w:cs="Times New Roman"/>
            <w:sz w:val="24"/>
            <w:szCs w:val="24"/>
            <w:rPrChange w:id="2616" w:author="Trinh Thanh" w:date="2018-04-17T20:54:00Z">
              <w:rPr/>
            </w:rPrChange>
          </w:rPr>
          <w:t>D1 : Thông tin liên quan tới khách hàng có trong STK.</w:t>
        </w:r>
      </w:ins>
    </w:p>
    <w:p w14:paraId="3F851DAC" w14:textId="77777777" w:rsidR="00D5381B" w:rsidRPr="006176AC" w:rsidRDefault="00D5381B" w:rsidP="00F30356">
      <w:pPr>
        <w:ind w:left="720"/>
        <w:jc w:val="both"/>
        <w:rPr>
          <w:ins w:id="2617" w:author="LÊ VĂN PA" w:date="2018-04-10T13:27:00Z"/>
          <w:rFonts w:ascii="Times New Roman" w:hAnsi="Times New Roman" w:cs="Times New Roman"/>
          <w:sz w:val="24"/>
          <w:szCs w:val="24"/>
          <w:rPrChange w:id="2618" w:author="Trinh Thanh" w:date="2018-04-17T20:54:00Z">
            <w:rPr>
              <w:ins w:id="2619" w:author="LÊ VĂN PA" w:date="2018-04-10T13:27:00Z"/>
            </w:rPr>
          </w:rPrChange>
        </w:rPr>
        <w:pPrChange w:id="2620" w:author="Trinh Thanh" w:date="2018-04-17T21:06:00Z">
          <w:pPr>
            <w:ind w:left="720"/>
          </w:pPr>
        </w:pPrChange>
      </w:pPr>
      <w:ins w:id="2621" w:author="LÊ VĂN PA" w:date="2018-04-10T13:27:00Z">
        <w:r w:rsidRPr="006176AC">
          <w:rPr>
            <w:rFonts w:ascii="Times New Roman" w:hAnsi="Times New Roman" w:cs="Times New Roman"/>
            <w:sz w:val="24"/>
            <w:szCs w:val="24"/>
            <w:rPrChange w:id="2622" w:author="Trinh Thanh" w:date="2018-04-17T20:54:00Z">
              <w:rPr/>
            </w:rPrChange>
          </w:rPr>
          <w:t>D2 : Thông tin cần tra cứu.</w:t>
        </w:r>
      </w:ins>
    </w:p>
    <w:p w14:paraId="70D038E8" w14:textId="77777777" w:rsidR="00D5381B" w:rsidRPr="006176AC" w:rsidRDefault="00D5381B" w:rsidP="00F30356">
      <w:pPr>
        <w:ind w:left="720"/>
        <w:jc w:val="both"/>
        <w:rPr>
          <w:ins w:id="2623" w:author="LÊ VĂN PA" w:date="2018-04-10T13:27:00Z"/>
          <w:rFonts w:ascii="Times New Roman" w:hAnsi="Times New Roman" w:cs="Times New Roman"/>
          <w:sz w:val="24"/>
          <w:szCs w:val="24"/>
          <w:rPrChange w:id="2624" w:author="Trinh Thanh" w:date="2018-04-17T20:54:00Z">
            <w:rPr>
              <w:ins w:id="2625" w:author="LÊ VĂN PA" w:date="2018-04-10T13:27:00Z"/>
            </w:rPr>
          </w:rPrChange>
        </w:rPr>
        <w:pPrChange w:id="2626" w:author="Trinh Thanh" w:date="2018-04-17T21:06:00Z">
          <w:pPr>
            <w:ind w:left="720"/>
          </w:pPr>
        </w:pPrChange>
      </w:pPr>
      <w:ins w:id="2627" w:author="LÊ VĂN PA" w:date="2018-04-10T13:27:00Z">
        <w:r w:rsidRPr="006176AC">
          <w:rPr>
            <w:rFonts w:ascii="Times New Roman" w:hAnsi="Times New Roman" w:cs="Times New Roman"/>
            <w:sz w:val="24"/>
            <w:szCs w:val="24"/>
            <w:rPrChange w:id="2628" w:author="Trinh Thanh" w:date="2018-04-17T20:54:00Z">
              <w:rPr/>
            </w:rPrChange>
          </w:rPr>
          <w:t>D3:  Thông tin cần tra cứu.</w:t>
        </w:r>
      </w:ins>
    </w:p>
    <w:p w14:paraId="7F240BEC" w14:textId="77777777" w:rsidR="00D5381B" w:rsidRPr="006176AC" w:rsidRDefault="00D5381B" w:rsidP="00F30356">
      <w:pPr>
        <w:ind w:left="720"/>
        <w:jc w:val="both"/>
        <w:rPr>
          <w:ins w:id="2629" w:author="LÊ VĂN PA" w:date="2018-04-10T13:27:00Z"/>
          <w:rFonts w:ascii="Times New Roman" w:hAnsi="Times New Roman" w:cs="Times New Roman"/>
          <w:sz w:val="24"/>
          <w:szCs w:val="24"/>
          <w:rPrChange w:id="2630" w:author="Trinh Thanh" w:date="2018-04-17T20:54:00Z">
            <w:rPr>
              <w:ins w:id="2631" w:author="LÊ VĂN PA" w:date="2018-04-10T13:27:00Z"/>
            </w:rPr>
          </w:rPrChange>
        </w:rPr>
        <w:pPrChange w:id="2632" w:author="Trinh Thanh" w:date="2018-04-17T21:06:00Z">
          <w:pPr>
            <w:ind w:left="720"/>
          </w:pPr>
        </w:pPrChange>
      </w:pPr>
      <w:ins w:id="2633" w:author="LÊ VĂN PA" w:date="2018-04-10T13:27:00Z">
        <w:r w:rsidRPr="006176AC">
          <w:rPr>
            <w:rFonts w:ascii="Times New Roman" w:hAnsi="Times New Roman" w:cs="Times New Roman"/>
            <w:sz w:val="24"/>
            <w:szCs w:val="24"/>
            <w:rPrChange w:id="2634" w:author="Trinh Thanh" w:date="2018-04-17T20:54:00Z">
              <w:rPr/>
            </w:rPrChange>
          </w:rPr>
          <w:t>D4 : D3</w:t>
        </w:r>
      </w:ins>
    </w:p>
    <w:p w14:paraId="24EA4F74" w14:textId="77777777" w:rsidR="00D5381B" w:rsidRPr="006176AC" w:rsidRDefault="00D5381B" w:rsidP="00F30356">
      <w:pPr>
        <w:ind w:left="720"/>
        <w:jc w:val="both"/>
        <w:rPr>
          <w:ins w:id="2635" w:author="LÊ VĂN PA" w:date="2018-04-10T13:27:00Z"/>
          <w:rFonts w:ascii="Times New Roman" w:hAnsi="Times New Roman" w:cs="Times New Roman"/>
          <w:sz w:val="24"/>
          <w:szCs w:val="24"/>
          <w:rPrChange w:id="2636" w:author="Trinh Thanh" w:date="2018-04-17T20:54:00Z">
            <w:rPr>
              <w:ins w:id="2637" w:author="LÊ VĂN PA" w:date="2018-04-10T13:27:00Z"/>
            </w:rPr>
          </w:rPrChange>
        </w:rPr>
        <w:pPrChange w:id="2638" w:author="Trinh Thanh" w:date="2018-04-17T21:06:00Z">
          <w:pPr>
            <w:ind w:left="720"/>
          </w:pPr>
        </w:pPrChange>
      </w:pPr>
    </w:p>
    <w:p w14:paraId="4BF6CC36" w14:textId="77777777" w:rsidR="00D5381B" w:rsidRPr="006176AC" w:rsidRDefault="00D5381B" w:rsidP="00F30356">
      <w:pPr>
        <w:ind w:left="720"/>
        <w:jc w:val="both"/>
        <w:rPr>
          <w:ins w:id="2639" w:author="LÊ VĂN PA" w:date="2018-04-10T13:27:00Z"/>
          <w:rFonts w:ascii="Times New Roman" w:hAnsi="Times New Roman" w:cs="Times New Roman"/>
          <w:sz w:val="24"/>
          <w:szCs w:val="24"/>
          <w:rPrChange w:id="2640" w:author="Trinh Thanh" w:date="2018-04-17T20:54:00Z">
            <w:rPr>
              <w:ins w:id="2641" w:author="LÊ VĂN PA" w:date="2018-04-10T13:27:00Z"/>
            </w:rPr>
          </w:rPrChange>
        </w:rPr>
        <w:pPrChange w:id="2642" w:author="Trinh Thanh" w:date="2018-04-17T21:06:00Z">
          <w:pPr>
            <w:ind w:left="720"/>
          </w:pPr>
        </w:pPrChange>
      </w:pPr>
      <w:ins w:id="2643" w:author="LÊ VĂN PA" w:date="2018-04-10T13:27:00Z">
        <w:r w:rsidRPr="006176AC">
          <w:rPr>
            <w:rFonts w:ascii="Times New Roman" w:hAnsi="Times New Roman" w:cs="Times New Roman"/>
            <w:sz w:val="24"/>
            <w:szCs w:val="24"/>
            <w:rPrChange w:id="2644" w:author="Trinh Thanh" w:date="2018-04-17T20:54:00Z">
              <w:rPr/>
            </w:rPrChange>
          </w:rPr>
          <w:t>Thuật toán xử lý</w:t>
        </w:r>
      </w:ins>
    </w:p>
    <w:p w14:paraId="560520DD" w14:textId="77777777" w:rsidR="00D5381B" w:rsidRPr="006176AC" w:rsidRDefault="00D5381B" w:rsidP="00F30356">
      <w:pPr>
        <w:ind w:left="720"/>
        <w:jc w:val="both"/>
        <w:rPr>
          <w:ins w:id="2645" w:author="LÊ VĂN PA" w:date="2018-04-10T13:27:00Z"/>
          <w:rFonts w:ascii="Times New Roman" w:hAnsi="Times New Roman" w:cs="Times New Roman"/>
          <w:sz w:val="24"/>
          <w:szCs w:val="24"/>
          <w:rPrChange w:id="2646" w:author="Trinh Thanh" w:date="2018-04-17T20:54:00Z">
            <w:rPr>
              <w:ins w:id="2647" w:author="LÊ VĂN PA" w:date="2018-04-10T13:27:00Z"/>
            </w:rPr>
          </w:rPrChange>
        </w:rPr>
        <w:pPrChange w:id="2648" w:author="Trinh Thanh" w:date="2018-04-17T21:06:00Z">
          <w:pPr>
            <w:ind w:left="720"/>
          </w:pPr>
        </w:pPrChange>
      </w:pPr>
      <w:ins w:id="2649" w:author="LÊ VĂN PA" w:date="2018-04-10T13:27:00Z">
        <w:r w:rsidRPr="006176AC">
          <w:rPr>
            <w:rFonts w:ascii="Times New Roman" w:hAnsi="Times New Roman" w:cs="Times New Roman"/>
            <w:sz w:val="24"/>
            <w:szCs w:val="24"/>
            <w:rPrChange w:id="2650" w:author="Trinh Thanh" w:date="2018-04-17T20:54:00Z">
              <w:rPr/>
            </w:rPrChange>
          </w:rPr>
          <w:t>Nhập D1 (Họ và tên khách hàng, Mã khách hàng, Mã sổ tiết kiểm )</w:t>
        </w:r>
      </w:ins>
    </w:p>
    <w:p w14:paraId="1DCA91AF" w14:textId="77777777" w:rsidR="00D5381B" w:rsidRPr="006176AC" w:rsidRDefault="00D5381B" w:rsidP="00F30356">
      <w:pPr>
        <w:ind w:left="720"/>
        <w:jc w:val="both"/>
        <w:rPr>
          <w:ins w:id="2651" w:author="LÊ VĂN PA" w:date="2018-04-10T13:27:00Z"/>
          <w:rFonts w:ascii="Times New Roman" w:hAnsi="Times New Roman" w:cs="Times New Roman"/>
          <w:sz w:val="24"/>
          <w:szCs w:val="24"/>
          <w:rPrChange w:id="2652" w:author="Trinh Thanh" w:date="2018-04-17T20:54:00Z">
            <w:rPr>
              <w:ins w:id="2653" w:author="LÊ VĂN PA" w:date="2018-04-10T13:27:00Z"/>
            </w:rPr>
          </w:rPrChange>
        </w:rPr>
        <w:pPrChange w:id="2654" w:author="Trinh Thanh" w:date="2018-04-17T21:06:00Z">
          <w:pPr>
            <w:ind w:left="720"/>
          </w:pPr>
        </w:pPrChange>
      </w:pPr>
      <w:ins w:id="2655" w:author="LÊ VĂN PA" w:date="2018-04-10T13:27:00Z">
        <w:r w:rsidRPr="006176AC">
          <w:rPr>
            <w:rFonts w:ascii="Times New Roman" w:hAnsi="Times New Roman" w:cs="Times New Roman"/>
            <w:sz w:val="24"/>
            <w:szCs w:val="24"/>
            <w:rPrChange w:id="2656" w:author="Trinh Thanh" w:date="2018-04-17T20:54:00Z">
              <w:rPr/>
            </w:rPrChange>
          </w:rPr>
          <w:t>Xử lý D3. Lưu D3 ( thông tin tra cứu)</w:t>
        </w:r>
      </w:ins>
    </w:p>
    <w:p w14:paraId="7F43A06A" w14:textId="77777777" w:rsidR="00D5381B" w:rsidRPr="006176AC" w:rsidRDefault="00D5381B" w:rsidP="00F30356">
      <w:pPr>
        <w:ind w:left="720"/>
        <w:jc w:val="both"/>
        <w:rPr>
          <w:ins w:id="2657" w:author="LÊ VĂN PA" w:date="2018-04-10T13:27:00Z"/>
          <w:rFonts w:ascii="Times New Roman" w:hAnsi="Times New Roman" w:cs="Times New Roman"/>
          <w:sz w:val="24"/>
          <w:szCs w:val="24"/>
          <w:rPrChange w:id="2658" w:author="Trinh Thanh" w:date="2018-04-17T20:54:00Z">
            <w:rPr>
              <w:ins w:id="2659" w:author="LÊ VĂN PA" w:date="2018-04-10T13:27:00Z"/>
            </w:rPr>
          </w:rPrChange>
        </w:rPr>
        <w:pPrChange w:id="2660" w:author="Trinh Thanh" w:date="2018-04-17T21:06:00Z">
          <w:pPr>
            <w:ind w:left="720"/>
          </w:pPr>
        </w:pPrChange>
      </w:pPr>
      <w:ins w:id="2661" w:author="LÊ VĂN PA" w:date="2018-04-10T13:27:00Z">
        <w:r w:rsidRPr="006176AC">
          <w:rPr>
            <w:rFonts w:ascii="Times New Roman" w:hAnsi="Times New Roman" w:cs="Times New Roman"/>
            <w:sz w:val="24"/>
            <w:szCs w:val="24"/>
            <w:rPrChange w:id="2662" w:author="Trinh Thanh" w:date="2018-04-17T20:54:00Z">
              <w:rPr/>
            </w:rPrChange>
          </w:rPr>
          <w:t>Xử lý D4. (Kết quả tra cứu bao gổm : Mã sổ tiết kiệm, Mã loại tiết kiệm, Ngày bắt đầu , Ngày kết thúc, Ngày tính lãi)</w:t>
        </w:r>
      </w:ins>
    </w:p>
    <w:p w14:paraId="7D436014" w14:textId="632F6608" w:rsidR="00D5381B" w:rsidRPr="006176AC" w:rsidRDefault="00D5381B" w:rsidP="00F30356">
      <w:pPr>
        <w:ind w:left="720"/>
        <w:jc w:val="both"/>
        <w:rPr>
          <w:ins w:id="2663" w:author="LÊ VĂN PA" w:date="2018-04-10T13:27:00Z"/>
          <w:rFonts w:ascii="Times New Roman" w:hAnsi="Times New Roman" w:cs="Times New Roman"/>
          <w:sz w:val="24"/>
          <w:szCs w:val="24"/>
          <w:rPrChange w:id="2664" w:author="Trinh Thanh" w:date="2018-04-17T20:54:00Z">
            <w:rPr>
              <w:ins w:id="2665" w:author="LÊ VĂN PA" w:date="2018-04-10T13:27:00Z"/>
            </w:rPr>
          </w:rPrChange>
        </w:rPr>
        <w:pPrChange w:id="2666" w:author="Trinh Thanh" w:date="2018-04-17T21:06:00Z">
          <w:pPr>
            <w:ind w:left="720"/>
          </w:pPr>
        </w:pPrChange>
      </w:pPr>
      <w:ins w:id="2667" w:author="LÊ VĂN PA" w:date="2018-04-10T13:27:00Z">
        <w:r w:rsidRPr="006176AC">
          <w:rPr>
            <w:rFonts w:ascii="Times New Roman" w:hAnsi="Times New Roman" w:cs="Times New Roman"/>
            <w:sz w:val="24"/>
            <w:szCs w:val="24"/>
            <w:rPrChange w:id="2668" w:author="Trinh Thanh" w:date="2018-04-17T20:54:00Z">
              <w:rPr/>
            </w:rPrChange>
          </w:rPr>
          <w:t>Xuất D2.</w:t>
        </w:r>
      </w:ins>
    </w:p>
    <w:p w14:paraId="2C6A1BCC" w14:textId="086CA612" w:rsidR="00D5381B" w:rsidRPr="006176AC" w:rsidRDefault="00D5381B" w:rsidP="00F30356">
      <w:pPr>
        <w:ind w:left="720"/>
        <w:jc w:val="both"/>
        <w:rPr>
          <w:ins w:id="2669" w:author="LÊ VĂN PA" w:date="2018-04-10T13:27:00Z"/>
          <w:rFonts w:ascii="Times New Roman" w:hAnsi="Times New Roman" w:cs="Times New Roman"/>
          <w:sz w:val="24"/>
          <w:szCs w:val="24"/>
          <w:rPrChange w:id="2670" w:author="Trinh Thanh" w:date="2018-04-17T20:54:00Z">
            <w:rPr>
              <w:ins w:id="2671" w:author="LÊ VĂN PA" w:date="2018-04-10T13:27:00Z"/>
            </w:rPr>
          </w:rPrChange>
        </w:rPr>
        <w:pPrChange w:id="2672" w:author="Trinh Thanh" w:date="2018-04-17T21:06:00Z">
          <w:pPr>
            <w:ind w:left="720"/>
          </w:pPr>
        </w:pPrChange>
      </w:pPr>
      <w:ins w:id="2673" w:author="LÊ VĂN PA" w:date="2018-04-10T13:28:00Z">
        <w:r w:rsidRPr="006176AC">
          <w:rPr>
            <w:rFonts w:ascii="Times New Roman" w:hAnsi="Times New Roman" w:cs="Times New Roman"/>
            <w:noProof/>
            <w:sz w:val="24"/>
            <w:szCs w:val="24"/>
            <w:rPrChange w:id="2674" w:author="Trinh Thanh" w:date="2018-04-17T20:54:00Z">
              <w:rPr>
                <w:noProof/>
              </w:rPr>
            </w:rPrChange>
          </w:rPr>
          <w:lastRenderedPageBreak/>
          <w:drawing>
            <wp:inline distT="0" distB="0" distL="0" distR="0" wp14:anchorId="77EB0E68" wp14:editId="25D21B43">
              <wp:extent cx="2870200" cy="2946400"/>
              <wp:effectExtent l="0" t="0" r="6350" b="635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0" cy="2946400"/>
                      </a:xfrm>
                      <a:prstGeom prst="rect">
                        <a:avLst/>
                      </a:prstGeom>
                      <a:noFill/>
                      <a:ln>
                        <a:noFill/>
                      </a:ln>
                    </pic:spPr>
                  </pic:pic>
                </a:graphicData>
              </a:graphic>
            </wp:inline>
          </w:drawing>
        </w:r>
      </w:ins>
    </w:p>
    <w:p w14:paraId="21EBF7D8" w14:textId="77777777" w:rsidR="00D5381B" w:rsidRPr="006176AC" w:rsidRDefault="00D5381B" w:rsidP="00F30356">
      <w:pPr>
        <w:pStyle w:val="ListParagraph"/>
        <w:jc w:val="both"/>
        <w:rPr>
          <w:ins w:id="2675" w:author="LÊ VĂN PA" w:date="2018-04-10T13:28:00Z"/>
          <w:rFonts w:ascii="Times New Roman" w:hAnsi="Times New Roman" w:cs="Times New Roman"/>
          <w:noProof/>
          <w:sz w:val="24"/>
          <w:szCs w:val="24"/>
          <w:rPrChange w:id="2676" w:author="Trinh Thanh" w:date="2018-04-17T20:54:00Z">
            <w:rPr>
              <w:ins w:id="2677" w:author="LÊ VĂN PA" w:date="2018-04-10T13:28:00Z"/>
              <w:noProof/>
            </w:rPr>
          </w:rPrChange>
        </w:rPr>
        <w:pPrChange w:id="2678" w:author="Trinh Thanh" w:date="2018-04-17T21:06:00Z">
          <w:pPr>
            <w:pStyle w:val="ListParagraph"/>
          </w:pPr>
        </w:pPrChange>
      </w:pPr>
      <w:ins w:id="2679" w:author="LÊ VĂN PA" w:date="2018-04-10T13:28:00Z">
        <w:r w:rsidRPr="006176AC">
          <w:rPr>
            <w:rFonts w:ascii="Times New Roman" w:hAnsi="Times New Roman" w:cs="Times New Roman"/>
            <w:noProof/>
            <w:sz w:val="24"/>
            <w:szCs w:val="24"/>
            <w:rPrChange w:id="2680" w:author="Trinh Thanh" w:date="2018-04-17T20:54:00Z">
              <w:rPr>
                <w:noProof/>
              </w:rPr>
            </w:rPrChange>
          </w:rPr>
          <w:t xml:space="preserve">Giải thích </w:t>
        </w:r>
      </w:ins>
    </w:p>
    <w:p w14:paraId="748FCCDE" w14:textId="77777777" w:rsidR="00D5381B" w:rsidRPr="006176AC" w:rsidRDefault="00D5381B" w:rsidP="00F30356">
      <w:pPr>
        <w:pStyle w:val="ListParagraph"/>
        <w:jc w:val="both"/>
        <w:rPr>
          <w:ins w:id="2681" w:author="LÊ VĂN PA" w:date="2018-04-10T13:28:00Z"/>
          <w:rFonts w:ascii="Times New Roman" w:hAnsi="Times New Roman" w:cs="Times New Roman"/>
          <w:noProof/>
          <w:sz w:val="24"/>
          <w:szCs w:val="24"/>
          <w:rPrChange w:id="2682" w:author="Trinh Thanh" w:date="2018-04-17T20:54:00Z">
            <w:rPr>
              <w:ins w:id="2683" w:author="LÊ VĂN PA" w:date="2018-04-10T13:28:00Z"/>
              <w:noProof/>
            </w:rPr>
          </w:rPrChange>
        </w:rPr>
        <w:pPrChange w:id="2684" w:author="Trinh Thanh" w:date="2018-04-17T21:06:00Z">
          <w:pPr>
            <w:pStyle w:val="ListParagraph"/>
          </w:pPr>
        </w:pPrChange>
      </w:pPr>
      <w:ins w:id="2685" w:author="LÊ VĂN PA" w:date="2018-04-10T13:28:00Z">
        <w:r w:rsidRPr="006176AC">
          <w:rPr>
            <w:rFonts w:ascii="Times New Roman" w:hAnsi="Times New Roman" w:cs="Times New Roman"/>
            <w:noProof/>
            <w:sz w:val="24"/>
            <w:szCs w:val="24"/>
            <w:rPrChange w:id="2686" w:author="Trinh Thanh" w:date="2018-04-17T20:54:00Z">
              <w:rPr>
                <w:noProof/>
              </w:rPr>
            </w:rPrChange>
          </w:rPr>
          <w:t xml:space="preserve">    D1 :  Thông tin khách hàng cần rút lãi có trong STK.</w:t>
        </w:r>
      </w:ins>
    </w:p>
    <w:p w14:paraId="4BB351B7" w14:textId="77777777" w:rsidR="00D5381B" w:rsidRPr="006176AC" w:rsidRDefault="00D5381B" w:rsidP="00F30356">
      <w:pPr>
        <w:pStyle w:val="ListParagraph"/>
        <w:jc w:val="both"/>
        <w:rPr>
          <w:ins w:id="2687" w:author="LÊ VĂN PA" w:date="2018-04-10T13:28:00Z"/>
          <w:rFonts w:ascii="Times New Roman" w:hAnsi="Times New Roman" w:cs="Times New Roman"/>
          <w:noProof/>
          <w:sz w:val="24"/>
          <w:szCs w:val="24"/>
          <w:rPrChange w:id="2688" w:author="Trinh Thanh" w:date="2018-04-17T20:54:00Z">
            <w:rPr>
              <w:ins w:id="2689" w:author="LÊ VĂN PA" w:date="2018-04-10T13:28:00Z"/>
              <w:noProof/>
            </w:rPr>
          </w:rPrChange>
        </w:rPr>
        <w:pPrChange w:id="2690" w:author="Trinh Thanh" w:date="2018-04-17T21:06:00Z">
          <w:pPr>
            <w:pStyle w:val="ListParagraph"/>
          </w:pPr>
        </w:pPrChange>
      </w:pPr>
      <w:ins w:id="2691" w:author="LÊ VĂN PA" w:date="2018-04-10T13:28:00Z">
        <w:r w:rsidRPr="006176AC">
          <w:rPr>
            <w:rFonts w:ascii="Times New Roman" w:hAnsi="Times New Roman" w:cs="Times New Roman"/>
            <w:noProof/>
            <w:sz w:val="24"/>
            <w:szCs w:val="24"/>
            <w:rPrChange w:id="2692" w:author="Trinh Thanh" w:date="2018-04-17T20:54:00Z">
              <w:rPr>
                <w:noProof/>
              </w:rPr>
            </w:rPrChange>
          </w:rPr>
          <w:t xml:space="preserve">    D2 :  Số tiền lãi tiết kiệm.</w:t>
        </w:r>
      </w:ins>
    </w:p>
    <w:p w14:paraId="3952B711" w14:textId="77777777" w:rsidR="00D5381B" w:rsidRPr="006176AC" w:rsidRDefault="00D5381B" w:rsidP="00F30356">
      <w:pPr>
        <w:pStyle w:val="ListParagraph"/>
        <w:jc w:val="both"/>
        <w:rPr>
          <w:ins w:id="2693" w:author="LÊ VĂN PA" w:date="2018-04-10T13:28:00Z"/>
          <w:rFonts w:ascii="Times New Roman" w:hAnsi="Times New Roman" w:cs="Times New Roman"/>
          <w:noProof/>
          <w:sz w:val="24"/>
          <w:szCs w:val="24"/>
          <w:rPrChange w:id="2694" w:author="Trinh Thanh" w:date="2018-04-17T20:54:00Z">
            <w:rPr>
              <w:ins w:id="2695" w:author="LÊ VĂN PA" w:date="2018-04-10T13:28:00Z"/>
              <w:noProof/>
            </w:rPr>
          </w:rPrChange>
        </w:rPr>
        <w:pPrChange w:id="2696" w:author="Trinh Thanh" w:date="2018-04-17T21:06:00Z">
          <w:pPr>
            <w:pStyle w:val="ListParagraph"/>
          </w:pPr>
        </w:pPrChange>
      </w:pPr>
      <w:ins w:id="2697" w:author="LÊ VĂN PA" w:date="2018-04-10T13:28:00Z">
        <w:r w:rsidRPr="006176AC">
          <w:rPr>
            <w:rFonts w:ascii="Times New Roman" w:hAnsi="Times New Roman" w:cs="Times New Roman"/>
            <w:noProof/>
            <w:sz w:val="24"/>
            <w:szCs w:val="24"/>
            <w:rPrChange w:id="2698" w:author="Trinh Thanh" w:date="2018-04-17T20:54:00Z">
              <w:rPr>
                <w:noProof/>
              </w:rPr>
            </w:rPrChange>
          </w:rPr>
          <w:t xml:space="preserve">    D3 :  Thông tin tính lãi.</w:t>
        </w:r>
      </w:ins>
    </w:p>
    <w:p w14:paraId="3545DBFF" w14:textId="77777777" w:rsidR="00D5381B" w:rsidRPr="006176AC" w:rsidRDefault="00D5381B" w:rsidP="00F30356">
      <w:pPr>
        <w:pStyle w:val="ListParagraph"/>
        <w:jc w:val="both"/>
        <w:rPr>
          <w:ins w:id="2699" w:author="LÊ VĂN PA" w:date="2018-04-10T13:28:00Z"/>
          <w:rFonts w:ascii="Times New Roman" w:hAnsi="Times New Roman" w:cs="Times New Roman"/>
          <w:noProof/>
          <w:sz w:val="24"/>
          <w:szCs w:val="24"/>
          <w:rPrChange w:id="2700" w:author="Trinh Thanh" w:date="2018-04-17T20:54:00Z">
            <w:rPr>
              <w:ins w:id="2701" w:author="LÊ VĂN PA" w:date="2018-04-10T13:28:00Z"/>
              <w:noProof/>
            </w:rPr>
          </w:rPrChange>
        </w:rPr>
        <w:pPrChange w:id="2702" w:author="Trinh Thanh" w:date="2018-04-17T21:06:00Z">
          <w:pPr>
            <w:pStyle w:val="ListParagraph"/>
          </w:pPr>
        </w:pPrChange>
      </w:pPr>
      <w:ins w:id="2703" w:author="LÊ VĂN PA" w:date="2018-04-10T13:28:00Z">
        <w:r w:rsidRPr="006176AC">
          <w:rPr>
            <w:rFonts w:ascii="Times New Roman" w:hAnsi="Times New Roman" w:cs="Times New Roman"/>
            <w:noProof/>
            <w:sz w:val="24"/>
            <w:szCs w:val="24"/>
            <w:rPrChange w:id="2704" w:author="Trinh Thanh" w:date="2018-04-17T20:54:00Z">
              <w:rPr>
                <w:noProof/>
              </w:rPr>
            </w:rPrChange>
          </w:rPr>
          <w:t xml:space="preserve">    D4 :  Tổng số tiền lãi của khách hàng.</w:t>
        </w:r>
      </w:ins>
    </w:p>
    <w:p w14:paraId="541590CA" w14:textId="77777777" w:rsidR="00D5381B" w:rsidRPr="006176AC" w:rsidRDefault="00D5381B" w:rsidP="00F30356">
      <w:pPr>
        <w:pStyle w:val="ListParagraph"/>
        <w:jc w:val="both"/>
        <w:rPr>
          <w:ins w:id="2705" w:author="LÊ VĂN PA" w:date="2018-04-10T13:28:00Z"/>
          <w:rFonts w:ascii="Times New Roman" w:hAnsi="Times New Roman" w:cs="Times New Roman"/>
          <w:noProof/>
          <w:sz w:val="24"/>
          <w:szCs w:val="24"/>
          <w:rPrChange w:id="2706" w:author="Trinh Thanh" w:date="2018-04-17T20:54:00Z">
            <w:rPr>
              <w:ins w:id="2707" w:author="LÊ VĂN PA" w:date="2018-04-10T13:28:00Z"/>
              <w:noProof/>
            </w:rPr>
          </w:rPrChange>
        </w:rPr>
        <w:pPrChange w:id="2708" w:author="Trinh Thanh" w:date="2018-04-17T21:06:00Z">
          <w:pPr>
            <w:pStyle w:val="ListParagraph"/>
          </w:pPr>
        </w:pPrChange>
      </w:pPr>
    </w:p>
    <w:p w14:paraId="5A607657" w14:textId="77777777" w:rsidR="00D5381B" w:rsidRPr="006176AC" w:rsidRDefault="00D5381B" w:rsidP="00F30356">
      <w:pPr>
        <w:pStyle w:val="ListParagraph"/>
        <w:jc w:val="both"/>
        <w:rPr>
          <w:ins w:id="2709" w:author="LÊ VĂN PA" w:date="2018-04-10T13:28:00Z"/>
          <w:rFonts w:ascii="Times New Roman" w:hAnsi="Times New Roman" w:cs="Times New Roman"/>
          <w:noProof/>
          <w:sz w:val="24"/>
          <w:szCs w:val="24"/>
          <w:rPrChange w:id="2710" w:author="Trinh Thanh" w:date="2018-04-17T20:54:00Z">
            <w:rPr>
              <w:ins w:id="2711" w:author="LÊ VĂN PA" w:date="2018-04-10T13:28:00Z"/>
              <w:noProof/>
            </w:rPr>
          </w:rPrChange>
        </w:rPr>
        <w:pPrChange w:id="2712" w:author="Trinh Thanh" w:date="2018-04-17T21:06:00Z">
          <w:pPr>
            <w:pStyle w:val="ListParagraph"/>
          </w:pPr>
        </w:pPrChange>
      </w:pPr>
      <w:ins w:id="2713" w:author="LÊ VĂN PA" w:date="2018-04-10T13:28:00Z">
        <w:r w:rsidRPr="006176AC">
          <w:rPr>
            <w:rFonts w:ascii="Times New Roman" w:hAnsi="Times New Roman" w:cs="Times New Roman"/>
            <w:noProof/>
            <w:sz w:val="24"/>
            <w:szCs w:val="24"/>
            <w:rPrChange w:id="2714" w:author="Trinh Thanh" w:date="2018-04-17T20:54:00Z">
              <w:rPr>
                <w:noProof/>
              </w:rPr>
            </w:rPrChange>
          </w:rPr>
          <w:t>Thuật toán xử lý</w:t>
        </w:r>
      </w:ins>
    </w:p>
    <w:p w14:paraId="41A8C318" w14:textId="77777777" w:rsidR="00D5381B" w:rsidRPr="006176AC" w:rsidRDefault="00D5381B" w:rsidP="00F30356">
      <w:pPr>
        <w:pStyle w:val="ListParagraph"/>
        <w:jc w:val="both"/>
        <w:rPr>
          <w:ins w:id="2715" w:author="LÊ VĂN PA" w:date="2018-04-10T13:28:00Z"/>
          <w:rFonts w:ascii="Times New Roman" w:hAnsi="Times New Roman" w:cs="Times New Roman"/>
          <w:noProof/>
          <w:sz w:val="24"/>
          <w:szCs w:val="24"/>
          <w:rPrChange w:id="2716" w:author="Trinh Thanh" w:date="2018-04-17T20:54:00Z">
            <w:rPr>
              <w:ins w:id="2717" w:author="LÊ VĂN PA" w:date="2018-04-10T13:28:00Z"/>
              <w:noProof/>
            </w:rPr>
          </w:rPrChange>
        </w:rPr>
        <w:pPrChange w:id="2718" w:author="Trinh Thanh" w:date="2018-04-17T21:06:00Z">
          <w:pPr>
            <w:pStyle w:val="ListParagraph"/>
          </w:pPr>
        </w:pPrChange>
      </w:pPr>
      <w:ins w:id="2719" w:author="LÊ VĂN PA" w:date="2018-04-10T13:28:00Z">
        <w:r w:rsidRPr="006176AC">
          <w:rPr>
            <w:rFonts w:ascii="Times New Roman" w:hAnsi="Times New Roman" w:cs="Times New Roman"/>
            <w:noProof/>
            <w:sz w:val="24"/>
            <w:szCs w:val="24"/>
            <w:rPrChange w:id="2720" w:author="Trinh Thanh" w:date="2018-04-17T20:54:00Z">
              <w:rPr>
                <w:noProof/>
              </w:rPr>
            </w:rPrChange>
          </w:rPr>
          <w:t xml:space="preserve">     Nhập D1 ( Họ và tên khách hàng, Tên loại tiết kiểm, Mã sổ tiết kiệm, Ngày tính lãi, Mã loại   tiền, Lãi suất)</w:t>
        </w:r>
      </w:ins>
    </w:p>
    <w:p w14:paraId="0251413F" w14:textId="77777777" w:rsidR="00D5381B" w:rsidRPr="006176AC" w:rsidRDefault="00D5381B" w:rsidP="00F30356">
      <w:pPr>
        <w:pStyle w:val="ListParagraph"/>
        <w:jc w:val="both"/>
        <w:rPr>
          <w:ins w:id="2721" w:author="LÊ VĂN PA" w:date="2018-04-10T13:28:00Z"/>
          <w:rFonts w:ascii="Times New Roman" w:hAnsi="Times New Roman" w:cs="Times New Roman"/>
          <w:noProof/>
          <w:sz w:val="24"/>
          <w:szCs w:val="24"/>
          <w:rPrChange w:id="2722" w:author="Trinh Thanh" w:date="2018-04-17T20:54:00Z">
            <w:rPr>
              <w:ins w:id="2723" w:author="LÊ VĂN PA" w:date="2018-04-10T13:28:00Z"/>
              <w:noProof/>
            </w:rPr>
          </w:rPrChange>
        </w:rPr>
        <w:pPrChange w:id="2724" w:author="Trinh Thanh" w:date="2018-04-17T21:06:00Z">
          <w:pPr>
            <w:pStyle w:val="ListParagraph"/>
          </w:pPr>
        </w:pPrChange>
      </w:pPr>
      <w:ins w:id="2725" w:author="LÊ VĂN PA" w:date="2018-04-10T13:28:00Z">
        <w:r w:rsidRPr="006176AC">
          <w:rPr>
            <w:rFonts w:ascii="Times New Roman" w:hAnsi="Times New Roman" w:cs="Times New Roman"/>
            <w:noProof/>
            <w:sz w:val="24"/>
            <w:szCs w:val="24"/>
            <w:rPrChange w:id="2726" w:author="Trinh Thanh" w:date="2018-04-17T20:54:00Z">
              <w:rPr>
                <w:noProof/>
              </w:rPr>
            </w:rPrChange>
          </w:rPr>
          <w:t xml:space="preserve">     Xử lý D3. Lưu D3 ( thông tin tính lãi tiết kiệm)</w:t>
        </w:r>
      </w:ins>
    </w:p>
    <w:p w14:paraId="0240B2FB" w14:textId="77777777" w:rsidR="00D5381B" w:rsidRPr="006176AC" w:rsidRDefault="00D5381B" w:rsidP="00F30356">
      <w:pPr>
        <w:pStyle w:val="ListParagraph"/>
        <w:jc w:val="both"/>
        <w:rPr>
          <w:ins w:id="2727" w:author="LÊ VĂN PA" w:date="2018-04-10T13:28:00Z"/>
          <w:rFonts w:ascii="Times New Roman" w:hAnsi="Times New Roman" w:cs="Times New Roman"/>
          <w:noProof/>
          <w:sz w:val="24"/>
          <w:szCs w:val="24"/>
          <w:rPrChange w:id="2728" w:author="Trinh Thanh" w:date="2018-04-17T20:54:00Z">
            <w:rPr>
              <w:ins w:id="2729" w:author="LÊ VĂN PA" w:date="2018-04-10T13:28:00Z"/>
              <w:noProof/>
            </w:rPr>
          </w:rPrChange>
        </w:rPr>
        <w:pPrChange w:id="2730" w:author="Trinh Thanh" w:date="2018-04-17T21:06:00Z">
          <w:pPr>
            <w:pStyle w:val="ListParagraph"/>
          </w:pPr>
        </w:pPrChange>
      </w:pPr>
      <w:ins w:id="2731" w:author="LÊ VĂN PA" w:date="2018-04-10T13:28:00Z">
        <w:r w:rsidRPr="006176AC">
          <w:rPr>
            <w:rFonts w:ascii="Times New Roman" w:hAnsi="Times New Roman" w:cs="Times New Roman"/>
            <w:noProof/>
            <w:sz w:val="24"/>
            <w:szCs w:val="24"/>
            <w:rPrChange w:id="2732" w:author="Trinh Thanh" w:date="2018-04-17T20:54:00Z">
              <w:rPr>
                <w:noProof/>
              </w:rPr>
            </w:rPrChange>
          </w:rPr>
          <w:t xml:space="preserve">     Xử lý D4. (Thông tin tiền lãi tiết kiểm )</w:t>
        </w:r>
      </w:ins>
    </w:p>
    <w:p w14:paraId="071EF74B" w14:textId="77777777" w:rsidR="00D5381B" w:rsidRPr="006176AC" w:rsidRDefault="00D5381B" w:rsidP="00F30356">
      <w:pPr>
        <w:pStyle w:val="ListParagraph"/>
        <w:jc w:val="both"/>
        <w:rPr>
          <w:ins w:id="2733" w:author="LÊ VĂN PA" w:date="2018-04-10T13:28:00Z"/>
          <w:rFonts w:ascii="Times New Roman" w:hAnsi="Times New Roman" w:cs="Times New Roman"/>
          <w:noProof/>
          <w:sz w:val="24"/>
          <w:szCs w:val="24"/>
          <w:rPrChange w:id="2734" w:author="Trinh Thanh" w:date="2018-04-17T20:54:00Z">
            <w:rPr>
              <w:ins w:id="2735" w:author="LÊ VĂN PA" w:date="2018-04-10T13:28:00Z"/>
              <w:noProof/>
            </w:rPr>
          </w:rPrChange>
        </w:rPr>
        <w:pPrChange w:id="2736" w:author="Trinh Thanh" w:date="2018-04-17T21:06:00Z">
          <w:pPr>
            <w:pStyle w:val="ListParagraph"/>
          </w:pPr>
        </w:pPrChange>
      </w:pPr>
      <w:ins w:id="2737" w:author="LÊ VĂN PA" w:date="2018-04-10T13:28:00Z">
        <w:r w:rsidRPr="006176AC">
          <w:rPr>
            <w:rFonts w:ascii="Times New Roman" w:hAnsi="Times New Roman" w:cs="Times New Roman"/>
            <w:noProof/>
            <w:sz w:val="24"/>
            <w:szCs w:val="24"/>
            <w:rPrChange w:id="2738" w:author="Trinh Thanh" w:date="2018-04-17T20:54:00Z">
              <w:rPr>
                <w:noProof/>
              </w:rPr>
            </w:rPrChange>
          </w:rPr>
          <w:t xml:space="preserve">     Xuất D2. (Tổng số tiền lãi tiết kiểm)</w:t>
        </w:r>
      </w:ins>
    </w:p>
    <w:p w14:paraId="512E6C4B" w14:textId="330A5119" w:rsidR="00D5381B" w:rsidRPr="006176AC" w:rsidRDefault="00D5381B" w:rsidP="00F30356">
      <w:pPr>
        <w:ind w:left="720"/>
        <w:jc w:val="both"/>
        <w:rPr>
          <w:ins w:id="2739" w:author="LÊ VĂN PA" w:date="2018-04-10T13:28:00Z"/>
          <w:rFonts w:ascii="Times New Roman" w:hAnsi="Times New Roman" w:cs="Times New Roman"/>
          <w:sz w:val="24"/>
          <w:szCs w:val="24"/>
          <w:rPrChange w:id="2740" w:author="Trinh Thanh" w:date="2018-04-17T20:54:00Z">
            <w:rPr>
              <w:ins w:id="2741" w:author="LÊ VĂN PA" w:date="2018-04-10T13:28:00Z"/>
            </w:rPr>
          </w:rPrChange>
        </w:rPr>
        <w:pPrChange w:id="2742" w:author="Trinh Thanh" w:date="2018-04-17T21:06:00Z">
          <w:pPr>
            <w:ind w:left="720"/>
          </w:pPr>
        </w:pPrChange>
      </w:pPr>
      <w:ins w:id="2743" w:author="LÊ VĂN PA" w:date="2018-04-10T13:28:00Z">
        <w:r w:rsidRPr="006176AC">
          <w:rPr>
            <w:rFonts w:ascii="Times New Roman" w:hAnsi="Times New Roman" w:cs="Times New Roman"/>
            <w:noProof/>
            <w:sz w:val="24"/>
            <w:szCs w:val="24"/>
            <w:rPrChange w:id="2744" w:author="Trinh Thanh" w:date="2018-04-17T20:54:00Z">
              <w:rPr>
                <w:noProof/>
              </w:rPr>
            </w:rPrChange>
          </w:rPr>
          <w:drawing>
            <wp:inline distT="0" distB="0" distL="0" distR="0" wp14:anchorId="521DC008" wp14:editId="5A5CDD4E">
              <wp:extent cx="2714625" cy="2486025"/>
              <wp:effectExtent l="0" t="0" r="9525" b="9525"/>
              <wp:docPr id="11" name="Picture 11" descr="C:\Users\Adm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dmin\AppData\Local\Microsoft\Windows\INetCache\Content.Wor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ins>
    </w:p>
    <w:p w14:paraId="6C9F65A4" w14:textId="77777777" w:rsidR="00D5381B" w:rsidRPr="006176AC" w:rsidRDefault="00D5381B" w:rsidP="00F30356">
      <w:pPr>
        <w:pStyle w:val="ListParagraph"/>
        <w:jc w:val="both"/>
        <w:rPr>
          <w:ins w:id="2745" w:author="LÊ VĂN PA" w:date="2018-04-10T13:28:00Z"/>
          <w:rFonts w:ascii="Times New Roman" w:hAnsi="Times New Roman" w:cs="Times New Roman"/>
          <w:sz w:val="24"/>
          <w:szCs w:val="24"/>
          <w:rPrChange w:id="2746" w:author="Trinh Thanh" w:date="2018-04-17T20:54:00Z">
            <w:rPr>
              <w:ins w:id="2747" w:author="LÊ VĂN PA" w:date="2018-04-10T13:28:00Z"/>
            </w:rPr>
          </w:rPrChange>
        </w:rPr>
        <w:pPrChange w:id="2748" w:author="Trinh Thanh" w:date="2018-04-17T21:06:00Z">
          <w:pPr>
            <w:pStyle w:val="ListParagraph"/>
          </w:pPr>
        </w:pPrChange>
      </w:pPr>
      <w:ins w:id="2749" w:author="LÊ VĂN PA" w:date="2018-04-10T13:28:00Z">
        <w:r w:rsidRPr="006176AC">
          <w:rPr>
            <w:rFonts w:ascii="Times New Roman" w:hAnsi="Times New Roman" w:cs="Times New Roman"/>
            <w:sz w:val="24"/>
            <w:szCs w:val="24"/>
            <w:rPrChange w:id="2750" w:author="Trinh Thanh" w:date="2018-04-17T20:54:00Z">
              <w:rPr/>
            </w:rPrChange>
          </w:rPr>
          <w:t>Giải thích</w:t>
        </w:r>
      </w:ins>
    </w:p>
    <w:p w14:paraId="3A0B31E6" w14:textId="77777777" w:rsidR="00D5381B" w:rsidRPr="006176AC" w:rsidRDefault="00D5381B" w:rsidP="00F30356">
      <w:pPr>
        <w:pStyle w:val="ListParagraph"/>
        <w:jc w:val="both"/>
        <w:rPr>
          <w:ins w:id="2751" w:author="LÊ VĂN PA" w:date="2018-04-10T13:28:00Z"/>
          <w:rFonts w:ascii="Times New Roman" w:hAnsi="Times New Roman" w:cs="Times New Roman"/>
          <w:sz w:val="24"/>
          <w:szCs w:val="24"/>
          <w:rPrChange w:id="2752" w:author="Trinh Thanh" w:date="2018-04-17T20:54:00Z">
            <w:rPr>
              <w:ins w:id="2753" w:author="LÊ VĂN PA" w:date="2018-04-10T13:28:00Z"/>
            </w:rPr>
          </w:rPrChange>
        </w:rPr>
        <w:pPrChange w:id="2754" w:author="Trinh Thanh" w:date="2018-04-17T21:06:00Z">
          <w:pPr>
            <w:pStyle w:val="ListParagraph"/>
          </w:pPr>
        </w:pPrChange>
      </w:pPr>
      <w:ins w:id="2755" w:author="LÊ VĂN PA" w:date="2018-04-10T13:28:00Z">
        <w:r w:rsidRPr="006176AC">
          <w:rPr>
            <w:rFonts w:ascii="Times New Roman" w:hAnsi="Times New Roman" w:cs="Times New Roman"/>
            <w:sz w:val="24"/>
            <w:szCs w:val="24"/>
            <w:rPrChange w:id="2756" w:author="Trinh Thanh" w:date="2018-04-17T20:54:00Z">
              <w:rPr/>
            </w:rPrChange>
          </w:rPr>
          <w:lastRenderedPageBreak/>
          <w:t>D1 : Thông tin khách hàng cần cập nhật trong STK.</w:t>
        </w:r>
      </w:ins>
    </w:p>
    <w:p w14:paraId="5A861EFE" w14:textId="77777777" w:rsidR="00D5381B" w:rsidRPr="006176AC" w:rsidRDefault="00D5381B" w:rsidP="00F30356">
      <w:pPr>
        <w:pStyle w:val="ListParagraph"/>
        <w:jc w:val="both"/>
        <w:rPr>
          <w:ins w:id="2757" w:author="LÊ VĂN PA" w:date="2018-04-10T13:28:00Z"/>
          <w:rFonts w:ascii="Times New Roman" w:hAnsi="Times New Roman" w:cs="Times New Roman"/>
          <w:sz w:val="24"/>
          <w:szCs w:val="24"/>
          <w:rPrChange w:id="2758" w:author="Trinh Thanh" w:date="2018-04-17T20:54:00Z">
            <w:rPr>
              <w:ins w:id="2759" w:author="LÊ VĂN PA" w:date="2018-04-10T13:28:00Z"/>
            </w:rPr>
          </w:rPrChange>
        </w:rPr>
        <w:pPrChange w:id="2760" w:author="Trinh Thanh" w:date="2018-04-17T21:06:00Z">
          <w:pPr>
            <w:pStyle w:val="ListParagraph"/>
          </w:pPr>
        </w:pPrChange>
      </w:pPr>
      <w:ins w:id="2761" w:author="LÊ VĂN PA" w:date="2018-04-10T13:28:00Z">
        <w:r w:rsidRPr="006176AC">
          <w:rPr>
            <w:rFonts w:ascii="Times New Roman" w:hAnsi="Times New Roman" w:cs="Times New Roman"/>
            <w:sz w:val="24"/>
            <w:szCs w:val="24"/>
            <w:rPrChange w:id="2762" w:author="Trinh Thanh" w:date="2018-04-17T20:54:00Z">
              <w:rPr/>
            </w:rPrChange>
          </w:rPr>
          <w:t>D2 : Thông tin sổ tiết kiệm của khách hàng sau khi được cập nhật.</w:t>
        </w:r>
      </w:ins>
    </w:p>
    <w:p w14:paraId="665FD954" w14:textId="77777777" w:rsidR="00D5381B" w:rsidRPr="006176AC" w:rsidRDefault="00D5381B" w:rsidP="00F30356">
      <w:pPr>
        <w:pStyle w:val="ListParagraph"/>
        <w:jc w:val="both"/>
        <w:rPr>
          <w:ins w:id="2763" w:author="LÊ VĂN PA" w:date="2018-04-10T13:28:00Z"/>
          <w:rFonts w:ascii="Times New Roman" w:hAnsi="Times New Roman" w:cs="Times New Roman"/>
          <w:sz w:val="24"/>
          <w:szCs w:val="24"/>
          <w:rPrChange w:id="2764" w:author="Trinh Thanh" w:date="2018-04-17T20:54:00Z">
            <w:rPr>
              <w:ins w:id="2765" w:author="LÊ VĂN PA" w:date="2018-04-10T13:28:00Z"/>
            </w:rPr>
          </w:rPrChange>
        </w:rPr>
        <w:pPrChange w:id="2766" w:author="Trinh Thanh" w:date="2018-04-17T21:06:00Z">
          <w:pPr>
            <w:pStyle w:val="ListParagraph"/>
          </w:pPr>
        </w:pPrChange>
      </w:pPr>
      <w:ins w:id="2767" w:author="LÊ VĂN PA" w:date="2018-04-10T13:28:00Z">
        <w:r w:rsidRPr="006176AC">
          <w:rPr>
            <w:rFonts w:ascii="Times New Roman" w:hAnsi="Times New Roman" w:cs="Times New Roman"/>
            <w:sz w:val="24"/>
            <w:szCs w:val="24"/>
            <w:rPrChange w:id="2768" w:author="Trinh Thanh" w:date="2018-04-17T20:54:00Z">
              <w:rPr/>
            </w:rPrChange>
          </w:rPr>
          <w:t>D3 : Thông tin đă được cập nhật.</w:t>
        </w:r>
      </w:ins>
    </w:p>
    <w:p w14:paraId="06214A4E" w14:textId="77777777" w:rsidR="00D5381B" w:rsidRPr="006176AC" w:rsidRDefault="00D5381B" w:rsidP="00F30356">
      <w:pPr>
        <w:pStyle w:val="ListParagraph"/>
        <w:jc w:val="both"/>
        <w:rPr>
          <w:ins w:id="2769" w:author="LÊ VĂN PA" w:date="2018-04-10T13:28:00Z"/>
          <w:rFonts w:ascii="Times New Roman" w:hAnsi="Times New Roman" w:cs="Times New Roman"/>
          <w:sz w:val="24"/>
          <w:szCs w:val="24"/>
          <w:rPrChange w:id="2770" w:author="Trinh Thanh" w:date="2018-04-17T20:54:00Z">
            <w:rPr>
              <w:ins w:id="2771" w:author="LÊ VĂN PA" w:date="2018-04-10T13:28:00Z"/>
            </w:rPr>
          </w:rPrChange>
        </w:rPr>
        <w:pPrChange w:id="2772" w:author="Trinh Thanh" w:date="2018-04-17T21:06:00Z">
          <w:pPr>
            <w:pStyle w:val="ListParagraph"/>
          </w:pPr>
        </w:pPrChange>
      </w:pPr>
      <w:ins w:id="2773" w:author="LÊ VĂN PA" w:date="2018-04-10T13:28:00Z">
        <w:r w:rsidRPr="006176AC">
          <w:rPr>
            <w:rFonts w:ascii="Times New Roman" w:hAnsi="Times New Roman" w:cs="Times New Roman"/>
            <w:sz w:val="24"/>
            <w:szCs w:val="24"/>
            <w:rPrChange w:id="2774" w:author="Trinh Thanh" w:date="2018-04-17T20:54:00Z">
              <w:rPr/>
            </w:rPrChange>
          </w:rPr>
          <w:t>D4 : D3</w:t>
        </w:r>
      </w:ins>
    </w:p>
    <w:p w14:paraId="462C3D32" w14:textId="77777777" w:rsidR="00D5381B" w:rsidRPr="006176AC" w:rsidRDefault="00D5381B" w:rsidP="00F30356">
      <w:pPr>
        <w:pStyle w:val="ListParagraph"/>
        <w:jc w:val="both"/>
        <w:rPr>
          <w:ins w:id="2775" w:author="LÊ VĂN PA" w:date="2018-04-10T13:28:00Z"/>
          <w:rFonts w:ascii="Times New Roman" w:hAnsi="Times New Roman" w:cs="Times New Roman"/>
          <w:sz w:val="24"/>
          <w:szCs w:val="24"/>
          <w:rPrChange w:id="2776" w:author="Trinh Thanh" w:date="2018-04-17T20:54:00Z">
            <w:rPr>
              <w:ins w:id="2777" w:author="LÊ VĂN PA" w:date="2018-04-10T13:28:00Z"/>
            </w:rPr>
          </w:rPrChange>
        </w:rPr>
        <w:pPrChange w:id="2778" w:author="Trinh Thanh" w:date="2018-04-17T21:06:00Z">
          <w:pPr>
            <w:pStyle w:val="ListParagraph"/>
          </w:pPr>
        </w:pPrChange>
      </w:pPr>
    </w:p>
    <w:p w14:paraId="2A347D1C" w14:textId="77777777" w:rsidR="00D5381B" w:rsidRPr="006176AC" w:rsidRDefault="00D5381B" w:rsidP="00F30356">
      <w:pPr>
        <w:pStyle w:val="ListParagraph"/>
        <w:jc w:val="both"/>
        <w:rPr>
          <w:ins w:id="2779" w:author="LÊ VĂN PA" w:date="2018-04-10T13:28:00Z"/>
          <w:rFonts w:ascii="Times New Roman" w:hAnsi="Times New Roman" w:cs="Times New Roman"/>
          <w:sz w:val="24"/>
          <w:szCs w:val="24"/>
          <w:rPrChange w:id="2780" w:author="Trinh Thanh" w:date="2018-04-17T20:54:00Z">
            <w:rPr>
              <w:ins w:id="2781" w:author="LÊ VĂN PA" w:date="2018-04-10T13:28:00Z"/>
            </w:rPr>
          </w:rPrChange>
        </w:rPr>
        <w:pPrChange w:id="2782" w:author="Trinh Thanh" w:date="2018-04-17T21:06:00Z">
          <w:pPr>
            <w:pStyle w:val="ListParagraph"/>
          </w:pPr>
        </w:pPrChange>
      </w:pPr>
      <w:ins w:id="2783" w:author="LÊ VĂN PA" w:date="2018-04-10T13:28:00Z">
        <w:r w:rsidRPr="006176AC">
          <w:rPr>
            <w:rFonts w:ascii="Times New Roman" w:hAnsi="Times New Roman" w:cs="Times New Roman"/>
            <w:sz w:val="24"/>
            <w:szCs w:val="24"/>
            <w:rPrChange w:id="2784" w:author="Trinh Thanh" w:date="2018-04-17T20:54:00Z">
              <w:rPr/>
            </w:rPrChange>
          </w:rPr>
          <w:t>Thuật toán xử lý</w:t>
        </w:r>
      </w:ins>
    </w:p>
    <w:p w14:paraId="3AB05BC3" w14:textId="77777777" w:rsidR="00D5381B" w:rsidRPr="006176AC" w:rsidRDefault="00D5381B" w:rsidP="00F30356">
      <w:pPr>
        <w:pStyle w:val="ListParagraph"/>
        <w:jc w:val="both"/>
        <w:rPr>
          <w:ins w:id="2785" w:author="LÊ VĂN PA" w:date="2018-04-10T13:28:00Z"/>
          <w:rFonts w:ascii="Times New Roman" w:hAnsi="Times New Roman" w:cs="Times New Roman"/>
          <w:sz w:val="24"/>
          <w:szCs w:val="24"/>
          <w:rPrChange w:id="2786" w:author="Trinh Thanh" w:date="2018-04-17T20:54:00Z">
            <w:rPr>
              <w:ins w:id="2787" w:author="LÊ VĂN PA" w:date="2018-04-10T13:28:00Z"/>
            </w:rPr>
          </w:rPrChange>
        </w:rPr>
        <w:pPrChange w:id="2788" w:author="Trinh Thanh" w:date="2018-04-17T21:06:00Z">
          <w:pPr>
            <w:pStyle w:val="ListParagraph"/>
          </w:pPr>
        </w:pPrChange>
      </w:pPr>
      <w:ins w:id="2789" w:author="LÊ VĂN PA" w:date="2018-04-10T13:28:00Z">
        <w:r w:rsidRPr="006176AC">
          <w:rPr>
            <w:rFonts w:ascii="Times New Roman" w:hAnsi="Times New Roman" w:cs="Times New Roman"/>
            <w:sz w:val="24"/>
            <w:szCs w:val="24"/>
            <w:rPrChange w:id="2790" w:author="Trinh Thanh" w:date="2018-04-17T20:54:00Z">
              <w:rPr/>
            </w:rPrChange>
          </w:rPr>
          <w:t>Nhập D1 ( Mã sổ tiết kiệm, Mã loại tiết kiệm, Mã cập nhật, ngày cập nhật, Loại tiền, Số dư )</w:t>
        </w:r>
      </w:ins>
    </w:p>
    <w:p w14:paraId="1ABD1159" w14:textId="77777777" w:rsidR="00D5381B" w:rsidRPr="006176AC" w:rsidRDefault="00D5381B" w:rsidP="00F30356">
      <w:pPr>
        <w:pStyle w:val="ListParagraph"/>
        <w:jc w:val="both"/>
        <w:rPr>
          <w:ins w:id="2791" w:author="LÊ VĂN PA" w:date="2018-04-10T13:28:00Z"/>
          <w:rFonts w:ascii="Times New Roman" w:hAnsi="Times New Roman" w:cs="Times New Roman"/>
          <w:sz w:val="24"/>
          <w:szCs w:val="24"/>
          <w:rPrChange w:id="2792" w:author="Trinh Thanh" w:date="2018-04-17T20:54:00Z">
            <w:rPr>
              <w:ins w:id="2793" w:author="LÊ VĂN PA" w:date="2018-04-10T13:28:00Z"/>
            </w:rPr>
          </w:rPrChange>
        </w:rPr>
        <w:pPrChange w:id="2794" w:author="Trinh Thanh" w:date="2018-04-17T21:06:00Z">
          <w:pPr>
            <w:pStyle w:val="ListParagraph"/>
          </w:pPr>
        </w:pPrChange>
      </w:pPr>
      <w:ins w:id="2795" w:author="LÊ VĂN PA" w:date="2018-04-10T13:28:00Z">
        <w:r w:rsidRPr="006176AC">
          <w:rPr>
            <w:rFonts w:ascii="Times New Roman" w:hAnsi="Times New Roman" w:cs="Times New Roman"/>
            <w:sz w:val="24"/>
            <w:szCs w:val="24"/>
            <w:rPrChange w:id="2796" w:author="Trinh Thanh" w:date="2018-04-17T20:54:00Z">
              <w:rPr/>
            </w:rPrChange>
          </w:rPr>
          <w:t>Xử lý D3 ( Thông tin sau khi cập nhật). Lưu D3</w:t>
        </w:r>
      </w:ins>
    </w:p>
    <w:p w14:paraId="624F3E13" w14:textId="77777777" w:rsidR="00D5381B" w:rsidRPr="006176AC" w:rsidRDefault="00D5381B" w:rsidP="00F30356">
      <w:pPr>
        <w:pStyle w:val="ListParagraph"/>
        <w:jc w:val="both"/>
        <w:rPr>
          <w:ins w:id="2797" w:author="LÊ VĂN PA" w:date="2018-04-10T13:28:00Z"/>
          <w:rFonts w:ascii="Times New Roman" w:hAnsi="Times New Roman" w:cs="Times New Roman"/>
          <w:sz w:val="24"/>
          <w:szCs w:val="24"/>
          <w:rPrChange w:id="2798" w:author="Trinh Thanh" w:date="2018-04-17T20:54:00Z">
            <w:rPr>
              <w:ins w:id="2799" w:author="LÊ VĂN PA" w:date="2018-04-10T13:28:00Z"/>
            </w:rPr>
          </w:rPrChange>
        </w:rPr>
        <w:pPrChange w:id="2800" w:author="Trinh Thanh" w:date="2018-04-17T21:06:00Z">
          <w:pPr>
            <w:pStyle w:val="ListParagraph"/>
          </w:pPr>
        </w:pPrChange>
      </w:pPr>
      <w:ins w:id="2801" w:author="LÊ VĂN PA" w:date="2018-04-10T13:28:00Z">
        <w:r w:rsidRPr="006176AC">
          <w:rPr>
            <w:rFonts w:ascii="Times New Roman" w:hAnsi="Times New Roman" w:cs="Times New Roman"/>
            <w:sz w:val="24"/>
            <w:szCs w:val="24"/>
            <w:rPrChange w:id="2802" w:author="Trinh Thanh" w:date="2018-04-17T20:54:00Z">
              <w:rPr/>
            </w:rPrChange>
          </w:rPr>
          <w:t>Xử lý D4. (Thông tin STK sau lần cập nhật mới nhất )</w:t>
        </w:r>
      </w:ins>
    </w:p>
    <w:p w14:paraId="150D4854" w14:textId="77777777" w:rsidR="00D5381B" w:rsidRPr="006176AC" w:rsidRDefault="00D5381B" w:rsidP="00F30356">
      <w:pPr>
        <w:pStyle w:val="ListParagraph"/>
        <w:jc w:val="both"/>
        <w:rPr>
          <w:ins w:id="2803" w:author="LÊ VĂN PA" w:date="2018-04-10T13:28:00Z"/>
          <w:rFonts w:ascii="Times New Roman" w:hAnsi="Times New Roman" w:cs="Times New Roman"/>
          <w:sz w:val="24"/>
          <w:szCs w:val="24"/>
          <w:rPrChange w:id="2804" w:author="Trinh Thanh" w:date="2018-04-17T20:54:00Z">
            <w:rPr>
              <w:ins w:id="2805" w:author="LÊ VĂN PA" w:date="2018-04-10T13:28:00Z"/>
            </w:rPr>
          </w:rPrChange>
        </w:rPr>
        <w:pPrChange w:id="2806" w:author="Trinh Thanh" w:date="2018-04-17T21:06:00Z">
          <w:pPr>
            <w:pStyle w:val="ListParagraph"/>
          </w:pPr>
        </w:pPrChange>
      </w:pPr>
      <w:ins w:id="2807" w:author="LÊ VĂN PA" w:date="2018-04-10T13:28:00Z">
        <w:r w:rsidRPr="006176AC">
          <w:rPr>
            <w:rFonts w:ascii="Times New Roman" w:hAnsi="Times New Roman" w:cs="Times New Roman"/>
            <w:sz w:val="24"/>
            <w:szCs w:val="24"/>
            <w:rPrChange w:id="2808" w:author="Trinh Thanh" w:date="2018-04-17T20:54:00Z">
              <w:rPr/>
            </w:rPrChange>
          </w:rPr>
          <w:t>Xuất D2. ( Thông tin STK của khách hàng đã được cập nhật )</w:t>
        </w:r>
      </w:ins>
    </w:p>
    <w:p w14:paraId="2DD60732" w14:textId="79F5234E" w:rsidR="00D5381B" w:rsidRPr="006176AC" w:rsidRDefault="00D5381B" w:rsidP="00F30356">
      <w:pPr>
        <w:ind w:left="720"/>
        <w:jc w:val="both"/>
        <w:rPr>
          <w:ins w:id="2809" w:author="LÊ VĂN PA" w:date="2018-04-10T13:28:00Z"/>
          <w:rFonts w:ascii="Times New Roman" w:hAnsi="Times New Roman" w:cs="Times New Roman"/>
          <w:sz w:val="24"/>
          <w:szCs w:val="24"/>
          <w:rPrChange w:id="2810" w:author="Trinh Thanh" w:date="2018-04-17T20:54:00Z">
            <w:rPr>
              <w:ins w:id="2811" w:author="LÊ VĂN PA" w:date="2018-04-10T13:28:00Z"/>
            </w:rPr>
          </w:rPrChange>
        </w:rPr>
        <w:pPrChange w:id="2812" w:author="Trinh Thanh" w:date="2018-04-17T21:06:00Z">
          <w:pPr>
            <w:ind w:left="720"/>
          </w:pPr>
        </w:pPrChange>
      </w:pPr>
      <w:ins w:id="2813" w:author="LÊ VĂN PA" w:date="2018-04-10T13:28:00Z">
        <w:r w:rsidRPr="006176AC">
          <w:rPr>
            <w:rFonts w:ascii="Times New Roman" w:hAnsi="Times New Roman" w:cs="Times New Roman"/>
            <w:noProof/>
            <w:sz w:val="24"/>
            <w:szCs w:val="24"/>
            <w:rPrChange w:id="2814" w:author="Trinh Thanh" w:date="2018-04-17T20:54:00Z">
              <w:rPr>
                <w:noProof/>
              </w:rPr>
            </w:rPrChange>
          </w:rPr>
          <w:drawing>
            <wp:inline distT="0" distB="0" distL="0" distR="0" wp14:anchorId="327F6185" wp14:editId="30DA7EF4">
              <wp:extent cx="2827655" cy="2844800"/>
              <wp:effectExtent l="0" t="0" r="0" b="0"/>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655" cy="2844800"/>
                      </a:xfrm>
                      <a:prstGeom prst="rect">
                        <a:avLst/>
                      </a:prstGeom>
                      <a:noFill/>
                      <a:ln>
                        <a:noFill/>
                      </a:ln>
                    </pic:spPr>
                  </pic:pic>
                </a:graphicData>
              </a:graphic>
            </wp:inline>
          </w:drawing>
        </w:r>
      </w:ins>
    </w:p>
    <w:p w14:paraId="35492108" w14:textId="77777777" w:rsidR="00D5381B" w:rsidRPr="006176AC" w:rsidRDefault="00D5381B" w:rsidP="00F30356">
      <w:pPr>
        <w:pStyle w:val="ListParagraph"/>
        <w:jc w:val="both"/>
        <w:rPr>
          <w:ins w:id="2815" w:author="LÊ VĂN PA" w:date="2018-04-10T13:28:00Z"/>
          <w:rFonts w:ascii="Times New Roman" w:hAnsi="Times New Roman" w:cs="Times New Roman"/>
          <w:sz w:val="24"/>
          <w:szCs w:val="24"/>
          <w:rPrChange w:id="2816" w:author="Trinh Thanh" w:date="2018-04-17T20:54:00Z">
            <w:rPr>
              <w:ins w:id="2817" w:author="LÊ VĂN PA" w:date="2018-04-10T13:28:00Z"/>
            </w:rPr>
          </w:rPrChange>
        </w:rPr>
        <w:pPrChange w:id="2818" w:author="Trinh Thanh" w:date="2018-04-17T21:06:00Z">
          <w:pPr>
            <w:pStyle w:val="ListParagraph"/>
          </w:pPr>
        </w:pPrChange>
      </w:pPr>
      <w:ins w:id="2819" w:author="LÊ VĂN PA" w:date="2018-04-10T13:28:00Z">
        <w:r w:rsidRPr="006176AC">
          <w:rPr>
            <w:rFonts w:ascii="Times New Roman" w:hAnsi="Times New Roman" w:cs="Times New Roman"/>
            <w:sz w:val="24"/>
            <w:szCs w:val="24"/>
            <w:rPrChange w:id="2820" w:author="Trinh Thanh" w:date="2018-04-17T20:54:00Z">
              <w:rPr/>
            </w:rPrChange>
          </w:rPr>
          <w:t>Giải thích</w:t>
        </w:r>
      </w:ins>
    </w:p>
    <w:p w14:paraId="518512D0" w14:textId="77777777" w:rsidR="00D5381B" w:rsidRPr="006176AC" w:rsidRDefault="00D5381B" w:rsidP="00F30356">
      <w:pPr>
        <w:pStyle w:val="ListParagraph"/>
        <w:jc w:val="both"/>
        <w:rPr>
          <w:ins w:id="2821" w:author="LÊ VĂN PA" w:date="2018-04-10T13:28:00Z"/>
          <w:rFonts w:ascii="Times New Roman" w:hAnsi="Times New Roman" w:cs="Times New Roman"/>
          <w:sz w:val="24"/>
          <w:szCs w:val="24"/>
          <w:rPrChange w:id="2822" w:author="Trinh Thanh" w:date="2018-04-17T20:54:00Z">
            <w:rPr>
              <w:ins w:id="2823" w:author="LÊ VĂN PA" w:date="2018-04-10T13:28:00Z"/>
            </w:rPr>
          </w:rPrChange>
        </w:rPr>
        <w:pPrChange w:id="2824" w:author="Trinh Thanh" w:date="2018-04-17T21:06:00Z">
          <w:pPr>
            <w:pStyle w:val="ListParagraph"/>
          </w:pPr>
        </w:pPrChange>
      </w:pPr>
      <w:ins w:id="2825" w:author="LÊ VĂN PA" w:date="2018-04-10T13:28:00Z">
        <w:r w:rsidRPr="006176AC">
          <w:rPr>
            <w:rFonts w:ascii="Times New Roman" w:hAnsi="Times New Roman" w:cs="Times New Roman"/>
            <w:sz w:val="24"/>
            <w:szCs w:val="24"/>
            <w:rPrChange w:id="2826" w:author="Trinh Thanh" w:date="2018-04-17T20:54:00Z">
              <w:rPr/>
            </w:rPrChange>
          </w:rPr>
          <w:t>D1 :  Thông tin liên quan tới loại STK.</w:t>
        </w:r>
      </w:ins>
    </w:p>
    <w:p w14:paraId="792F8668" w14:textId="77777777" w:rsidR="00D5381B" w:rsidRPr="006176AC" w:rsidRDefault="00D5381B" w:rsidP="00F30356">
      <w:pPr>
        <w:pStyle w:val="ListParagraph"/>
        <w:jc w:val="both"/>
        <w:rPr>
          <w:ins w:id="2827" w:author="LÊ VĂN PA" w:date="2018-04-10T13:28:00Z"/>
          <w:rFonts w:ascii="Times New Roman" w:hAnsi="Times New Roman" w:cs="Times New Roman"/>
          <w:sz w:val="24"/>
          <w:szCs w:val="24"/>
          <w:rPrChange w:id="2828" w:author="Trinh Thanh" w:date="2018-04-17T20:54:00Z">
            <w:rPr>
              <w:ins w:id="2829" w:author="LÊ VĂN PA" w:date="2018-04-10T13:28:00Z"/>
            </w:rPr>
          </w:rPrChange>
        </w:rPr>
        <w:pPrChange w:id="2830" w:author="Trinh Thanh" w:date="2018-04-17T21:06:00Z">
          <w:pPr>
            <w:pStyle w:val="ListParagraph"/>
          </w:pPr>
        </w:pPrChange>
      </w:pPr>
      <w:ins w:id="2831" w:author="LÊ VĂN PA" w:date="2018-04-10T13:28:00Z">
        <w:r w:rsidRPr="006176AC">
          <w:rPr>
            <w:rFonts w:ascii="Times New Roman" w:hAnsi="Times New Roman" w:cs="Times New Roman"/>
            <w:sz w:val="24"/>
            <w:szCs w:val="24"/>
            <w:rPrChange w:id="2832" w:author="Trinh Thanh" w:date="2018-04-17T20:54:00Z">
              <w:rPr/>
            </w:rPrChange>
          </w:rPr>
          <w:t>D2 :  Loại STK đã được cập nhật.</w:t>
        </w:r>
      </w:ins>
    </w:p>
    <w:p w14:paraId="2F44439C" w14:textId="77777777" w:rsidR="00D5381B" w:rsidRPr="006176AC" w:rsidRDefault="00D5381B" w:rsidP="00F30356">
      <w:pPr>
        <w:pStyle w:val="ListParagraph"/>
        <w:jc w:val="both"/>
        <w:rPr>
          <w:ins w:id="2833" w:author="LÊ VĂN PA" w:date="2018-04-10T13:28:00Z"/>
          <w:rFonts w:ascii="Times New Roman" w:hAnsi="Times New Roman" w:cs="Times New Roman"/>
          <w:sz w:val="24"/>
          <w:szCs w:val="24"/>
          <w:rPrChange w:id="2834" w:author="Trinh Thanh" w:date="2018-04-17T20:54:00Z">
            <w:rPr>
              <w:ins w:id="2835" w:author="LÊ VĂN PA" w:date="2018-04-10T13:28:00Z"/>
            </w:rPr>
          </w:rPrChange>
        </w:rPr>
        <w:pPrChange w:id="2836" w:author="Trinh Thanh" w:date="2018-04-17T21:06:00Z">
          <w:pPr>
            <w:pStyle w:val="ListParagraph"/>
          </w:pPr>
        </w:pPrChange>
      </w:pPr>
      <w:ins w:id="2837" w:author="LÊ VĂN PA" w:date="2018-04-10T13:28:00Z">
        <w:r w:rsidRPr="006176AC">
          <w:rPr>
            <w:rFonts w:ascii="Times New Roman" w:hAnsi="Times New Roman" w:cs="Times New Roman"/>
            <w:sz w:val="24"/>
            <w:szCs w:val="24"/>
            <w:rPrChange w:id="2838" w:author="Trinh Thanh" w:date="2018-04-17T20:54:00Z">
              <w:rPr/>
            </w:rPrChange>
          </w:rPr>
          <w:t>D3 : Thông tin loại STK  đã được cập nhật.</w:t>
        </w:r>
      </w:ins>
    </w:p>
    <w:p w14:paraId="68E28D03" w14:textId="77777777" w:rsidR="00D5381B" w:rsidRPr="006176AC" w:rsidRDefault="00D5381B" w:rsidP="00F30356">
      <w:pPr>
        <w:pStyle w:val="ListParagraph"/>
        <w:jc w:val="both"/>
        <w:rPr>
          <w:ins w:id="2839" w:author="LÊ VĂN PA" w:date="2018-04-10T13:28:00Z"/>
          <w:rFonts w:ascii="Times New Roman" w:hAnsi="Times New Roman" w:cs="Times New Roman"/>
          <w:sz w:val="24"/>
          <w:szCs w:val="24"/>
          <w:rPrChange w:id="2840" w:author="Trinh Thanh" w:date="2018-04-17T20:54:00Z">
            <w:rPr>
              <w:ins w:id="2841" w:author="LÊ VĂN PA" w:date="2018-04-10T13:28:00Z"/>
            </w:rPr>
          </w:rPrChange>
        </w:rPr>
        <w:pPrChange w:id="2842" w:author="Trinh Thanh" w:date="2018-04-17T21:06:00Z">
          <w:pPr>
            <w:pStyle w:val="ListParagraph"/>
          </w:pPr>
        </w:pPrChange>
      </w:pPr>
      <w:ins w:id="2843" w:author="LÊ VĂN PA" w:date="2018-04-10T13:28:00Z">
        <w:r w:rsidRPr="006176AC">
          <w:rPr>
            <w:rFonts w:ascii="Times New Roman" w:hAnsi="Times New Roman" w:cs="Times New Roman"/>
            <w:sz w:val="24"/>
            <w:szCs w:val="24"/>
            <w:rPrChange w:id="2844" w:author="Trinh Thanh" w:date="2018-04-17T20:54:00Z">
              <w:rPr/>
            </w:rPrChange>
          </w:rPr>
          <w:t>D4 : D3</w:t>
        </w:r>
      </w:ins>
    </w:p>
    <w:p w14:paraId="5648A805" w14:textId="77777777" w:rsidR="00D5381B" w:rsidRPr="006176AC" w:rsidRDefault="00D5381B" w:rsidP="00F30356">
      <w:pPr>
        <w:pStyle w:val="ListParagraph"/>
        <w:jc w:val="both"/>
        <w:rPr>
          <w:ins w:id="2845" w:author="LÊ VĂN PA" w:date="2018-04-10T13:28:00Z"/>
          <w:rFonts w:ascii="Times New Roman" w:hAnsi="Times New Roman" w:cs="Times New Roman"/>
          <w:sz w:val="24"/>
          <w:szCs w:val="24"/>
          <w:rPrChange w:id="2846" w:author="Trinh Thanh" w:date="2018-04-17T20:54:00Z">
            <w:rPr>
              <w:ins w:id="2847" w:author="LÊ VĂN PA" w:date="2018-04-10T13:28:00Z"/>
            </w:rPr>
          </w:rPrChange>
        </w:rPr>
        <w:pPrChange w:id="2848" w:author="Trinh Thanh" w:date="2018-04-17T21:06:00Z">
          <w:pPr>
            <w:pStyle w:val="ListParagraph"/>
          </w:pPr>
        </w:pPrChange>
      </w:pPr>
    </w:p>
    <w:p w14:paraId="3C62B24A" w14:textId="77777777" w:rsidR="00D5381B" w:rsidRPr="006176AC" w:rsidRDefault="00D5381B" w:rsidP="00F30356">
      <w:pPr>
        <w:pStyle w:val="ListParagraph"/>
        <w:jc w:val="both"/>
        <w:rPr>
          <w:ins w:id="2849" w:author="LÊ VĂN PA" w:date="2018-04-10T13:28:00Z"/>
          <w:rFonts w:ascii="Times New Roman" w:hAnsi="Times New Roman" w:cs="Times New Roman"/>
          <w:sz w:val="24"/>
          <w:szCs w:val="24"/>
          <w:rPrChange w:id="2850" w:author="Trinh Thanh" w:date="2018-04-17T20:54:00Z">
            <w:rPr>
              <w:ins w:id="2851" w:author="LÊ VĂN PA" w:date="2018-04-10T13:28:00Z"/>
            </w:rPr>
          </w:rPrChange>
        </w:rPr>
        <w:pPrChange w:id="2852" w:author="Trinh Thanh" w:date="2018-04-17T21:06:00Z">
          <w:pPr>
            <w:pStyle w:val="ListParagraph"/>
          </w:pPr>
        </w:pPrChange>
      </w:pPr>
      <w:ins w:id="2853" w:author="LÊ VĂN PA" w:date="2018-04-10T13:28:00Z">
        <w:r w:rsidRPr="006176AC">
          <w:rPr>
            <w:rFonts w:ascii="Times New Roman" w:hAnsi="Times New Roman" w:cs="Times New Roman"/>
            <w:sz w:val="24"/>
            <w:szCs w:val="24"/>
            <w:rPrChange w:id="2854" w:author="Trinh Thanh" w:date="2018-04-17T20:54:00Z">
              <w:rPr/>
            </w:rPrChange>
          </w:rPr>
          <w:t>Thuật toán xử lý</w:t>
        </w:r>
      </w:ins>
    </w:p>
    <w:p w14:paraId="315E9EFE" w14:textId="77777777" w:rsidR="00D5381B" w:rsidRPr="006176AC" w:rsidRDefault="00D5381B" w:rsidP="00F30356">
      <w:pPr>
        <w:jc w:val="both"/>
        <w:rPr>
          <w:ins w:id="2855" w:author="LÊ VĂN PA" w:date="2018-04-10T13:28:00Z"/>
          <w:rFonts w:ascii="Times New Roman" w:hAnsi="Times New Roman" w:cs="Times New Roman"/>
          <w:sz w:val="24"/>
          <w:szCs w:val="24"/>
          <w:rPrChange w:id="2856" w:author="Trinh Thanh" w:date="2018-04-17T20:54:00Z">
            <w:rPr>
              <w:ins w:id="2857" w:author="LÊ VĂN PA" w:date="2018-04-10T13:28:00Z"/>
            </w:rPr>
          </w:rPrChange>
        </w:rPr>
        <w:pPrChange w:id="2858" w:author="Trinh Thanh" w:date="2018-04-17T21:06:00Z">
          <w:pPr/>
        </w:pPrChange>
      </w:pPr>
      <w:ins w:id="2859" w:author="LÊ VĂN PA" w:date="2018-04-10T13:28:00Z">
        <w:r w:rsidRPr="006176AC">
          <w:rPr>
            <w:rFonts w:ascii="Times New Roman" w:hAnsi="Times New Roman" w:cs="Times New Roman"/>
            <w:sz w:val="24"/>
            <w:szCs w:val="24"/>
            <w:rPrChange w:id="2860" w:author="Trinh Thanh" w:date="2018-04-17T20:54:00Z">
              <w:rPr/>
            </w:rPrChange>
          </w:rPr>
          <w:t xml:space="preserve">              Nhập D1 (Họ và tên khách hàng, Mã sổ tiết kiệm, Mã loại tiết kiệm)</w:t>
        </w:r>
      </w:ins>
    </w:p>
    <w:p w14:paraId="16065583" w14:textId="77777777" w:rsidR="00D5381B" w:rsidRPr="006176AC" w:rsidRDefault="00D5381B" w:rsidP="00F30356">
      <w:pPr>
        <w:jc w:val="both"/>
        <w:rPr>
          <w:ins w:id="2861" w:author="LÊ VĂN PA" w:date="2018-04-10T13:28:00Z"/>
          <w:rFonts w:ascii="Times New Roman" w:hAnsi="Times New Roman" w:cs="Times New Roman"/>
          <w:sz w:val="24"/>
          <w:szCs w:val="24"/>
          <w:rPrChange w:id="2862" w:author="Trinh Thanh" w:date="2018-04-17T20:54:00Z">
            <w:rPr>
              <w:ins w:id="2863" w:author="LÊ VĂN PA" w:date="2018-04-10T13:28:00Z"/>
            </w:rPr>
          </w:rPrChange>
        </w:rPr>
        <w:pPrChange w:id="2864" w:author="Trinh Thanh" w:date="2018-04-17T21:06:00Z">
          <w:pPr/>
        </w:pPrChange>
      </w:pPr>
      <w:ins w:id="2865" w:author="LÊ VĂN PA" w:date="2018-04-10T13:28:00Z">
        <w:r w:rsidRPr="006176AC">
          <w:rPr>
            <w:rFonts w:ascii="Times New Roman" w:hAnsi="Times New Roman" w:cs="Times New Roman"/>
            <w:sz w:val="24"/>
            <w:szCs w:val="24"/>
            <w:rPrChange w:id="2866" w:author="Trinh Thanh" w:date="2018-04-17T20:54:00Z">
              <w:rPr/>
            </w:rPrChange>
          </w:rPr>
          <w:t xml:space="preserve">              Xử lý D3 (Các thông tin cập nhật bao gồm (Mã cập nhật, Số dư, Ngày cập nhật, Loại tiền ). Lưu D3</w:t>
        </w:r>
      </w:ins>
    </w:p>
    <w:p w14:paraId="0C0B30E6" w14:textId="77777777" w:rsidR="00D5381B" w:rsidRPr="006176AC" w:rsidRDefault="00D5381B" w:rsidP="00F30356">
      <w:pPr>
        <w:jc w:val="both"/>
        <w:rPr>
          <w:ins w:id="2867" w:author="LÊ VĂN PA" w:date="2018-04-10T13:28:00Z"/>
          <w:rFonts w:ascii="Times New Roman" w:hAnsi="Times New Roman" w:cs="Times New Roman"/>
          <w:sz w:val="24"/>
          <w:szCs w:val="24"/>
          <w:rPrChange w:id="2868" w:author="Trinh Thanh" w:date="2018-04-17T20:54:00Z">
            <w:rPr>
              <w:ins w:id="2869" w:author="LÊ VĂN PA" w:date="2018-04-10T13:28:00Z"/>
            </w:rPr>
          </w:rPrChange>
        </w:rPr>
        <w:pPrChange w:id="2870" w:author="Trinh Thanh" w:date="2018-04-17T21:06:00Z">
          <w:pPr/>
        </w:pPrChange>
      </w:pPr>
      <w:ins w:id="2871" w:author="LÊ VĂN PA" w:date="2018-04-10T13:28:00Z">
        <w:r w:rsidRPr="006176AC">
          <w:rPr>
            <w:rFonts w:ascii="Times New Roman" w:hAnsi="Times New Roman" w:cs="Times New Roman"/>
            <w:sz w:val="24"/>
            <w:szCs w:val="24"/>
            <w:rPrChange w:id="2872" w:author="Trinh Thanh" w:date="2018-04-17T20:54:00Z">
              <w:rPr/>
            </w:rPrChange>
          </w:rPr>
          <w:t xml:space="preserve">              Xử lý D4 (Thông tin loại sổ TK sau khi cập nhật)</w:t>
        </w:r>
      </w:ins>
    </w:p>
    <w:p w14:paraId="245FA4C6" w14:textId="77777777" w:rsidR="00D5381B" w:rsidRPr="006176AC" w:rsidRDefault="00D5381B" w:rsidP="00F30356">
      <w:pPr>
        <w:jc w:val="both"/>
        <w:rPr>
          <w:ins w:id="2873" w:author="LÊ VĂN PA" w:date="2018-04-10T13:28:00Z"/>
          <w:rFonts w:ascii="Times New Roman" w:hAnsi="Times New Roman" w:cs="Times New Roman"/>
          <w:sz w:val="24"/>
          <w:szCs w:val="24"/>
          <w:rPrChange w:id="2874" w:author="Trinh Thanh" w:date="2018-04-17T20:54:00Z">
            <w:rPr>
              <w:ins w:id="2875" w:author="LÊ VĂN PA" w:date="2018-04-10T13:28:00Z"/>
            </w:rPr>
          </w:rPrChange>
        </w:rPr>
        <w:pPrChange w:id="2876" w:author="Trinh Thanh" w:date="2018-04-17T21:06:00Z">
          <w:pPr/>
        </w:pPrChange>
      </w:pPr>
      <w:ins w:id="2877" w:author="LÊ VĂN PA" w:date="2018-04-10T13:28:00Z">
        <w:r w:rsidRPr="006176AC">
          <w:rPr>
            <w:rFonts w:ascii="Times New Roman" w:hAnsi="Times New Roman" w:cs="Times New Roman"/>
            <w:sz w:val="24"/>
            <w:szCs w:val="24"/>
            <w:rPrChange w:id="2878" w:author="Trinh Thanh" w:date="2018-04-17T20:54:00Z">
              <w:rPr/>
            </w:rPrChange>
          </w:rPr>
          <w:t xml:space="preserve">              Xuất D2. (Loại sổ TK đã được cập nhật)</w:t>
        </w:r>
      </w:ins>
    </w:p>
    <w:p w14:paraId="4C587387" w14:textId="77777777" w:rsidR="00D5381B" w:rsidRPr="006176AC" w:rsidRDefault="00D5381B" w:rsidP="00F30356">
      <w:pPr>
        <w:ind w:left="720"/>
        <w:jc w:val="both"/>
        <w:rPr>
          <w:ins w:id="2879" w:author="LÊ VĂN PA" w:date="2018-04-09T19:48:00Z"/>
          <w:rFonts w:ascii="Times New Roman" w:hAnsi="Times New Roman" w:cs="Times New Roman"/>
          <w:sz w:val="24"/>
          <w:szCs w:val="24"/>
          <w:rPrChange w:id="2880" w:author="Trinh Thanh" w:date="2018-04-17T20:54:00Z">
            <w:rPr>
              <w:ins w:id="2881" w:author="LÊ VĂN PA" w:date="2018-04-09T19:48:00Z"/>
            </w:rPr>
          </w:rPrChange>
        </w:rPr>
        <w:pPrChange w:id="2882" w:author="Trinh Thanh" w:date="2018-04-17T21:06:00Z">
          <w:pPr>
            <w:pStyle w:val="ListParagraph"/>
          </w:pPr>
        </w:pPrChange>
      </w:pPr>
    </w:p>
    <w:p w14:paraId="7A12D14E" w14:textId="77777777" w:rsidR="00226AF1" w:rsidRPr="006176AC" w:rsidRDefault="00226AF1" w:rsidP="00F30356">
      <w:pPr>
        <w:pStyle w:val="ListParagraph"/>
        <w:jc w:val="both"/>
        <w:rPr>
          <w:ins w:id="2883" w:author="LÊ VĂN PA" w:date="2018-04-09T19:45:00Z"/>
          <w:rFonts w:ascii="Times New Roman" w:hAnsi="Times New Roman" w:cs="Times New Roman"/>
          <w:sz w:val="24"/>
          <w:szCs w:val="24"/>
          <w:rPrChange w:id="2884" w:author="Trinh Thanh" w:date="2018-04-17T20:54:00Z">
            <w:rPr>
              <w:ins w:id="2885" w:author="LÊ VĂN PA" w:date="2018-04-09T19:45:00Z"/>
            </w:rPr>
          </w:rPrChange>
        </w:rPr>
        <w:pPrChange w:id="2886" w:author="Trinh Thanh" w:date="2018-04-17T21:06:00Z">
          <w:pPr>
            <w:pStyle w:val="ListParagraph"/>
            <w:numPr>
              <w:numId w:val="3"/>
            </w:numPr>
            <w:ind w:hanging="360"/>
          </w:pPr>
        </w:pPrChange>
      </w:pPr>
    </w:p>
    <w:p w14:paraId="67D5BBB6" w14:textId="77777777" w:rsidR="00226AF1" w:rsidRPr="006176AC" w:rsidRDefault="00226AF1" w:rsidP="00F30356">
      <w:pPr>
        <w:pStyle w:val="ListParagraph"/>
        <w:jc w:val="both"/>
        <w:rPr>
          <w:ins w:id="2887" w:author="LÊ VĂN PA" w:date="2018-04-09T19:45:00Z"/>
          <w:rFonts w:ascii="Times New Roman" w:hAnsi="Times New Roman" w:cs="Times New Roman"/>
          <w:sz w:val="24"/>
          <w:szCs w:val="24"/>
          <w:rPrChange w:id="2888" w:author="Trinh Thanh" w:date="2018-04-17T20:54:00Z">
            <w:rPr>
              <w:ins w:id="2889" w:author="LÊ VĂN PA" w:date="2018-04-09T19:45:00Z"/>
            </w:rPr>
          </w:rPrChange>
        </w:rPr>
        <w:pPrChange w:id="2890" w:author="Trinh Thanh" w:date="2018-04-17T21:06:00Z">
          <w:pPr>
            <w:pStyle w:val="ListParagraph"/>
            <w:numPr>
              <w:numId w:val="3"/>
            </w:numPr>
            <w:ind w:hanging="360"/>
          </w:pPr>
        </w:pPrChange>
      </w:pPr>
    </w:p>
    <w:p w14:paraId="246A924D" w14:textId="38F71BD4" w:rsidR="00BC30BA" w:rsidRPr="006176AC" w:rsidRDefault="00BC30BA" w:rsidP="00F30356">
      <w:pPr>
        <w:pStyle w:val="ListParagraph"/>
        <w:numPr>
          <w:ilvl w:val="0"/>
          <w:numId w:val="3"/>
        </w:numPr>
        <w:jc w:val="both"/>
        <w:rPr>
          <w:ins w:id="2891" w:author="LÊ VĂN PA" w:date="2018-03-20T11:05:00Z"/>
          <w:rFonts w:ascii="Times New Roman" w:hAnsi="Times New Roman" w:cs="Times New Roman"/>
          <w:sz w:val="24"/>
          <w:szCs w:val="24"/>
          <w:rPrChange w:id="2892" w:author="Trinh Thanh" w:date="2018-04-17T20:54:00Z">
            <w:rPr>
              <w:ins w:id="2893" w:author="LÊ VĂN PA" w:date="2018-03-20T11:05:00Z"/>
            </w:rPr>
          </w:rPrChange>
        </w:rPr>
        <w:pPrChange w:id="2894" w:author="Trinh Thanh" w:date="2018-04-17T21:06:00Z">
          <w:pPr>
            <w:pStyle w:val="ListParagraph"/>
            <w:numPr>
              <w:numId w:val="3"/>
            </w:numPr>
            <w:ind w:hanging="360"/>
          </w:pPr>
        </w:pPrChange>
      </w:pPr>
      <w:r w:rsidRPr="006176AC">
        <w:rPr>
          <w:rFonts w:ascii="Times New Roman" w:hAnsi="Times New Roman" w:cs="Times New Roman"/>
          <w:sz w:val="24"/>
          <w:szCs w:val="24"/>
          <w:rPrChange w:id="2895" w:author="Trinh Thanh" w:date="2018-04-17T20:54:00Z">
            <w:rPr/>
          </w:rPrChange>
        </w:rPr>
        <w:t>Mô hình hóa dữ liệu (ERD Model)</w:t>
      </w:r>
    </w:p>
    <w:p w14:paraId="6C8E9658" w14:textId="56B8655B" w:rsidR="00CD0F29" w:rsidRPr="006176AC" w:rsidRDefault="00CD0F29" w:rsidP="00F30356">
      <w:pPr>
        <w:pStyle w:val="ListParagraph"/>
        <w:jc w:val="both"/>
        <w:rPr>
          <w:rFonts w:ascii="Times New Roman" w:hAnsi="Times New Roman" w:cs="Times New Roman"/>
          <w:sz w:val="24"/>
          <w:szCs w:val="24"/>
          <w:rPrChange w:id="2896" w:author="Trinh Thanh" w:date="2018-04-17T20:54:00Z">
            <w:rPr/>
          </w:rPrChange>
        </w:rPr>
        <w:pPrChange w:id="2897" w:author="Trinh Thanh" w:date="2018-04-17T21:06:00Z">
          <w:pPr>
            <w:pStyle w:val="ListParagraph"/>
            <w:numPr>
              <w:numId w:val="3"/>
            </w:numPr>
            <w:ind w:hanging="360"/>
          </w:pPr>
        </w:pPrChange>
      </w:pPr>
      <w:ins w:id="2898" w:author="LÊ VĂN PA" w:date="2018-03-20T11:16:00Z">
        <w:r w:rsidRPr="006176AC">
          <w:rPr>
            <w:rFonts w:ascii="Times New Roman" w:hAnsi="Times New Roman" w:cs="Times New Roman"/>
            <w:noProof/>
            <w:sz w:val="24"/>
            <w:szCs w:val="24"/>
            <w:rPrChange w:id="2899" w:author="Trinh Thanh" w:date="2018-04-17T20:54:00Z">
              <w:rPr>
                <w:noProof/>
              </w:rPr>
            </w:rPrChange>
          </w:rPr>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16"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Pr="006176AC" w:rsidRDefault="007E56BA" w:rsidP="00F30356">
      <w:pPr>
        <w:jc w:val="both"/>
        <w:rPr>
          <w:rFonts w:ascii="Times New Roman" w:hAnsi="Times New Roman" w:cs="Times New Roman"/>
          <w:b/>
          <w:sz w:val="24"/>
          <w:szCs w:val="24"/>
          <w:rPrChange w:id="2900" w:author="Trinh Thanh" w:date="2018-04-17T20:54:00Z">
            <w:rPr>
              <w:b/>
            </w:rPr>
          </w:rPrChange>
        </w:rPr>
        <w:pPrChange w:id="2901" w:author="Trinh Thanh" w:date="2018-04-17T21:06:00Z">
          <w:pPr/>
        </w:pPrChange>
      </w:pPr>
      <w:r w:rsidRPr="006176AC">
        <w:rPr>
          <w:rFonts w:ascii="Times New Roman" w:hAnsi="Times New Roman" w:cs="Times New Roman"/>
          <w:b/>
          <w:sz w:val="24"/>
          <w:szCs w:val="24"/>
          <w:rPrChange w:id="2902" w:author="Trinh Thanh" w:date="2018-04-17T20:54:00Z">
            <w:rPr>
              <w:b/>
            </w:rPr>
          </w:rPrChange>
        </w:rPr>
        <w:t>Chương 3: Thiết kế</w:t>
      </w:r>
    </w:p>
    <w:p w14:paraId="7DCE12CC" w14:textId="20293B9E" w:rsidR="007E56BA" w:rsidRPr="006176AC" w:rsidRDefault="007E56BA" w:rsidP="00F30356">
      <w:pPr>
        <w:pStyle w:val="ListParagraph"/>
        <w:numPr>
          <w:ilvl w:val="0"/>
          <w:numId w:val="4"/>
        </w:numPr>
        <w:jc w:val="both"/>
        <w:rPr>
          <w:rFonts w:ascii="Times New Roman" w:hAnsi="Times New Roman" w:cs="Times New Roman"/>
          <w:sz w:val="24"/>
          <w:szCs w:val="24"/>
          <w:rPrChange w:id="2903" w:author="Trinh Thanh" w:date="2018-04-17T20:54:00Z">
            <w:rPr/>
          </w:rPrChange>
        </w:rPr>
        <w:pPrChange w:id="2904" w:author="Trinh Thanh" w:date="2018-04-17T21:06:00Z">
          <w:pPr>
            <w:pStyle w:val="ListParagraph"/>
            <w:numPr>
              <w:numId w:val="4"/>
            </w:numPr>
            <w:ind w:hanging="360"/>
          </w:pPr>
        </w:pPrChange>
      </w:pPr>
      <w:r w:rsidRPr="006176AC">
        <w:rPr>
          <w:rFonts w:ascii="Times New Roman" w:hAnsi="Times New Roman" w:cs="Times New Roman"/>
          <w:sz w:val="24"/>
          <w:szCs w:val="24"/>
          <w:rPrChange w:id="2905" w:author="Trinh Thanh" w:date="2018-04-17T20:54:00Z">
            <w:rPr/>
          </w:rPrChange>
        </w:rPr>
        <w:t>Thiết kế giao diện</w:t>
      </w:r>
    </w:p>
    <w:p w14:paraId="68E0E5D3" w14:textId="3C15A026" w:rsidR="00863D73" w:rsidRPr="006176AC" w:rsidRDefault="00863D73" w:rsidP="00F30356">
      <w:pPr>
        <w:pStyle w:val="ListParagraph"/>
        <w:numPr>
          <w:ilvl w:val="1"/>
          <w:numId w:val="4"/>
        </w:numPr>
        <w:jc w:val="both"/>
        <w:rPr>
          <w:rFonts w:ascii="Times New Roman" w:hAnsi="Times New Roman" w:cs="Times New Roman"/>
          <w:sz w:val="24"/>
          <w:szCs w:val="24"/>
          <w:rPrChange w:id="2906" w:author="Trinh Thanh" w:date="2018-04-17T20:54:00Z">
            <w:rPr/>
          </w:rPrChange>
        </w:rPr>
        <w:pPrChange w:id="2907" w:author="Trinh Thanh" w:date="2018-04-17T21:06:00Z">
          <w:pPr>
            <w:pStyle w:val="ListParagraph"/>
            <w:numPr>
              <w:ilvl w:val="1"/>
              <w:numId w:val="4"/>
            </w:numPr>
            <w:ind w:left="1080" w:hanging="360"/>
          </w:pPr>
        </w:pPrChange>
      </w:pPr>
      <w:r w:rsidRPr="006176AC">
        <w:rPr>
          <w:rFonts w:ascii="Times New Roman" w:hAnsi="Times New Roman" w:cs="Times New Roman"/>
          <w:sz w:val="24"/>
          <w:szCs w:val="24"/>
          <w:rPrChange w:id="2908" w:author="Trinh Thanh" w:date="2018-04-17T20:54:00Z">
            <w:rPr/>
          </w:rPrChange>
        </w:rPr>
        <w:t>Sơ đồ liên kết màn hình</w:t>
      </w:r>
    </w:p>
    <w:p w14:paraId="24ADB5FC" w14:textId="6429A6EE" w:rsidR="00863D73" w:rsidRPr="006176AC" w:rsidRDefault="00863D73" w:rsidP="00F30356">
      <w:pPr>
        <w:pStyle w:val="ListParagraph"/>
        <w:numPr>
          <w:ilvl w:val="1"/>
          <w:numId w:val="4"/>
        </w:numPr>
        <w:jc w:val="both"/>
        <w:rPr>
          <w:rFonts w:ascii="Times New Roman" w:hAnsi="Times New Roman" w:cs="Times New Roman"/>
          <w:sz w:val="24"/>
          <w:szCs w:val="24"/>
          <w:rPrChange w:id="2909" w:author="Trinh Thanh" w:date="2018-04-17T20:54:00Z">
            <w:rPr/>
          </w:rPrChange>
        </w:rPr>
        <w:pPrChange w:id="2910" w:author="Trinh Thanh" w:date="2018-04-17T21:06:00Z">
          <w:pPr>
            <w:pStyle w:val="ListParagraph"/>
            <w:numPr>
              <w:ilvl w:val="1"/>
              <w:numId w:val="4"/>
            </w:numPr>
            <w:ind w:left="1080" w:hanging="360"/>
          </w:pPr>
        </w:pPrChange>
      </w:pPr>
      <w:r w:rsidRPr="006176AC">
        <w:rPr>
          <w:rFonts w:ascii="Times New Roman" w:hAnsi="Times New Roman" w:cs="Times New Roman"/>
          <w:sz w:val="24"/>
          <w:szCs w:val="24"/>
          <w:rPrChange w:id="2911" w:author="Trinh Thanh" w:date="2018-04-17T20:54:00Z">
            <w:rPr/>
          </w:rPrChange>
        </w:rPr>
        <w:t>Danh sách màn hình &amp; mô tả chức năng từng màn hình</w:t>
      </w:r>
    </w:p>
    <w:p w14:paraId="3F0E918F" w14:textId="62D5CAAA" w:rsidR="00863D73" w:rsidRPr="006176AC" w:rsidRDefault="00863D73" w:rsidP="00F30356">
      <w:pPr>
        <w:pStyle w:val="ListParagraph"/>
        <w:numPr>
          <w:ilvl w:val="1"/>
          <w:numId w:val="4"/>
        </w:numPr>
        <w:jc w:val="both"/>
        <w:rPr>
          <w:rFonts w:ascii="Times New Roman" w:hAnsi="Times New Roman" w:cs="Times New Roman"/>
          <w:sz w:val="24"/>
          <w:szCs w:val="24"/>
          <w:rPrChange w:id="2912" w:author="Trinh Thanh" w:date="2018-04-17T20:54:00Z">
            <w:rPr/>
          </w:rPrChange>
        </w:rPr>
        <w:pPrChange w:id="2913" w:author="Trinh Thanh" w:date="2018-04-17T21:06:00Z">
          <w:pPr>
            <w:pStyle w:val="ListParagraph"/>
            <w:numPr>
              <w:ilvl w:val="1"/>
              <w:numId w:val="4"/>
            </w:numPr>
            <w:ind w:left="1080" w:hanging="360"/>
          </w:pPr>
        </w:pPrChange>
      </w:pPr>
      <w:r w:rsidRPr="006176AC">
        <w:rPr>
          <w:rFonts w:ascii="Times New Roman" w:hAnsi="Times New Roman" w:cs="Times New Roman"/>
          <w:sz w:val="24"/>
          <w:szCs w:val="24"/>
          <w:rPrChange w:id="2914" w:author="Trinh Thanh" w:date="2018-04-17T20:54:00Z">
            <w:rPr/>
          </w:rPrChange>
        </w:rPr>
        <w:t xml:space="preserve"> Mô tả xử lý</w:t>
      </w:r>
      <w:ins w:id="2915" w:author="Hoan Ng" w:date="2017-03-20T21:27:00Z">
        <w:r w:rsidR="00E62EE1" w:rsidRPr="006176AC">
          <w:rPr>
            <w:rFonts w:ascii="Times New Roman" w:hAnsi="Times New Roman" w:cs="Times New Roman"/>
            <w:sz w:val="24"/>
            <w:szCs w:val="24"/>
            <w:rPrChange w:id="2916" w:author="Trinh Thanh" w:date="2018-04-17T20:54:00Z">
              <w:rPr/>
            </w:rPrChange>
          </w:rPr>
          <w:t xml:space="preserve"> sự kiện</w:t>
        </w:r>
      </w:ins>
      <w:r w:rsidRPr="006176AC">
        <w:rPr>
          <w:rFonts w:ascii="Times New Roman" w:hAnsi="Times New Roman" w:cs="Times New Roman"/>
          <w:sz w:val="24"/>
          <w:szCs w:val="24"/>
          <w:rPrChange w:id="2917" w:author="Trinh Thanh" w:date="2018-04-17T20:54:00Z">
            <w:rPr/>
          </w:rPrChange>
        </w:rPr>
        <w:t xml:space="preserve"> từng màn hình</w:t>
      </w:r>
    </w:p>
    <w:p w14:paraId="65B41903" w14:textId="6EECDAEB" w:rsidR="007E56BA" w:rsidRPr="006176AC" w:rsidRDefault="007E56BA" w:rsidP="00F30356">
      <w:pPr>
        <w:pStyle w:val="ListParagraph"/>
        <w:numPr>
          <w:ilvl w:val="0"/>
          <w:numId w:val="4"/>
        </w:numPr>
        <w:jc w:val="both"/>
        <w:rPr>
          <w:rFonts w:ascii="Times New Roman" w:hAnsi="Times New Roman" w:cs="Times New Roman"/>
          <w:sz w:val="24"/>
          <w:szCs w:val="24"/>
          <w:rPrChange w:id="2918" w:author="Trinh Thanh" w:date="2018-04-17T20:54:00Z">
            <w:rPr/>
          </w:rPrChange>
        </w:rPr>
        <w:pPrChange w:id="2919" w:author="Trinh Thanh" w:date="2018-04-17T21:06:00Z">
          <w:pPr>
            <w:pStyle w:val="ListParagraph"/>
            <w:numPr>
              <w:numId w:val="4"/>
            </w:numPr>
            <w:ind w:hanging="360"/>
          </w:pPr>
        </w:pPrChange>
      </w:pPr>
      <w:r w:rsidRPr="006176AC">
        <w:rPr>
          <w:rFonts w:ascii="Times New Roman" w:hAnsi="Times New Roman" w:cs="Times New Roman"/>
          <w:sz w:val="24"/>
          <w:szCs w:val="24"/>
          <w:rPrChange w:id="2920" w:author="Trinh Thanh" w:date="2018-04-17T20:54:00Z">
            <w:rPr/>
          </w:rPrChange>
        </w:rPr>
        <w:t>Thiết kế xử lý</w:t>
      </w:r>
      <w:ins w:id="2921" w:author="Hoan Ng" w:date="2017-03-20T21:27:00Z">
        <w:r w:rsidR="00E62EE1" w:rsidRPr="006176AC">
          <w:rPr>
            <w:rFonts w:ascii="Times New Roman" w:hAnsi="Times New Roman" w:cs="Times New Roman"/>
            <w:sz w:val="24"/>
            <w:szCs w:val="24"/>
            <w:rPrChange w:id="2922" w:author="Trinh Thanh" w:date="2018-04-17T20:54:00Z">
              <w:rPr/>
            </w:rPrChange>
          </w:rPr>
          <w:t xml:space="preserve"> {Danh sách các xử lý &amp; thuật giải}</w:t>
        </w:r>
      </w:ins>
    </w:p>
    <w:p w14:paraId="2F4BFD56" w14:textId="207BC702" w:rsidR="00F02E35" w:rsidRPr="006176AC" w:rsidRDefault="00F02E35" w:rsidP="00F30356">
      <w:pPr>
        <w:pStyle w:val="ListParagraph"/>
        <w:numPr>
          <w:ilvl w:val="0"/>
          <w:numId w:val="4"/>
        </w:numPr>
        <w:jc w:val="both"/>
        <w:rPr>
          <w:ins w:id="2923" w:author="Hoan Ng" w:date="2017-03-20T21:26:00Z"/>
          <w:rFonts w:ascii="Times New Roman" w:hAnsi="Times New Roman" w:cs="Times New Roman"/>
          <w:sz w:val="24"/>
          <w:szCs w:val="24"/>
          <w:rPrChange w:id="2924" w:author="Trinh Thanh" w:date="2018-04-17T20:54:00Z">
            <w:rPr>
              <w:ins w:id="2925" w:author="Hoan Ng" w:date="2017-03-20T21:26:00Z"/>
            </w:rPr>
          </w:rPrChange>
        </w:rPr>
        <w:pPrChange w:id="2926" w:author="Trinh Thanh" w:date="2018-04-17T21:06:00Z">
          <w:pPr>
            <w:pStyle w:val="ListParagraph"/>
            <w:numPr>
              <w:numId w:val="4"/>
            </w:numPr>
            <w:ind w:hanging="360"/>
          </w:pPr>
        </w:pPrChange>
      </w:pPr>
      <w:r w:rsidRPr="006176AC">
        <w:rPr>
          <w:rFonts w:ascii="Times New Roman" w:hAnsi="Times New Roman" w:cs="Times New Roman"/>
          <w:sz w:val="24"/>
          <w:szCs w:val="24"/>
          <w:rPrChange w:id="2927" w:author="Trinh Thanh" w:date="2018-04-17T20:54:00Z">
            <w:rPr/>
          </w:rPrChange>
        </w:rPr>
        <w:t>Thiết kế dữ liệu (RD – Relationship Diagram – Mô hình quan hệ)</w:t>
      </w:r>
    </w:p>
    <w:p w14:paraId="478E52EB" w14:textId="0888F46C" w:rsidR="00E62EE1" w:rsidRPr="006176AC" w:rsidRDefault="00E62EE1" w:rsidP="00F30356">
      <w:pPr>
        <w:pStyle w:val="ListParagraph"/>
        <w:numPr>
          <w:ilvl w:val="1"/>
          <w:numId w:val="4"/>
        </w:numPr>
        <w:jc w:val="both"/>
        <w:rPr>
          <w:ins w:id="2928" w:author="Hoan Ng" w:date="2017-03-20T21:26:00Z"/>
          <w:rFonts w:ascii="Times New Roman" w:hAnsi="Times New Roman" w:cs="Times New Roman"/>
          <w:sz w:val="24"/>
          <w:szCs w:val="24"/>
          <w:rPrChange w:id="2929" w:author="Trinh Thanh" w:date="2018-04-17T20:54:00Z">
            <w:rPr>
              <w:ins w:id="2930" w:author="Hoan Ng" w:date="2017-03-20T21:26:00Z"/>
            </w:rPr>
          </w:rPrChange>
        </w:rPr>
        <w:pPrChange w:id="2931" w:author="Trinh Thanh" w:date="2018-04-17T21:06:00Z">
          <w:pPr>
            <w:pStyle w:val="ListParagraph"/>
            <w:numPr>
              <w:numId w:val="4"/>
            </w:numPr>
            <w:ind w:hanging="360"/>
          </w:pPr>
        </w:pPrChange>
      </w:pPr>
      <w:ins w:id="2932" w:author="Hoan Ng" w:date="2017-03-20T21:26:00Z">
        <w:r w:rsidRPr="006176AC">
          <w:rPr>
            <w:rFonts w:ascii="Times New Roman" w:hAnsi="Times New Roman" w:cs="Times New Roman"/>
            <w:sz w:val="24"/>
            <w:szCs w:val="24"/>
            <w:rPrChange w:id="2933" w:author="Trinh Thanh" w:date="2018-04-17T20:54:00Z">
              <w:rPr/>
            </w:rPrChange>
          </w:rPr>
          <w:t>Sơ đồ RD cả hệ thống</w:t>
        </w:r>
      </w:ins>
    </w:p>
    <w:p w14:paraId="09158F7B" w14:textId="1B2BD0BB" w:rsidR="00E62EE1" w:rsidRPr="006176AC" w:rsidRDefault="00E62EE1" w:rsidP="00F30356">
      <w:pPr>
        <w:pStyle w:val="ListParagraph"/>
        <w:numPr>
          <w:ilvl w:val="1"/>
          <w:numId w:val="4"/>
        </w:numPr>
        <w:jc w:val="both"/>
        <w:rPr>
          <w:ins w:id="2934" w:author="Hoan Ng" w:date="2017-03-20T21:26:00Z"/>
          <w:rFonts w:ascii="Times New Roman" w:hAnsi="Times New Roman" w:cs="Times New Roman"/>
          <w:sz w:val="24"/>
          <w:szCs w:val="24"/>
          <w:rPrChange w:id="2935" w:author="Trinh Thanh" w:date="2018-04-17T20:54:00Z">
            <w:rPr>
              <w:ins w:id="2936" w:author="Hoan Ng" w:date="2017-03-20T21:26:00Z"/>
            </w:rPr>
          </w:rPrChange>
        </w:rPr>
        <w:pPrChange w:id="2937" w:author="Trinh Thanh" w:date="2018-04-17T21:06:00Z">
          <w:pPr>
            <w:pStyle w:val="ListParagraph"/>
            <w:numPr>
              <w:numId w:val="4"/>
            </w:numPr>
            <w:ind w:hanging="360"/>
          </w:pPr>
        </w:pPrChange>
      </w:pPr>
      <w:ins w:id="2938" w:author="Hoan Ng" w:date="2017-03-20T21:26:00Z">
        <w:r w:rsidRPr="006176AC">
          <w:rPr>
            <w:rFonts w:ascii="Times New Roman" w:hAnsi="Times New Roman" w:cs="Times New Roman"/>
            <w:sz w:val="24"/>
            <w:szCs w:val="24"/>
            <w:rPrChange w:id="2939" w:author="Trinh Thanh" w:date="2018-04-17T20:54:00Z">
              <w:rPr/>
            </w:rPrChange>
          </w:rPr>
          <w:t xml:space="preserve"> Giải thích từng bảng, kiểu dữ liệu</w:t>
        </w:r>
      </w:ins>
    </w:p>
    <w:p w14:paraId="7AF34D01" w14:textId="4C8B4902" w:rsidR="00E62EE1" w:rsidRPr="006176AC" w:rsidRDefault="00E62EE1" w:rsidP="00F30356">
      <w:pPr>
        <w:pStyle w:val="ListParagraph"/>
        <w:numPr>
          <w:ilvl w:val="1"/>
          <w:numId w:val="4"/>
        </w:numPr>
        <w:jc w:val="both"/>
        <w:rPr>
          <w:ins w:id="2940" w:author="Hoan Ng" w:date="2017-03-20T21:28:00Z"/>
          <w:rFonts w:ascii="Times New Roman" w:hAnsi="Times New Roman" w:cs="Times New Roman"/>
          <w:sz w:val="24"/>
          <w:szCs w:val="24"/>
          <w:rPrChange w:id="2941" w:author="Trinh Thanh" w:date="2018-04-17T20:54:00Z">
            <w:rPr>
              <w:ins w:id="2942" w:author="Hoan Ng" w:date="2017-03-20T21:28:00Z"/>
            </w:rPr>
          </w:rPrChange>
        </w:rPr>
        <w:pPrChange w:id="2943" w:author="Trinh Thanh" w:date="2018-04-17T21:06:00Z">
          <w:pPr>
            <w:pStyle w:val="ListParagraph"/>
            <w:numPr>
              <w:numId w:val="4"/>
            </w:numPr>
            <w:ind w:hanging="360"/>
          </w:pPr>
        </w:pPrChange>
      </w:pPr>
      <w:ins w:id="2944" w:author="Hoan Ng" w:date="2017-03-20T21:26:00Z">
        <w:r w:rsidRPr="006176AC">
          <w:rPr>
            <w:rFonts w:ascii="Times New Roman" w:hAnsi="Times New Roman" w:cs="Times New Roman"/>
            <w:sz w:val="24"/>
            <w:szCs w:val="24"/>
            <w:rPrChange w:id="2945" w:author="Trinh Thanh" w:date="2018-04-17T20:54:00Z">
              <w:rPr/>
            </w:rPrChange>
          </w:rPr>
          <w:t xml:space="preserve"> Khóa &amp; </w:t>
        </w:r>
      </w:ins>
      <w:ins w:id="2946" w:author="Hoan Ng" w:date="2017-03-20T21:27:00Z">
        <w:r w:rsidRPr="006176AC">
          <w:rPr>
            <w:rFonts w:ascii="Times New Roman" w:hAnsi="Times New Roman" w:cs="Times New Roman"/>
            <w:sz w:val="24"/>
            <w:szCs w:val="24"/>
            <w:rPrChange w:id="2947" w:author="Trinh Thanh" w:date="2018-04-17T20:54:00Z">
              <w:rPr/>
            </w:rPrChange>
          </w:rPr>
          <w:t>ra</w:t>
        </w:r>
      </w:ins>
      <w:ins w:id="2948" w:author="LÊ VĂN PA" w:date="2018-04-06T10:37:00Z">
        <w:r w:rsidR="005772CA" w:rsidRPr="006176AC">
          <w:rPr>
            <w:rFonts w:ascii="Times New Roman" w:hAnsi="Times New Roman" w:cs="Times New Roman"/>
            <w:sz w:val="24"/>
            <w:szCs w:val="24"/>
            <w:rPrChange w:id="2949" w:author="Trinh Thanh" w:date="2018-04-17T20:54:00Z">
              <w:rPr/>
            </w:rPrChange>
          </w:rPr>
          <w:t>1</w:t>
        </w:r>
      </w:ins>
      <w:ins w:id="2950" w:author="Hoan Ng" w:date="2017-03-20T21:27:00Z">
        <w:r w:rsidRPr="006176AC">
          <w:rPr>
            <w:rFonts w:ascii="Times New Roman" w:hAnsi="Times New Roman" w:cs="Times New Roman"/>
            <w:sz w:val="24"/>
            <w:szCs w:val="24"/>
            <w:rPrChange w:id="2951" w:author="Trinh Thanh" w:date="2018-04-17T20:54:00Z">
              <w:rPr/>
            </w:rPrChange>
          </w:rPr>
          <w:t>ng</w:t>
        </w:r>
      </w:ins>
      <w:ins w:id="2952" w:author="Hoan Ng" w:date="2017-03-20T21:26:00Z">
        <w:r w:rsidRPr="006176AC">
          <w:rPr>
            <w:rFonts w:ascii="Times New Roman" w:hAnsi="Times New Roman" w:cs="Times New Roman"/>
            <w:sz w:val="24"/>
            <w:szCs w:val="24"/>
            <w:rPrChange w:id="2953" w:author="Trinh Thanh" w:date="2018-04-17T20:54:00Z">
              <w:rPr/>
            </w:rPrChange>
          </w:rPr>
          <w:t xml:space="preserve"> </w:t>
        </w:r>
      </w:ins>
      <w:ins w:id="2954" w:author="Hoan Ng" w:date="2017-03-20T21:27:00Z">
        <w:r w:rsidRPr="006176AC">
          <w:rPr>
            <w:rFonts w:ascii="Times New Roman" w:hAnsi="Times New Roman" w:cs="Times New Roman"/>
            <w:sz w:val="24"/>
            <w:szCs w:val="24"/>
            <w:rPrChange w:id="2955" w:author="Trinh Thanh" w:date="2018-04-17T20:54:00Z">
              <w:rPr/>
            </w:rPrChange>
          </w:rPr>
          <w:t>buộc toàn vẹn</w:t>
        </w:r>
      </w:ins>
    </w:p>
    <w:p w14:paraId="3CF0F2A3" w14:textId="3D520BAD" w:rsidR="00E62EE1" w:rsidRPr="006176AC" w:rsidRDefault="00E62EE1" w:rsidP="00F30356">
      <w:pPr>
        <w:pStyle w:val="ListParagraph"/>
        <w:numPr>
          <w:ilvl w:val="1"/>
          <w:numId w:val="4"/>
        </w:numPr>
        <w:jc w:val="both"/>
        <w:rPr>
          <w:rFonts w:ascii="Times New Roman" w:hAnsi="Times New Roman" w:cs="Times New Roman"/>
          <w:sz w:val="24"/>
          <w:szCs w:val="24"/>
          <w:rPrChange w:id="2956" w:author="Trinh Thanh" w:date="2018-04-17T20:54:00Z">
            <w:rPr/>
          </w:rPrChange>
        </w:rPr>
        <w:pPrChange w:id="2957" w:author="Trinh Thanh" w:date="2018-04-17T21:06:00Z">
          <w:pPr>
            <w:pStyle w:val="ListParagraph"/>
            <w:numPr>
              <w:numId w:val="4"/>
            </w:numPr>
            <w:ind w:hanging="360"/>
          </w:pPr>
        </w:pPrChange>
      </w:pPr>
      <w:ins w:id="2958" w:author="Hoan Ng" w:date="2017-03-20T21:28:00Z">
        <w:r w:rsidRPr="006176AC">
          <w:rPr>
            <w:rFonts w:ascii="Times New Roman" w:hAnsi="Times New Roman" w:cs="Times New Roman"/>
            <w:sz w:val="24"/>
            <w:szCs w:val="24"/>
            <w:rPrChange w:id="2959" w:author="Trinh Thanh" w:date="2018-04-17T20:54:00Z">
              <w:rPr/>
            </w:rPrChange>
          </w:rPr>
          <w:t>Thiết kế dữ liệu mức vật lý</w:t>
        </w:r>
      </w:ins>
    </w:p>
    <w:p w14:paraId="49308080" w14:textId="7D491890" w:rsidR="007E56BA" w:rsidRPr="006176AC" w:rsidRDefault="007E56BA" w:rsidP="00F30356">
      <w:pPr>
        <w:pStyle w:val="ListParagraph"/>
        <w:numPr>
          <w:ilvl w:val="0"/>
          <w:numId w:val="4"/>
        </w:numPr>
        <w:jc w:val="both"/>
        <w:rPr>
          <w:ins w:id="2960" w:author="Hoan Ng" w:date="2017-03-20T21:24:00Z"/>
          <w:rFonts w:ascii="Times New Roman" w:hAnsi="Times New Roman" w:cs="Times New Roman"/>
          <w:sz w:val="24"/>
          <w:szCs w:val="24"/>
          <w:rPrChange w:id="2961" w:author="Trinh Thanh" w:date="2018-04-17T20:54:00Z">
            <w:rPr>
              <w:ins w:id="2962" w:author="Hoan Ng" w:date="2017-03-20T21:24:00Z"/>
            </w:rPr>
          </w:rPrChange>
        </w:rPr>
        <w:pPrChange w:id="2963" w:author="Trinh Thanh" w:date="2018-04-17T21:06:00Z">
          <w:pPr>
            <w:pStyle w:val="ListParagraph"/>
            <w:numPr>
              <w:numId w:val="4"/>
            </w:numPr>
            <w:ind w:hanging="360"/>
          </w:pPr>
        </w:pPrChange>
      </w:pPr>
      <w:r w:rsidRPr="006176AC">
        <w:rPr>
          <w:rFonts w:ascii="Times New Roman" w:hAnsi="Times New Roman" w:cs="Times New Roman"/>
          <w:sz w:val="24"/>
          <w:szCs w:val="24"/>
          <w:rPrChange w:id="2964" w:author="Trinh Thanh" w:date="2018-04-17T20:54:00Z">
            <w:rPr/>
          </w:rPrChange>
        </w:rPr>
        <w:lastRenderedPageBreak/>
        <w:t>Thiết kế kiến trúc</w:t>
      </w:r>
    </w:p>
    <w:p w14:paraId="78403908" w14:textId="13E2B547" w:rsidR="00E62EE1" w:rsidRPr="006176AC" w:rsidRDefault="00E62EE1" w:rsidP="00F30356">
      <w:pPr>
        <w:pStyle w:val="ListParagraph"/>
        <w:numPr>
          <w:ilvl w:val="1"/>
          <w:numId w:val="4"/>
        </w:numPr>
        <w:jc w:val="both"/>
        <w:rPr>
          <w:ins w:id="2965" w:author="Hoan Ng" w:date="2017-03-20T21:24:00Z"/>
          <w:rFonts w:ascii="Times New Roman" w:hAnsi="Times New Roman" w:cs="Times New Roman"/>
          <w:sz w:val="24"/>
          <w:szCs w:val="24"/>
          <w:rPrChange w:id="2966" w:author="Trinh Thanh" w:date="2018-04-17T20:54:00Z">
            <w:rPr>
              <w:ins w:id="2967" w:author="Hoan Ng" w:date="2017-03-20T21:24:00Z"/>
            </w:rPr>
          </w:rPrChange>
        </w:rPr>
        <w:pPrChange w:id="2968" w:author="Trinh Thanh" w:date="2018-04-17T21:06:00Z">
          <w:pPr>
            <w:pStyle w:val="ListParagraph"/>
            <w:numPr>
              <w:numId w:val="4"/>
            </w:numPr>
            <w:ind w:hanging="360"/>
          </w:pPr>
        </w:pPrChange>
      </w:pPr>
      <w:ins w:id="2969" w:author="Hoan Ng" w:date="2017-03-20T21:24:00Z">
        <w:r w:rsidRPr="006176AC">
          <w:rPr>
            <w:rFonts w:ascii="Times New Roman" w:hAnsi="Times New Roman" w:cs="Times New Roman"/>
            <w:sz w:val="24"/>
            <w:szCs w:val="24"/>
            <w:rPrChange w:id="2970" w:author="Trinh Thanh" w:date="2018-04-17T20:54:00Z">
              <w:rPr/>
            </w:rPrChange>
          </w:rPr>
          <w:t>Mô hỉnh tổng thể kiến trúc</w:t>
        </w:r>
      </w:ins>
    </w:p>
    <w:p w14:paraId="386849C4" w14:textId="248BC11A" w:rsidR="00E62EE1" w:rsidRPr="006176AC" w:rsidRDefault="00E62EE1" w:rsidP="00F30356">
      <w:pPr>
        <w:pStyle w:val="ListParagraph"/>
        <w:numPr>
          <w:ilvl w:val="1"/>
          <w:numId w:val="4"/>
        </w:numPr>
        <w:jc w:val="both"/>
        <w:rPr>
          <w:ins w:id="2971" w:author="Hoan Ng" w:date="2017-03-20T21:24:00Z"/>
          <w:rFonts w:ascii="Times New Roman" w:hAnsi="Times New Roman" w:cs="Times New Roman"/>
          <w:sz w:val="24"/>
          <w:szCs w:val="24"/>
          <w:rPrChange w:id="2972" w:author="Trinh Thanh" w:date="2018-04-17T20:54:00Z">
            <w:rPr>
              <w:ins w:id="2973" w:author="Hoan Ng" w:date="2017-03-20T21:24:00Z"/>
            </w:rPr>
          </w:rPrChange>
        </w:rPr>
        <w:pPrChange w:id="2974" w:author="Trinh Thanh" w:date="2018-04-17T21:06:00Z">
          <w:pPr>
            <w:pStyle w:val="ListParagraph"/>
            <w:numPr>
              <w:numId w:val="4"/>
            </w:numPr>
            <w:ind w:hanging="360"/>
          </w:pPr>
        </w:pPrChange>
      </w:pPr>
      <w:ins w:id="2975" w:author="Hoan Ng" w:date="2017-03-20T21:24:00Z">
        <w:r w:rsidRPr="006176AC">
          <w:rPr>
            <w:rFonts w:ascii="Times New Roman" w:hAnsi="Times New Roman" w:cs="Times New Roman"/>
            <w:sz w:val="24"/>
            <w:szCs w:val="24"/>
            <w:rPrChange w:id="2976" w:author="Trinh Thanh" w:date="2018-04-17T20:54:00Z">
              <w:rPr/>
            </w:rPrChange>
          </w:rPr>
          <w:t xml:space="preserve"> Danh sách các componet/Package</w:t>
        </w:r>
      </w:ins>
    </w:p>
    <w:p w14:paraId="31FA8814" w14:textId="76E9606F" w:rsidR="00E62EE1" w:rsidRPr="006176AC" w:rsidRDefault="00E62EE1" w:rsidP="00F30356">
      <w:pPr>
        <w:pStyle w:val="ListParagraph"/>
        <w:numPr>
          <w:ilvl w:val="1"/>
          <w:numId w:val="4"/>
        </w:numPr>
        <w:jc w:val="both"/>
        <w:rPr>
          <w:ins w:id="2977" w:author="Hoan Ng" w:date="2017-03-20T21:24:00Z"/>
          <w:rFonts w:ascii="Times New Roman" w:hAnsi="Times New Roman" w:cs="Times New Roman"/>
          <w:sz w:val="24"/>
          <w:szCs w:val="24"/>
          <w:rPrChange w:id="2978" w:author="Trinh Thanh" w:date="2018-04-17T20:54:00Z">
            <w:rPr>
              <w:ins w:id="2979" w:author="Hoan Ng" w:date="2017-03-20T21:24:00Z"/>
            </w:rPr>
          </w:rPrChange>
        </w:rPr>
        <w:pPrChange w:id="2980" w:author="Trinh Thanh" w:date="2018-04-17T21:06:00Z">
          <w:pPr>
            <w:pStyle w:val="ListParagraph"/>
            <w:numPr>
              <w:numId w:val="4"/>
            </w:numPr>
            <w:ind w:hanging="360"/>
          </w:pPr>
        </w:pPrChange>
      </w:pPr>
      <w:ins w:id="2981" w:author="Hoan Ng" w:date="2017-03-20T21:25:00Z">
        <w:r w:rsidRPr="006176AC">
          <w:rPr>
            <w:rFonts w:ascii="Times New Roman" w:hAnsi="Times New Roman" w:cs="Times New Roman"/>
            <w:sz w:val="24"/>
            <w:szCs w:val="24"/>
            <w:rPrChange w:id="2982" w:author="Trinh Thanh" w:date="2018-04-17T20:54:00Z">
              <w:rPr/>
            </w:rPrChange>
          </w:rPr>
          <w:t xml:space="preserve"> Giải thích tương tác/giao tiếp giữa các components</w:t>
        </w:r>
      </w:ins>
    </w:p>
    <w:p w14:paraId="53E57751" w14:textId="77777777" w:rsidR="00E62EE1" w:rsidRPr="006176AC" w:rsidRDefault="00E62EE1" w:rsidP="00F30356">
      <w:pPr>
        <w:pStyle w:val="ListParagraph"/>
        <w:numPr>
          <w:ilvl w:val="0"/>
          <w:numId w:val="4"/>
        </w:numPr>
        <w:jc w:val="both"/>
        <w:rPr>
          <w:rFonts w:ascii="Times New Roman" w:hAnsi="Times New Roman" w:cs="Times New Roman"/>
          <w:sz w:val="24"/>
          <w:szCs w:val="24"/>
          <w:rPrChange w:id="2983" w:author="Trinh Thanh" w:date="2018-04-17T20:54:00Z">
            <w:rPr/>
          </w:rPrChange>
        </w:rPr>
        <w:pPrChange w:id="2984" w:author="Trinh Thanh" w:date="2018-04-17T21:06:00Z">
          <w:pPr>
            <w:pStyle w:val="ListParagraph"/>
            <w:numPr>
              <w:numId w:val="4"/>
            </w:numPr>
            <w:ind w:hanging="360"/>
          </w:pPr>
        </w:pPrChange>
      </w:pPr>
    </w:p>
    <w:p w14:paraId="64BE845E" w14:textId="77777777" w:rsidR="007E56BA" w:rsidRPr="006176AC" w:rsidRDefault="007E56BA" w:rsidP="00F30356">
      <w:pPr>
        <w:jc w:val="both"/>
        <w:rPr>
          <w:rFonts w:ascii="Times New Roman" w:hAnsi="Times New Roman" w:cs="Times New Roman"/>
          <w:b/>
          <w:sz w:val="24"/>
          <w:szCs w:val="24"/>
          <w:rPrChange w:id="2985" w:author="Trinh Thanh" w:date="2018-04-17T20:54:00Z">
            <w:rPr>
              <w:b/>
            </w:rPr>
          </w:rPrChange>
        </w:rPr>
        <w:pPrChange w:id="2986" w:author="Trinh Thanh" w:date="2018-04-17T21:06:00Z">
          <w:pPr/>
        </w:pPrChange>
      </w:pPr>
      <w:r w:rsidRPr="006176AC">
        <w:rPr>
          <w:rFonts w:ascii="Times New Roman" w:hAnsi="Times New Roman" w:cs="Times New Roman"/>
          <w:b/>
          <w:sz w:val="24"/>
          <w:szCs w:val="24"/>
          <w:rPrChange w:id="2987" w:author="Trinh Thanh" w:date="2018-04-17T20:54:00Z">
            <w:rPr>
              <w:b/>
            </w:rPr>
          </w:rPrChange>
        </w:rPr>
        <w:t>Chương 4: Cài đặt</w:t>
      </w:r>
    </w:p>
    <w:p w14:paraId="7BE8EA21" w14:textId="77777777" w:rsidR="007E56BA" w:rsidRPr="006176AC" w:rsidRDefault="007E56BA" w:rsidP="00F30356">
      <w:pPr>
        <w:pStyle w:val="ListParagraph"/>
        <w:numPr>
          <w:ilvl w:val="0"/>
          <w:numId w:val="5"/>
        </w:numPr>
        <w:jc w:val="both"/>
        <w:rPr>
          <w:rFonts w:ascii="Times New Roman" w:hAnsi="Times New Roman" w:cs="Times New Roman"/>
          <w:sz w:val="24"/>
          <w:szCs w:val="24"/>
          <w:rPrChange w:id="2988" w:author="Trinh Thanh" w:date="2018-04-17T20:54:00Z">
            <w:rPr/>
          </w:rPrChange>
        </w:rPr>
        <w:pPrChange w:id="2989" w:author="Trinh Thanh" w:date="2018-04-17T21:06:00Z">
          <w:pPr>
            <w:pStyle w:val="ListParagraph"/>
            <w:numPr>
              <w:numId w:val="5"/>
            </w:numPr>
            <w:ind w:hanging="360"/>
          </w:pPr>
        </w:pPrChange>
      </w:pPr>
      <w:r w:rsidRPr="006176AC">
        <w:rPr>
          <w:rFonts w:ascii="Times New Roman" w:hAnsi="Times New Roman" w:cs="Times New Roman"/>
          <w:sz w:val="24"/>
          <w:szCs w:val="24"/>
          <w:rPrChange w:id="2990" w:author="Trinh Thanh" w:date="2018-04-17T20:54:00Z">
            <w:rPr/>
          </w:rPrChange>
        </w:rPr>
        <w:t>Công nghệ sử dụng</w:t>
      </w:r>
    </w:p>
    <w:p w14:paraId="316AE7FA" w14:textId="77777777" w:rsidR="007E56BA" w:rsidRPr="006176AC" w:rsidRDefault="007E56BA" w:rsidP="00F30356">
      <w:pPr>
        <w:pStyle w:val="ListParagraph"/>
        <w:numPr>
          <w:ilvl w:val="0"/>
          <w:numId w:val="5"/>
        </w:numPr>
        <w:jc w:val="both"/>
        <w:rPr>
          <w:rFonts w:ascii="Times New Roman" w:hAnsi="Times New Roman" w:cs="Times New Roman"/>
          <w:sz w:val="24"/>
          <w:szCs w:val="24"/>
          <w:rPrChange w:id="2991" w:author="Trinh Thanh" w:date="2018-04-17T20:54:00Z">
            <w:rPr/>
          </w:rPrChange>
        </w:rPr>
        <w:pPrChange w:id="2992" w:author="Trinh Thanh" w:date="2018-04-17T21:06:00Z">
          <w:pPr>
            <w:pStyle w:val="ListParagraph"/>
            <w:numPr>
              <w:numId w:val="5"/>
            </w:numPr>
            <w:ind w:hanging="360"/>
          </w:pPr>
        </w:pPrChange>
      </w:pPr>
      <w:r w:rsidRPr="006176AC">
        <w:rPr>
          <w:rFonts w:ascii="Times New Roman" w:hAnsi="Times New Roman" w:cs="Times New Roman"/>
          <w:sz w:val="24"/>
          <w:szCs w:val="24"/>
          <w:rPrChange w:id="2993" w:author="Trinh Thanh" w:date="2018-04-17T20:54:00Z">
            <w:rPr/>
          </w:rPrChange>
        </w:rPr>
        <w:t>Vấn đề khi cài đặt</w:t>
      </w:r>
    </w:p>
    <w:p w14:paraId="6D52428D" w14:textId="77777777" w:rsidR="007E56BA" w:rsidRPr="006176AC" w:rsidRDefault="007E56BA" w:rsidP="00F30356">
      <w:pPr>
        <w:pStyle w:val="ListParagraph"/>
        <w:numPr>
          <w:ilvl w:val="0"/>
          <w:numId w:val="5"/>
        </w:numPr>
        <w:jc w:val="both"/>
        <w:rPr>
          <w:rFonts w:ascii="Times New Roman" w:hAnsi="Times New Roman" w:cs="Times New Roman"/>
          <w:sz w:val="24"/>
          <w:szCs w:val="24"/>
          <w:rPrChange w:id="2994" w:author="Trinh Thanh" w:date="2018-04-17T20:54:00Z">
            <w:rPr/>
          </w:rPrChange>
        </w:rPr>
        <w:pPrChange w:id="2995" w:author="Trinh Thanh" w:date="2018-04-17T21:06:00Z">
          <w:pPr>
            <w:pStyle w:val="ListParagraph"/>
            <w:numPr>
              <w:numId w:val="5"/>
            </w:numPr>
            <w:ind w:hanging="360"/>
          </w:pPr>
        </w:pPrChange>
      </w:pPr>
      <w:r w:rsidRPr="006176AC">
        <w:rPr>
          <w:rFonts w:ascii="Times New Roman" w:hAnsi="Times New Roman" w:cs="Times New Roman"/>
          <w:sz w:val="24"/>
          <w:szCs w:val="24"/>
          <w:rPrChange w:id="2996" w:author="Trinh Thanh" w:date="2018-04-17T20:54:00Z">
            <w:rPr/>
          </w:rPrChange>
        </w:rPr>
        <w:t>Mô tả giải pháp &amp; kỹ thuật</w:t>
      </w:r>
    </w:p>
    <w:p w14:paraId="07D0082C" w14:textId="77777777" w:rsidR="007E56BA" w:rsidRPr="006176AC" w:rsidRDefault="007E56BA" w:rsidP="00F30356">
      <w:pPr>
        <w:jc w:val="both"/>
        <w:rPr>
          <w:rFonts w:ascii="Times New Roman" w:hAnsi="Times New Roman" w:cs="Times New Roman"/>
          <w:b/>
          <w:sz w:val="24"/>
          <w:szCs w:val="24"/>
          <w:rPrChange w:id="2997" w:author="Trinh Thanh" w:date="2018-04-17T20:54:00Z">
            <w:rPr>
              <w:b/>
            </w:rPr>
          </w:rPrChange>
        </w:rPr>
        <w:pPrChange w:id="2998" w:author="Trinh Thanh" w:date="2018-04-17T21:06:00Z">
          <w:pPr/>
        </w:pPrChange>
      </w:pPr>
      <w:r w:rsidRPr="006176AC">
        <w:rPr>
          <w:rFonts w:ascii="Times New Roman" w:hAnsi="Times New Roman" w:cs="Times New Roman"/>
          <w:b/>
          <w:sz w:val="24"/>
          <w:szCs w:val="24"/>
          <w:rPrChange w:id="2999" w:author="Trinh Thanh" w:date="2018-04-17T20:54:00Z">
            <w:rPr>
              <w:b/>
            </w:rPr>
          </w:rPrChange>
        </w:rPr>
        <w:t>Chương 5: Kiểm thử</w:t>
      </w:r>
    </w:p>
    <w:p w14:paraId="52D637A8" w14:textId="77777777" w:rsidR="007E56BA" w:rsidRPr="006176AC" w:rsidRDefault="007E56BA" w:rsidP="00F30356">
      <w:pPr>
        <w:jc w:val="both"/>
        <w:rPr>
          <w:rFonts w:ascii="Times New Roman" w:hAnsi="Times New Roman" w:cs="Times New Roman"/>
          <w:b/>
          <w:sz w:val="24"/>
          <w:szCs w:val="24"/>
          <w:rPrChange w:id="3000" w:author="Trinh Thanh" w:date="2018-04-17T20:54:00Z">
            <w:rPr>
              <w:b/>
            </w:rPr>
          </w:rPrChange>
        </w:rPr>
        <w:pPrChange w:id="3001" w:author="Trinh Thanh" w:date="2018-04-17T21:06:00Z">
          <w:pPr/>
        </w:pPrChange>
      </w:pPr>
      <w:r w:rsidRPr="006176AC">
        <w:rPr>
          <w:rFonts w:ascii="Times New Roman" w:hAnsi="Times New Roman" w:cs="Times New Roman"/>
          <w:b/>
          <w:sz w:val="24"/>
          <w:szCs w:val="24"/>
          <w:rPrChange w:id="3002" w:author="Trinh Thanh" w:date="2018-04-17T20:54:00Z">
            <w:rPr>
              <w:b/>
            </w:rPr>
          </w:rPrChange>
        </w:rPr>
        <w:t>Chương 6: Kết luận</w:t>
      </w:r>
    </w:p>
    <w:p w14:paraId="7F22004B" w14:textId="77777777" w:rsidR="007E56BA" w:rsidRPr="006176AC" w:rsidRDefault="007E56BA" w:rsidP="00F30356">
      <w:pPr>
        <w:jc w:val="both"/>
        <w:rPr>
          <w:rFonts w:ascii="Times New Roman" w:hAnsi="Times New Roman" w:cs="Times New Roman"/>
          <w:sz w:val="24"/>
          <w:szCs w:val="24"/>
          <w:rPrChange w:id="3003" w:author="Trinh Thanh" w:date="2018-04-17T20:54:00Z">
            <w:rPr/>
          </w:rPrChange>
        </w:rPr>
        <w:pPrChange w:id="3004" w:author="Trinh Thanh" w:date="2018-04-17T21:06:00Z">
          <w:pPr/>
        </w:pPrChange>
      </w:pPr>
      <w:r w:rsidRPr="006176AC">
        <w:rPr>
          <w:rFonts w:ascii="Times New Roman" w:hAnsi="Times New Roman" w:cs="Times New Roman"/>
          <w:b/>
          <w:sz w:val="24"/>
          <w:szCs w:val="24"/>
          <w:rPrChange w:id="3005" w:author="Trinh Thanh" w:date="2018-04-17T20:54:00Z">
            <w:rPr>
              <w:b/>
            </w:rPr>
          </w:rPrChange>
        </w:rPr>
        <w:t>Tài liệu tham khảo</w:t>
      </w:r>
    </w:p>
    <w:sectPr w:rsidR="007E56BA" w:rsidRPr="0061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2777C"/>
    <w:multiLevelType w:val="hybridMultilevel"/>
    <w:tmpl w:val="353477D6"/>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6700CE"/>
    <w:multiLevelType w:val="hybridMultilevel"/>
    <w:tmpl w:val="2A22E8DE"/>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B7527E"/>
    <w:multiLevelType w:val="hybridMultilevel"/>
    <w:tmpl w:val="CA604D86"/>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D321E5"/>
    <w:multiLevelType w:val="hybridMultilevel"/>
    <w:tmpl w:val="91EEE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91D45CF"/>
    <w:multiLevelType w:val="hybridMultilevel"/>
    <w:tmpl w:val="CE22A84E"/>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2A2947"/>
    <w:multiLevelType w:val="hybridMultilevel"/>
    <w:tmpl w:val="8F0AE542"/>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21"/>
  </w:num>
  <w:num w:numId="4">
    <w:abstractNumId w:val="10"/>
  </w:num>
  <w:num w:numId="5">
    <w:abstractNumId w:val="19"/>
  </w:num>
  <w:num w:numId="6">
    <w:abstractNumId w:val="16"/>
  </w:num>
  <w:num w:numId="7">
    <w:abstractNumId w:val="17"/>
  </w:num>
  <w:num w:numId="8">
    <w:abstractNumId w:val="1"/>
  </w:num>
  <w:num w:numId="9">
    <w:abstractNumId w:val="3"/>
  </w:num>
  <w:num w:numId="10">
    <w:abstractNumId w:val="11"/>
  </w:num>
  <w:num w:numId="11">
    <w:abstractNumId w:val="0"/>
  </w:num>
  <w:num w:numId="12">
    <w:abstractNumId w:val="8"/>
  </w:num>
  <w:num w:numId="13">
    <w:abstractNumId w:val="6"/>
  </w:num>
  <w:num w:numId="14">
    <w:abstractNumId w:val="15"/>
  </w:num>
  <w:num w:numId="15">
    <w:abstractNumId w:val="2"/>
  </w:num>
  <w:num w:numId="16">
    <w:abstractNumId w:val="14"/>
  </w:num>
  <w:num w:numId="17">
    <w:abstractNumId w:val="9"/>
  </w:num>
  <w:num w:numId="18">
    <w:abstractNumId w:val="13"/>
  </w:num>
  <w:num w:numId="19">
    <w:abstractNumId w:val="4"/>
  </w:num>
  <w:num w:numId="20">
    <w:abstractNumId w:val="7"/>
  </w:num>
  <w:num w:numId="21">
    <w:abstractNumId w:val="20"/>
  </w:num>
  <w:num w:numId="22">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inh Thanh">
    <w15:presenceInfo w15:providerId="Windows Live" w15:userId="adf4d44940befa74"/>
  </w15:person>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205E8"/>
    <w:rsid w:val="00046086"/>
    <w:rsid w:val="000A62CC"/>
    <w:rsid w:val="000B64F4"/>
    <w:rsid w:val="000B6656"/>
    <w:rsid w:val="000F59BE"/>
    <w:rsid w:val="00131698"/>
    <w:rsid w:val="001D1D81"/>
    <w:rsid w:val="00226AF1"/>
    <w:rsid w:val="002777BA"/>
    <w:rsid w:val="00292E6F"/>
    <w:rsid w:val="003715AE"/>
    <w:rsid w:val="003A1EEA"/>
    <w:rsid w:val="003B7881"/>
    <w:rsid w:val="003C0248"/>
    <w:rsid w:val="003D5AC9"/>
    <w:rsid w:val="00432265"/>
    <w:rsid w:val="00493F51"/>
    <w:rsid w:val="004D06CE"/>
    <w:rsid w:val="004E24B0"/>
    <w:rsid w:val="004F7C19"/>
    <w:rsid w:val="005021B9"/>
    <w:rsid w:val="00576D27"/>
    <w:rsid w:val="005772CA"/>
    <w:rsid w:val="005D20B5"/>
    <w:rsid w:val="005F3BAC"/>
    <w:rsid w:val="006176AC"/>
    <w:rsid w:val="00627383"/>
    <w:rsid w:val="0068408A"/>
    <w:rsid w:val="00704AD5"/>
    <w:rsid w:val="007269C2"/>
    <w:rsid w:val="00780B90"/>
    <w:rsid w:val="00783C4F"/>
    <w:rsid w:val="00797F83"/>
    <w:rsid w:val="007A7351"/>
    <w:rsid w:val="007E56BA"/>
    <w:rsid w:val="00863D73"/>
    <w:rsid w:val="008854BF"/>
    <w:rsid w:val="008F04E5"/>
    <w:rsid w:val="00904974"/>
    <w:rsid w:val="00921EC5"/>
    <w:rsid w:val="0095052C"/>
    <w:rsid w:val="00A61FE8"/>
    <w:rsid w:val="00BC30BA"/>
    <w:rsid w:val="00C65BB0"/>
    <w:rsid w:val="00CD0F29"/>
    <w:rsid w:val="00D5381B"/>
    <w:rsid w:val="00DF7DD4"/>
    <w:rsid w:val="00E61DC3"/>
    <w:rsid w:val="00E62EE1"/>
    <w:rsid w:val="00E70A22"/>
    <w:rsid w:val="00E73405"/>
    <w:rsid w:val="00F02E35"/>
    <w:rsid w:val="00F3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13</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Trinh Thanh</cp:lastModifiedBy>
  <cp:revision>23</cp:revision>
  <dcterms:created xsi:type="dcterms:W3CDTF">2017-03-20T15:09:00Z</dcterms:created>
  <dcterms:modified xsi:type="dcterms:W3CDTF">2018-04-17T14:43:00Z</dcterms:modified>
</cp:coreProperties>
</file>